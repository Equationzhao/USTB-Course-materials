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092CA" w14:textId="77777777" w:rsidR="00944C50" w:rsidRDefault="005D569A">
      <w:pPr>
        <w:pBdr>
          <w:bottom w:val="single" w:sz="6" w:space="1" w:color="auto"/>
        </w:pBdr>
        <w:spacing w:afterLines="100" w:after="312" w:line="36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北京</w:t>
      </w:r>
      <w:r>
        <w:rPr>
          <w:b/>
          <w:sz w:val="36"/>
          <w:szCs w:val="36"/>
        </w:rPr>
        <w:t>科技大学实验报告</w:t>
      </w:r>
    </w:p>
    <w:p w14:paraId="6E9C3475" w14:textId="77777777" w:rsidR="00944C50" w:rsidRDefault="005D569A">
      <w:pPr>
        <w:pBdr>
          <w:bottom w:val="single" w:sz="6" w:space="1" w:color="auto"/>
        </w:pBdr>
        <w:spacing w:line="360" w:lineRule="auto"/>
        <w:rPr>
          <w:szCs w:val="28"/>
        </w:rPr>
      </w:pPr>
      <w:r>
        <w:rPr>
          <w:rFonts w:hint="eastAsia"/>
          <w:szCs w:val="28"/>
        </w:rPr>
        <w:t>学院：</w:t>
      </w:r>
      <w:r>
        <w:rPr>
          <w:rFonts w:hint="eastAsia"/>
          <w:szCs w:val="28"/>
        </w:rPr>
        <w:t>计算机与通信工程学院</w:t>
      </w:r>
      <w:r>
        <w:rPr>
          <w:szCs w:val="28"/>
        </w:rPr>
        <w:t xml:space="preserve">  </w:t>
      </w:r>
      <w:r>
        <w:rPr>
          <w:rFonts w:hint="eastAsia"/>
          <w:szCs w:val="28"/>
        </w:rPr>
        <w:t>专业：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物联网工程</w:t>
      </w:r>
      <w:r>
        <w:rPr>
          <w:rFonts w:hint="eastAsia"/>
          <w:szCs w:val="28"/>
        </w:rPr>
        <w:t xml:space="preserve">       </w:t>
      </w:r>
      <w:r>
        <w:rPr>
          <w:szCs w:val="28"/>
        </w:rPr>
        <w:t xml:space="preserve">     </w:t>
      </w:r>
      <w:r>
        <w:rPr>
          <w:rFonts w:hint="eastAsia"/>
          <w:szCs w:val="28"/>
        </w:rPr>
        <w:t>班级：</w:t>
      </w:r>
      <w:r>
        <w:rPr>
          <w:rFonts w:hint="eastAsia"/>
          <w:szCs w:val="28"/>
        </w:rPr>
        <w:t xml:space="preserve"> </w:t>
      </w:r>
      <w:proofErr w:type="gramStart"/>
      <w:r>
        <w:rPr>
          <w:rFonts w:hint="eastAsia"/>
          <w:szCs w:val="28"/>
        </w:rPr>
        <w:t>物联</w:t>
      </w:r>
      <w:proofErr w:type="gramEnd"/>
      <w:r>
        <w:rPr>
          <w:rFonts w:hint="eastAsia"/>
          <w:szCs w:val="28"/>
        </w:rPr>
        <w:t>201</w:t>
      </w:r>
      <w:r>
        <w:rPr>
          <w:rFonts w:hint="eastAsia"/>
          <w:szCs w:val="28"/>
        </w:rPr>
        <w:t xml:space="preserve">           </w:t>
      </w:r>
    </w:p>
    <w:p w14:paraId="79956DFA" w14:textId="77777777" w:rsidR="00944C50" w:rsidRDefault="005D569A">
      <w:pPr>
        <w:pBdr>
          <w:bottom w:val="single" w:sz="4" w:space="1" w:color="auto"/>
        </w:pBdr>
        <w:spacing w:beforeLines="100" w:before="312" w:afterLines="100" w:after="312" w:line="360" w:lineRule="auto"/>
        <w:rPr>
          <w:b/>
          <w:sz w:val="24"/>
          <w:szCs w:val="28"/>
        </w:rPr>
      </w:pPr>
      <w:r>
        <w:rPr>
          <w:rFonts w:hint="eastAsia"/>
          <w:szCs w:val="28"/>
        </w:rPr>
        <w:t>姓名：</w:t>
      </w:r>
      <w:r>
        <w:rPr>
          <w:rFonts w:hint="eastAsia"/>
          <w:szCs w:val="28"/>
        </w:rPr>
        <w:t xml:space="preserve">  </w:t>
      </w:r>
      <w:r>
        <w:rPr>
          <w:rFonts w:hint="eastAsia"/>
          <w:szCs w:val="28"/>
        </w:rPr>
        <w:t>赵方程</w:t>
      </w:r>
      <w:r>
        <w:rPr>
          <w:rFonts w:hint="eastAsia"/>
          <w:szCs w:val="28"/>
        </w:rPr>
        <w:t xml:space="preserve">    </w:t>
      </w:r>
      <w:r>
        <w:rPr>
          <w:szCs w:val="28"/>
        </w:rPr>
        <w:t xml:space="preserve">    </w:t>
      </w:r>
      <w:r>
        <w:rPr>
          <w:rFonts w:hint="eastAsia"/>
          <w:szCs w:val="28"/>
        </w:rPr>
        <w:t>学号：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42024137</w:t>
      </w:r>
      <w:r>
        <w:rPr>
          <w:rFonts w:hint="eastAsia"/>
          <w:szCs w:val="28"/>
        </w:rPr>
        <w:t xml:space="preserve"> </w:t>
      </w:r>
      <w:r>
        <w:rPr>
          <w:szCs w:val="28"/>
        </w:rPr>
        <w:t xml:space="preserve">     </w:t>
      </w:r>
      <w:r>
        <w:rPr>
          <w:rFonts w:hint="eastAsia"/>
          <w:szCs w:val="28"/>
        </w:rPr>
        <w:t>实验日期：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2021</w:t>
      </w:r>
      <w:r>
        <w:rPr>
          <w:rFonts w:hint="eastAsia"/>
          <w:szCs w:val="28"/>
        </w:rPr>
        <w:t xml:space="preserve"> </w:t>
      </w:r>
      <w:r>
        <w:rPr>
          <w:szCs w:val="28"/>
        </w:rPr>
        <w:t>年</w:t>
      </w:r>
      <w:r>
        <w:rPr>
          <w:rFonts w:hint="eastAsia"/>
          <w:szCs w:val="28"/>
        </w:rPr>
        <w:t xml:space="preserve">  </w:t>
      </w:r>
      <w:r>
        <w:rPr>
          <w:rFonts w:hint="eastAsia"/>
          <w:szCs w:val="28"/>
        </w:rPr>
        <w:t>9</w:t>
      </w:r>
      <w:r>
        <w:rPr>
          <w:rFonts w:hint="eastAsia"/>
          <w:szCs w:val="28"/>
        </w:rPr>
        <w:t xml:space="preserve">  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月</w:t>
      </w:r>
      <w:r>
        <w:rPr>
          <w:rFonts w:hint="eastAsia"/>
          <w:szCs w:val="28"/>
        </w:rPr>
        <w:t xml:space="preserve">  </w:t>
      </w:r>
      <w:r>
        <w:rPr>
          <w:rFonts w:hint="eastAsia"/>
          <w:szCs w:val="28"/>
        </w:rPr>
        <w:t>23</w:t>
      </w:r>
      <w:r>
        <w:rPr>
          <w:rFonts w:hint="eastAsia"/>
          <w:szCs w:val="28"/>
        </w:rPr>
        <w:t xml:space="preserve">  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日</w:t>
      </w:r>
      <w:r>
        <w:rPr>
          <w:rFonts w:hint="eastAsia"/>
          <w:szCs w:val="28"/>
        </w:rPr>
        <w:t xml:space="preserve">  </w:t>
      </w:r>
    </w:p>
    <w:p w14:paraId="74A90B39" w14:textId="77777777" w:rsidR="00944C50" w:rsidRDefault="005D569A">
      <w:pPr>
        <w:spacing w:beforeLines="100" w:before="312" w:line="360" w:lineRule="auto"/>
        <w:rPr>
          <w:b/>
          <w:sz w:val="24"/>
          <w:szCs w:val="28"/>
          <w:u w:val="single"/>
        </w:rPr>
      </w:pPr>
      <w:r>
        <w:rPr>
          <w:rFonts w:hint="eastAsia"/>
          <w:b/>
          <w:sz w:val="24"/>
          <w:szCs w:val="28"/>
        </w:rPr>
        <w:t>实验名称：</w:t>
      </w:r>
      <w:ins w:id="0" w:author="Windows 用户" w:date="2018-04-10T14:35:00Z">
        <w:r>
          <w:rPr>
            <w:rFonts w:hint="eastAsia"/>
            <w:b/>
            <w:sz w:val="24"/>
            <w:szCs w:val="28"/>
          </w:rPr>
          <w:t>个人银行账户管理系统</w:t>
        </w:r>
      </w:ins>
      <w:r>
        <w:rPr>
          <w:rFonts w:hint="eastAsia"/>
          <w:b/>
          <w:sz w:val="24"/>
          <w:szCs w:val="28"/>
        </w:rPr>
        <w:t>的改进</w:t>
      </w:r>
    </w:p>
    <w:p w14:paraId="14209035" w14:textId="77777777" w:rsidR="00944C50" w:rsidRDefault="00944C50">
      <w:pPr>
        <w:spacing w:line="360" w:lineRule="auto"/>
        <w:rPr>
          <w:b/>
          <w:sz w:val="24"/>
          <w:szCs w:val="28"/>
        </w:rPr>
      </w:pPr>
    </w:p>
    <w:p w14:paraId="4048F687" w14:textId="77777777" w:rsidR="00944C50" w:rsidRDefault="005D569A">
      <w:pPr>
        <w:spacing w:line="360" w:lineRule="auto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实验目的：</w:t>
      </w:r>
    </w:p>
    <w:p w14:paraId="4A267880" w14:textId="77777777" w:rsidR="00944C50" w:rsidRDefault="005D569A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完善</w:t>
      </w:r>
      <w:r>
        <w:rPr>
          <w:rFonts w:hint="eastAsia"/>
          <w:sz w:val="24"/>
          <w:szCs w:val="28"/>
        </w:rPr>
        <w:t>银行账户系统，并</w:t>
      </w:r>
      <w:r>
        <w:rPr>
          <w:rFonts w:hint="eastAsia"/>
          <w:sz w:val="24"/>
          <w:szCs w:val="28"/>
        </w:rPr>
        <w:t>实现以下功能</w:t>
      </w:r>
      <w:r>
        <w:rPr>
          <w:rFonts w:hint="eastAsia"/>
          <w:sz w:val="24"/>
          <w:szCs w:val="28"/>
        </w:rPr>
        <w:t>：</w:t>
      </w:r>
    </w:p>
    <w:p w14:paraId="40E9B013" w14:textId="77777777" w:rsidR="00944C50" w:rsidRDefault="005D569A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(</w:t>
      </w:r>
      <w:r>
        <w:rPr>
          <w:rFonts w:hint="eastAsia"/>
          <w:sz w:val="24"/>
          <w:szCs w:val="28"/>
        </w:rPr>
        <w:t>简述</w:t>
      </w:r>
      <w:r>
        <w:rPr>
          <w:rFonts w:hint="eastAsia"/>
          <w:sz w:val="24"/>
          <w:szCs w:val="28"/>
        </w:rPr>
        <w:t>你的</w:t>
      </w:r>
      <w:r>
        <w:rPr>
          <w:rFonts w:hint="eastAsia"/>
          <w:sz w:val="24"/>
          <w:szCs w:val="28"/>
        </w:rPr>
        <w:t>系统</w:t>
      </w:r>
      <w:r>
        <w:rPr>
          <w:rFonts w:hint="eastAsia"/>
          <w:sz w:val="24"/>
          <w:szCs w:val="28"/>
        </w:rPr>
        <w:t>新增了哪些“银行</w:t>
      </w:r>
      <w:r>
        <w:rPr>
          <w:rFonts w:hint="eastAsia"/>
          <w:sz w:val="24"/>
          <w:szCs w:val="28"/>
        </w:rPr>
        <w:t>1-6</w:t>
      </w:r>
      <w:r>
        <w:rPr>
          <w:rFonts w:hint="eastAsia"/>
          <w:sz w:val="24"/>
          <w:szCs w:val="28"/>
        </w:rPr>
        <w:t>”没有的功能，每个功能用</w:t>
      </w:r>
      <w:r>
        <w:rPr>
          <w:rFonts w:hint="eastAsia"/>
          <w:sz w:val="24"/>
          <w:szCs w:val="28"/>
        </w:rPr>
        <w:t>1</w:t>
      </w:r>
      <w:r>
        <w:rPr>
          <w:rFonts w:hint="eastAsia"/>
          <w:sz w:val="24"/>
          <w:szCs w:val="28"/>
        </w:rPr>
        <w:t>句话简述</w:t>
      </w:r>
      <w:r>
        <w:rPr>
          <w:rFonts w:hint="eastAsia"/>
          <w:sz w:val="24"/>
          <w:szCs w:val="28"/>
        </w:rPr>
        <w:t>)</w:t>
      </w:r>
    </w:p>
    <w:p w14:paraId="6014A01E" w14:textId="77777777" w:rsidR="00944C50" w:rsidRDefault="005D569A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1. </w:t>
      </w:r>
      <w:r>
        <w:rPr>
          <w:rFonts w:hint="eastAsia"/>
          <w:sz w:val="24"/>
          <w:szCs w:val="28"/>
        </w:rPr>
        <w:t>使用</w:t>
      </w:r>
      <w:r>
        <w:rPr>
          <w:rFonts w:hint="eastAsia"/>
          <w:sz w:val="24"/>
          <w:szCs w:val="28"/>
        </w:rPr>
        <w:t>C++</w:t>
      </w:r>
      <w:r>
        <w:rPr>
          <w:rFonts w:hint="eastAsia"/>
          <w:sz w:val="24"/>
          <w:szCs w:val="28"/>
        </w:rPr>
        <w:t>的异常处理机制来处理日期不合法，额度超出等错误。</w:t>
      </w:r>
    </w:p>
    <w:p w14:paraId="124F893A" w14:textId="77777777" w:rsidR="00944C50" w:rsidRDefault="005D569A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2. </w:t>
      </w:r>
      <w:r>
        <w:rPr>
          <w:rFonts w:hint="eastAsia"/>
          <w:sz w:val="24"/>
          <w:szCs w:val="28"/>
        </w:rPr>
        <w:t>每个用户登陆后可以创建自己的两类账户，并进行操作</w:t>
      </w:r>
    </w:p>
    <w:p w14:paraId="10501FE2" w14:textId="77777777" w:rsidR="00944C50" w:rsidRDefault="005D569A">
      <w:pPr>
        <w:spacing w:line="360" w:lineRule="auto"/>
      </w:pPr>
      <w:r>
        <w:rPr>
          <w:rFonts w:hint="eastAsia"/>
          <w:sz w:val="24"/>
          <w:szCs w:val="28"/>
        </w:rPr>
        <w:t xml:space="preserve">3. </w:t>
      </w:r>
      <w:r>
        <w:rPr>
          <w:rFonts w:hint="eastAsia"/>
          <w:sz w:val="24"/>
          <w:szCs w:val="28"/>
        </w:rPr>
        <w:t>每个用户登陆后需要提示该用户需要处理的信息</w:t>
      </w:r>
      <w:r>
        <w:rPr>
          <w:rFonts w:hint="eastAsia"/>
          <w:sz w:val="24"/>
          <w:szCs w:val="28"/>
        </w:rPr>
        <w:t>,</w:t>
      </w:r>
      <w:r>
        <w:rPr>
          <w:rFonts w:hint="eastAsia"/>
          <w:sz w:val="24"/>
          <w:szCs w:val="28"/>
        </w:rPr>
        <w:t>如还款的提示及当月的账户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统计，包括收入和支出的统计</w:t>
      </w:r>
      <w:r>
        <w:rPr>
          <w:rFonts w:hint="eastAsia"/>
        </w:rPr>
        <w:t>。</w:t>
      </w:r>
    </w:p>
    <w:p w14:paraId="6CE3E236" w14:textId="77777777" w:rsidR="00944C50" w:rsidRDefault="005D569A">
      <w:pPr>
        <w:numPr>
          <w:ilvl w:val="0"/>
          <w:numId w:val="1"/>
        </w:numPr>
        <w:pBdr>
          <w:bottom w:val="single" w:sz="4" w:space="0" w:color="auto"/>
        </w:pBd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可以查询某个</w:t>
      </w:r>
      <w:proofErr w:type="gramStart"/>
      <w:r>
        <w:rPr>
          <w:rFonts w:hint="eastAsia"/>
          <w:sz w:val="24"/>
          <w:szCs w:val="28"/>
        </w:rPr>
        <w:t>月按照</w:t>
      </w:r>
      <w:proofErr w:type="gramEnd"/>
      <w:r>
        <w:rPr>
          <w:rFonts w:hint="eastAsia"/>
          <w:sz w:val="24"/>
          <w:szCs w:val="28"/>
        </w:rPr>
        <w:t>时间排序的账户查询信息。</w:t>
      </w:r>
    </w:p>
    <w:p w14:paraId="7D6A2BE6" w14:textId="77777777" w:rsidR="00944C50" w:rsidRDefault="005D569A">
      <w:pPr>
        <w:numPr>
          <w:ilvl w:val="0"/>
          <w:numId w:val="1"/>
        </w:numPr>
        <w:pBdr>
          <w:bottom w:val="single" w:sz="4" w:space="0" w:color="auto"/>
        </w:pBd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可以查询某个</w:t>
      </w:r>
      <w:proofErr w:type="gramStart"/>
      <w:r>
        <w:rPr>
          <w:rFonts w:hint="eastAsia"/>
          <w:sz w:val="24"/>
          <w:szCs w:val="28"/>
        </w:rPr>
        <w:t>月按照</w:t>
      </w:r>
      <w:proofErr w:type="gramEnd"/>
      <w:r>
        <w:rPr>
          <w:rFonts w:hint="eastAsia"/>
          <w:sz w:val="24"/>
          <w:szCs w:val="28"/>
        </w:rPr>
        <w:t>交易金额从大到小排序的账户查询信息。</w:t>
      </w:r>
    </w:p>
    <w:p w14:paraId="6D23012D" w14:textId="77777777" w:rsidR="00944C50" w:rsidRDefault="005D569A">
      <w:pPr>
        <w:numPr>
          <w:ilvl w:val="0"/>
          <w:numId w:val="1"/>
        </w:numPr>
        <w:pBdr>
          <w:bottom w:val="single" w:sz="4" w:space="0" w:color="auto"/>
        </w:pBd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直接存储用户数据</w:t>
      </w:r>
      <w:r>
        <w:rPr>
          <w:rFonts w:hint="eastAsia"/>
          <w:sz w:val="24"/>
          <w:szCs w:val="28"/>
        </w:rPr>
        <w:t>,</w:t>
      </w:r>
      <w:r>
        <w:rPr>
          <w:rFonts w:hint="eastAsia"/>
          <w:sz w:val="24"/>
          <w:szCs w:val="28"/>
        </w:rPr>
        <w:t>每次运行时从硬盘中读取</w:t>
      </w:r>
    </w:p>
    <w:p w14:paraId="72F10777" w14:textId="77777777" w:rsidR="00944C50" w:rsidRDefault="005D569A">
      <w:pPr>
        <w:numPr>
          <w:ilvl w:val="0"/>
          <w:numId w:val="1"/>
        </w:numPr>
        <w:pBdr>
          <w:bottom w:val="single" w:sz="4" w:space="0" w:color="auto"/>
        </w:pBd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记录了必要的错误日志</w:t>
      </w:r>
      <w:r>
        <w:rPr>
          <w:rFonts w:hint="eastAsia"/>
          <w:sz w:val="24"/>
          <w:szCs w:val="28"/>
        </w:rPr>
        <w:t>,</w:t>
      </w:r>
      <w:r>
        <w:rPr>
          <w:rFonts w:hint="eastAsia"/>
          <w:sz w:val="24"/>
          <w:szCs w:val="28"/>
        </w:rPr>
        <w:t>存储于</w:t>
      </w:r>
      <w:r>
        <w:rPr>
          <w:rFonts w:hint="eastAsia"/>
          <w:sz w:val="24"/>
          <w:szCs w:val="28"/>
        </w:rPr>
        <w:t>BankSystemError.log</w:t>
      </w:r>
    </w:p>
    <w:p w14:paraId="23B864A1" w14:textId="77777777" w:rsidR="00944C50" w:rsidRDefault="005D569A">
      <w:pPr>
        <w:spacing w:line="360" w:lineRule="auto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实验仪器：</w:t>
      </w:r>
    </w:p>
    <w:p w14:paraId="73F94CD3" w14:textId="77777777" w:rsidR="00944C50" w:rsidRDefault="005D569A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计算机：</w:t>
      </w:r>
      <w:r>
        <w:rPr>
          <w:rFonts w:hint="eastAsia"/>
          <w:sz w:val="24"/>
          <w:szCs w:val="28"/>
        </w:rPr>
        <w:t xml:space="preserve">ROG Zephyrus G14 </w:t>
      </w:r>
    </w:p>
    <w:p w14:paraId="3E0540C6" w14:textId="77777777" w:rsidR="00944C50" w:rsidRDefault="005D569A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CPU</w:t>
      </w:r>
      <w:r>
        <w:rPr>
          <w:rFonts w:hint="eastAsia"/>
          <w:sz w:val="24"/>
          <w:szCs w:val="28"/>
        </w:rPr>
        <w:t>：</w:t>
      </w:r>
      <w:r>
        <w:rPr>
          <w:rFonts w:hint="eastAsia"/>
          <w:sz w:val="24"/>
          <w:szCs w:val="28"/>
        </w:rPr>
        <w:t>2.9</w:t>
      </w:r>
      <w:r>
        <w:rPr>
          <w:rFonts w:hint="eastAsia"/>
          <w:sz w:val="24"/>
          <w:szCs w:val="28"/>
        </w:rPr>
        <w:t xml:space="preserve">GHz </w:t>
      </w:r>
      <w:r>
        <w:rPr>
          <w:rFonts w:hint="eastAsia"/>
          <w:sz w:val="24"/>
          <w:szCs w:val="28"/>
        </w:rPr>
        <w:t>A</w:t>
      </w:r>
      <w:r>
        <w:rPr>
          <w:rFonts w:hint="eastAsia"/>
          <w:sz w:val="24"/>
          <w:szCs w:val="28"/>
        </w:rPr>
        <w:t>MD RYZEN R7 4800HS</w:t>
      </w:r>
    </w:p>
    <w:p w14:paraId="6A92CB29" w14:textId="77777777" w:rsidR="00944C50" w:rsidRDefault="005D569A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内存：</w:t>
      </w:r>
      <w:r>
        <w:rPr>
          <w:rFonts w:hint="eastAsia"/>
          <w:sz w:val="24"/>
          <w:szCs w:val="28"/>
        </w:rPr>
        <w:t>16</w:t>
      </w:r>
      <w:r>
        <w:rPr>
          <w:rFonts w:hint="eastAsia"/>
          <w:sz w:val="24"/>
          <w:szCs w:val="28"/>
        </w:rPr>
        <w:t xml:space="preserve">GB </w:t>
      </w:r>
      <w:r>
        <w:rPr>
          <w:rFonts w:hint="eastAsia"/>
          <w:sz w:val="24"/>
          <w:szCs w:val="28"/>
        </w:rPr>
        <w:t>3200</w:t>
      </w:r>
      <w:r>
        <w:rPr>
          <w:rFonts w:hint="eastAsia"/>
          <w:sz w:val="24"/>
          <w:szCs w:val="28"/>
        </w:rPr>
        <w:t>MHz DDR</w:t>
      </w:r>
      <w:r>
        <w:rPr>
          <w:rFonts w:hint="eastAsia"/>
          <w:sz w:val="24"/>
          <w:szCs w:val="28"/>
        </w:rPr>
        <w:t>4</w:t>
      </w:r>
    </w:p>
    <w:p w14:paraId="1C88DEEE" w14:textId="77777777" w:rsidR="00944C50" w:rsidRDefault="005D569A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硬盘：</w:t>
      </w:r>
      <w:r>
        <w:rPr>
          <w:rFonts w:hint="eastAsia"/>
          <w:sz w:val="24"/>
          <w:szCs w:val="28"/>
        </w:rPr>
        <w:t>512</w:t>
      </w:r>
      <w:r>
        <w:rPr>
          <w:rFonts w:hint="eastAsia"/>
          <w:sz w:val="24"/>
          <w:szCs w:val="28"/>
        </w:rPr>
        <w:t>GB</w:t>
      </w:r>
    </w:p>
    <w:p w14:paraId="49DD0DAD" w14:textId="77777777" w:rsidR="00944C50" w:rsidRDefault="005D569A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显卡：</w:t>
      </w:r>
      <w:r>
        <w:rPr>
          <w:rFonts w:hint="eastAsia"/>
          <w:sz w:val="24"/>
          <w:szCs w:val="28"/>
        </w:rPr>
        <w:t>NVIDIA RTX 2060 with max-q Design 6GB</w:t>
      </w:r>
    </w:p>
    <w:p w14:paraId="40628F0C" w14:textId="77777777" w:rsidR="00944C50" w:rsidRDefault="005D569A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操作系统：</w:t>
      </w:r>
      <w:r>
        <w:rPr>
          <w:rFonts w:hint="eastAsia"/>
          <w:sz w:val="24"/>
          <w:szCs w:val="28"/>
        </w:rPr>
        <w:t>Windows 10</w:t>
      </w:r>
    </w:p>
    <w:p w14:paraId="20169A1A" w14:textId="77777777" w:rsidR="00944C50" w:rsidRDefault="005D569A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编译器：</w:t>
      </w:r>
      <w:r>
        <w:rPr>
          <w:rFonts w:hint="eastAsia"/>
          <w:sz w:val="24"/>
          <w:szCs w:val="28"/>
        </w:rPr>
        <w:t>MSVC 16.11.3</w:t>
      </w:r>
    </w:p>
    <w:p w14:paraId="1E2289A6" w14:textId="77777777" w:rsidR="00944C50" w:rsidRDefault="005D569A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C++</w:t>
      </w:r>
      <w:r>
        <w:rPr>
          <w:rFonts w:hint="eastAsia"/>
          <w:sz w:val="24"/>
          <w:szCs w:val="28"/>
        </w:rPr>
        <w:t>语言标准</w:t>
      </w:r>
      <w:r>
        <w:rPr>
          <w:rFonts w:hint="eastAsia"/>
          <w:sz w:val="24"/>
          <w:szCs w:val="28"/>
        </w:rPr>
        <w:t>: ISO C++20</w:t>
      </w:r>
    </w:p>
    <w:p w14:paraId="2E07739B" w14:textId="77777777" w:rsidR="00944C50" w:rsidRDefault="00944C50">
      <w:pPr>
        <w:widowControl/>
        <w:pBdr>
          <w:bottom w:val="single" w:sz="4" w:space="0" w:color="auto"/>
        </w:pBdr>
        <w:jc w:val="left"/>
        <w:rPr>
          <w:sz w:val="24"/>
          <w:szCs w:val="28"/>
        </w:rPr>
      </w:pPr>
    </w:p>
    <w:p w14:paraId="6EEAD407" w14:textId="77777777" w:rsidR="00944C50" w:rsidRDefault="00944C50">
      <w:pPr>
        <w:spacing w:line="360" w:lineRule="auto"/>
        <w:rPr>
          <w:b/>
          <w:sz w:val="24"/>
          <w:szCs w:val="28"/>
        </w:rPr>
      </w:pPr>
    </w:p>
    <w:p w14:paraId="41D4FEC3" w14:textId="77777777" w:rsidR="00944C50" w:rsidRDefault="00944C50">
      <w:pPr>
        <w:spacing w:line="360" w:lineRule="auto"/>
        <w:rPr>
          <w:b/>
          <w:sz w:val="24"/>
          <w:szCs w:val="28"/>
        </w:rPr>
      </w:pPr>
    </w:p>
    <w:p w14:paraId="233E602C" w14:textId="77777777" w:rsidR="00944C50" w:rsidRDefault="005D569A">
      <w:pPr>
        <w:spacing w:line="360" w:lineRule="auto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实验内容与步骤：</w:t>
      </w:r>
    </w:p>
    <w:p w14:paraId="2AFC4FF4" w14:textId="77777777" w:rsidR="00944C50" w:rsidRDefault="005D569A">
      <w:pPr>
        <w:spacing w:line="360" w:lineRule="auto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在实现具体功能前首先实现基础组件</w:t>
      </w:r>
      <w:r>
        <w:rPr>
          <w:rFonts w:hint="eastAsia"/>
          <w:b/>
          <w:sz w:val="24"/>
          <w:szCs w:val="28"/>
        </w:rPr>
        <w:t>:</w:t>
      </w:r>
    </w:p>
    <w:p w14:paraId="2C94008F" w14:textId="77777777" w:rsidR="00944C50" w:rsidRDefault="00944C50">
      <w:pPr>
        <w:spacing w:line="360" w:lineRule="auto"/>
        <w:rPr>
          <w:b/>
          <w:sz w:val="24"/>
          <w:szCs w:val="28"/>
        </w:rPr>
      </w:pPr>
    </w:p>
    <w:p w14:paraId="44E63B46" w14:textId="77777777" w:rsidR="00944C50" w:rsidRDefault="005D569A">
      <w:pPr>
        <w:spacing w:line="360" w:lineRule="auto"/>
        <w:rPr>
          <w:rFonts w:ascii="Courier New" w:hAnsi="Courier New" w:cs="Courier New"/>
          <w:color w:val="4EC9B0"/>
          <w:szCs w:val="21"/>
          <w:shd w:val="clear" w:color="auto" w:fill="1E1E1E"/>
        </w:rPr>
      </w:pPr>
      <w:r>
        <w:rPr>
          <w:rFonts w:ascii="Courier New" w:hAnsi="Courier New" w:cs="Courier New"/>
          <w:color w:val="ADD8E6"/>
          <w:szCs w:val="21"/>
          <w:shd w:val="clear" w:color="auto" w:fill="1E1E1E"/>
        </w:rPr>
        <w:t>sf</w:t>
      </w:r>
      <w:r>
        <w:rPr>
          <w:rFonts w:ascii="Courier New" w:hAnsi="Courier New" w:cs="Courier New"/>
          <w:color w:val="B4B4B4"/>
          <w:szCs w:val="21"/>
          <w:shd w:val="clear" w:color="auto" w:fill="1E1E1E"/>
        </w:rPr>
        <w:t>::</w:t>
      </w:r>
      <w:proofErr w:type="spellStart"/>
      <w:r>
        <w:rPr>
          <w:rFonts w:ascii="Courier New" w:hAnsi="Courier New" w:cs="Courier New"/>
          <w:color w:val="4EC9B0"/>
          <w:szCs w:val="21"/>
          <w:shd w:val="clear" w:color="auto" w:fill="1E1E1E"/>
        </w:rPr>
        <w:t>default_contention_free_shared_mutex</w:t>
      </w:r>
      <w:proofErr w:type="spellEnd"/>
      <w:r>
        <w:rPr>
          <w:rFonts w:ascii="Courier New" w:hAnsi="Courier New" w:cs="Courier New" w:hint="eastAsia"/>
          <w:color w:val="4EC9B0"/>
          <w:szCs w:val="21"/>
          <w:shd w:val="clear" w:color="auto" w:fill="1E1E1E"/>
        </w:rPr>
        <w:t>:</w:t>
      </w:r>
      <w:r>
        <w:rPr>
          <w:rFonts w:ascii="Courier New" w:hAnsi="Courier New" w:cs="Courier New" w:hint="eastAsia"/>
          <w:color w:val="4EC9B0"/>
          <w:sz w:val="28"/>
          <w:szCs w:val="28"/>
          <w:shd w:val="clear" w:color="auto" w:fill="1E1E1E"/>
        </w:rPr>
        <w:t xml:space="preserve"> </w:t>
      </w:r>
      <w:r>
        <w:rPr>
          <w:rFonts w:ascii="Courier New" w:hAnsi="Courier New" w:cs="Courier New" w:hint="eastAsia"/>
          <w:color w:val="4EC9B0"/>
          <w:sz w:val="28"/>
          <w:szCs w:val="28"/>
          <w:shd w:val="clear" w:color="auto" w:fill="1E1E1E"/>
        </w:rPr>
        <w:t>一个</w:t>
      </w:r>
      <w:r>
        <w:rPr>
          <w:rFonts w:ascii="Courier New" w:hAnsi="Courier New" w:cs="Courier New" w:hint="eastAsia"/>
          <w:color w:val="4EC9B0"/>
          <w:sz w:val="28"/>
          <w:szCs w:val="28"/>
          <w:shd w:val="clear" w:color="auto" w:fill="1E1E1E"/>
        </w:rPr>
        <w:t>C++11</w:t>
      </w:r>
      <w:r>
        <w:rPr>
          <w:rFonts w:ascii="Courier New" w:hAnsi="Courier New" w:cs="Courier New" w:hint="eastAsia"/>
          <w:color w:val="4EC9B0"/>
          <w:sz w:val="28"/>
          <w:szCs w:val="28"/>
          <w:shd w:val="clear" w:color="auto" w:fill="1E1E1E"/>
        </w:rPr>
        <w:t>的读写锁</w:t>
      </w:r>
    </w:p>
    <w:p w14:paraId="4F7CD7A7" w14:textId="77777777" w:rsidR="00944C50" w:rsidRDefault="005D569A">
      <w:pPr>
        <w:spacing w:line="360" w:lineRule="auto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(https://github.com/AlexeyAB/object_threadsafe)</w:t>
      </w:r>
    </w:p>
    <w:p w14:paraId="0369F8BD" w14:textId="77777777" w:rsidR="00944C50" w:rsidRDefault="00944C50">
      <w:pPr>
        <w:spacing w:line="360" w:lineRule="auto"/>
        <w:rPr>
          <w:b/>
          <w:sz w:val="24"/>
          <w:szCs w:val="28"/>
        </w:rPr>
      </w:pPr>
    </w:p>
    <w:p w14:paraId="137820B0" w14:textId="77777777" w:rsidR="00944C50" w:rsidRDefault="005D569A">
      <w:pPr>
        <w:spacing w:line="360" w:lineRule="auto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用于读写文件的基类</w:t>
      </w:r>
    </w:p>
    <w:p w14:paraId="028AB1FE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4EC9B0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569CD6"/>
          <w:sz w:val="18"/>
          <w:szCs w:val="18"/>
          <w:shd w:val="clear" w:color="auto" w:fill="1E1E1E"/>
        </w:rPr>
        <w:t>class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proofErr w:type="spellStart"/>
      <w:r>
        <w:rPr>
          <w:rFonts w:ascii="Courier New" w:hAnsi="Courier New" w:cs="Courier New" w:hint="default"/>
          <w:color w:val="4EC9B0"/>
          <w:sz w:val="18"/>
          <w:szCs w:val="18"/>
          <w:shd w:val="clear" w:color="auto" w:fill="1E1E1E"/>
        </w:rPr>
        <w:t>BankIOBase</w:t>
      </w:r>
      <w:proofErr w:type="spellEnd"/>
    </w:p>
    <w:p w14:paraId="1DDB1DA4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FF9900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FF9900"/>
          <w:sz w:val="18"/>
          <w:szCs w:val="18"/>
          <w:shd w:val="clear" w:color="auto" w:fill="1E1E1E"/>
        </w:rPr>
        <w:t>{</w:t>
      </w:r>
    </w:p>
    <w:p w14:paraId="7A0CD12D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569CD6"/>
          <w:sz w:val="18"/>
          <w:szCs w:val="18"/>
          <w:shd w:val="clear" w:color="auto" w:fill="1E1E1E"/>
        </w:rPr>
        <w:t>protected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:</w:t>
      </w:r>
    </w:p>
    <w:p w14:paraId="58C1AFD2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57A64A"/>
          <w:sz w:val="18"/>
          <w:szCs w:val="18"/>
          <w:shd w:val="clear" w:color="auto" w:fill="1E1E1E"/>
        </w:rPr>
        <w:t>//bind file with lock</w:t>
      </w:r>
    </w:p>
    <w:p w14:paraId="1982EA87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4EC9B0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569CD6"/>
          <w:sz w:val="18"/>
          <w:szCs w:val="18"/>
          <w:shd w:val="clear" w:color="auto" w:fill="1E1E1E"/>
        </w:rPr>
        <w:t>static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proofErr w:type="gramStart"/>
      <w:r>
        <w:rPr>
          <w:rFonts w:ascii="Courier New" w:hAnsi="Courier New" w:cs="Courier New" w:hint="default"/>
          <w:color w:val="ADD8E6"/>
          <w:sz w:val="18"/>
          <w:szCs w:val="18"/>
          <w:shd w:val="clear" w:color="auto" w:fill="1E1E1E"/>
        </w:rPr>
        <w:t>std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::</w:t>
      </w:r>
      <w:proofErr w:type="spellStart"/>
      <w:proofErr w:type="gramEnd"/>
      <w:r>
        <w:rPr>
          <w:rFonts w:ascii="Courier New" w:hAnsi="Courier New" w:cs="Courier New" w:hint="default"/>
          <w:color w:val="4EC9B0"/>
          <w:sz w:val="18"/>
          <w:szCs w:val="18"/>
          <w:shd w:val="clear" w:color="auto" w:fill="1E1E1E"/>
        </w:rPr>
        <w:t>unordered_map</w:t>
      </w:r>
      <w:proofErr w:type="spellEnd"/>
    </w:p>
    <w:p w14:paraId="4E6BEB59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/>
          <w:color w:val="4EC9B0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&lt;</w:t>
      </w:r>
      <w:proofErr w:type="gramStart"/>
      <w:r>
        <w:rPr>
          <w:rFonts w:ascii="Courier New" w:hAnsi="Courier New" w:cs="Courier New" w:hint="default"/>
          <w:color w:val="ADD8E6"/>
          <w:sz w:val="18"/>
          <w:szCs w:val="18"/>
          <w:shd w:val="clear" w:color="auto" w:fill="1E1E1E"/>
        </w:rPr>
        <w:t>std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::</w:t>
      </w:r>
      <w:proofErr w:type="gramEnd"/>
      <w:r>
        <w:rPr>
          <w:rFonts w:ascii="Courier New" w:hAnsi="Courier New" w:cs="Courier New" w:hint="default"/>
          <w:color w:val="4EC9B0"/>
          <w:sz w:val="18"/>
          <w:szCs w:val="18"/>
          <w:shd w:val="clear" w:color="auto" w:fill="1E1E1E"/>
        </w:rPr>
        <w:t>string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,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ADD8E6"/>
          <w:sz w:val="18"/>
          <w:szCs w:val="18"/>
          <w:shd w:val="clear" w:color="auto" w:fill="1E1E1E"/>
        </w:rPr>
        <w:t>sf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::</w:t>
      </w:r>
      <w:r>
        <w:rPr>
          <w:rFonts w:ascii="Courier New" w:hAnsi="Courier New" w:cs="Courier New" w:hint="default"/>
          <w:color w:val="4EC9B0"/>
          <w:sz w:val="18"/>
          <w:szCs w:val="18"/>
          <w:shd w:val="clear" w:color="auto" w:fill="1E1E1E"/>
        </w:rPr>
        <w:t>default_contention_free_shared_mutex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&gt;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DDA0DD"/>
          <w:sz w:val="18"/>
          <w:szCs w:val="18"/>
          <w:shd w:val="clear" w:color="auto" w:fill="1E1E1E"/>
        </w:rPr>
        <w:t>file_mutex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;</w:t>
      </w:r>
    </w:p>
    <w:p w14:paraId="1D3098EA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</w:p>
    <w:p w14:paraId="6C670BD7" w14:textId="77777777" w:rsidR="00944C50" w:rsidRDefault="00944C50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</w:p>
    <w:p w14:paraId="483E3835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569CD6"/>
          <w:sz w:val="18"/>
          <w:szCs w:val="18"/>
          <w:shd w:val="clear" w:color="auto" w:fill="1E1E1E"/>
        </w:rPr>
        <w:t>static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proofErr w:type="gramStart"/>
      <w:r>
        <w:rPr>
          <w:rFonts w:ascii="Courier New" w:hAnsi="Courier New" w:cs="Courier New" w:hint="default"/>
          <w:color w:val="ADD8E6"/>
          <w:sz w:val="18"/>
          <w:szCs w:val="18"/>
          <w:shd w:val="clear" w:color="auto" w:fill="1E1E1E"/>
        </w:rPr>
        <w:t>sf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::</w:t>
      </w:r>
      <w:proofErr w:type="spellStart"/>
      <w:proofErr w:type="gramEnd"/>
      <w:r>
        <w:rPr>
          <w:rFonts w:ascii="Courier New" w:hAnsi="Courier New" w:cs="Courier New" w:hint="default"/>
          <w:color w:val="4EC9B0"/>
          <w:sz w:val="18"/>
          <w:szCs w:val="18"/>
          <w:shd w:val="clear" w:color="auto" w:fill="1E1E1E"/>
        </w:rPr>
        <w:t>default_contention_free_shared_mutex</w:t>
      </w:r>
      <w:proofErr w:type="spellEnd"/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proofErr w:type="spellStart"/>
      <w:r>
        <w:rPr>
          <w:rFonts w:ascii="Courier New" w:hAnsi="Courier New" w:cs="Courier New" w:hint="default"/>
          <w:color w:val="DDA0DD"/>
          <w:sz w:val="18"/>
          <w:szCs w:val="18"/>
          <w:shd w:val="clear" w:color="auto" w:fill="1E1E1E"/>
        </w:rPr>
        <w:t>mapLock</w:t>
      </w:r>
      <w:proofErr w:type="spellEnd"/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;</w:t>
      </w:r>
    </w:p>
    <w:p w14:paraId="15FF21E6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 xml:space="preserve"> </w:t>
      </w:r>
    </w:p>
    <w:p w14:paraId="77C42375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569CD6"/>
          <w:sz w:val="18"/>
          <w:szCs w:val="18"/>
          <w:shd w:val="clear" w:color="auto" w:fill="1E1E1E"/>
        </w:rPr>
        <w:t>class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proofErr w:type="spellStart"/>
      <w:r>
        <w:rPr>
          <w:rFonts w:ascii="Courier New" w:hAnsi="Courier New" w:cs="Courier New" w:hint="default"/>
          <w:color w:val="4EC9B0"/>
          <w:sz w:val="18"/>
          <w:szCs w:val="18"/>
          <w:shd w:val="clear" w:color="auto" w:fill="1E1E1E"/>
        </w:rPr>
        <w:t>MapGuard</w:t>
      </w:r>
      <w:proofErr w:type="spellEnd"/>
    </w:p>
    <w:p w14:paraId="3A913478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FF1493"/>
          <w:sz w:val="18"/>
          <w:szCs w:val="18"/>
          <w:shd w:val="clear" w:color="auto" w:fill="1E1E1E"/>
        </w:rPr>
        <w:t>{</w:t>
      </w:r>
    </w:p>
    <w:p w14:paraId="6F96A7E6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569CD6"/>
          <w:sz w:val="18"/>
          <w:szCs w:val="18"/>
          <w:shd w:val="clear" w:color="auto" w:fill="1E1E1E"/>
        </w:rPr>
        <w:t>private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:</w:t>
      </w:r>
    </w:p>
    <w:p w14:paraId="01B40743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proofErr w:type="gramStart"/>
      <w:r>
        <w:rPr>
          <w:rFonts w:ascii="Courier New" w:hAnsi="Courier New" w:cs="Courier New" w:hint="default"/>
          <w:color w:val="ADD8E6"/>
          <w:sz w:val="18"/>
          <w:szCs w:val="18"/>
          <w:shd w:val="clear" w:color="auto" w:fill="1E1E1E"/>
        </w:rPr>
        <w:t>std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::</w:t>
      </w:r>
      <w:proofErr w:type="gramEnd"/>
      <w:r>
        <w:rPr>
          <w:rFonts w:ascii="Courier New" w:hAnsi="Courier New" w:cs="Courier New" w:hint="default"/>
          <w:color w:val="4EC9B0"/>
          <w:sz w:val="18"/>
          <w:szCs w:val="18"/>
          <w:shd w:val="clear" w:color="auto" w:fill="1E1E1E"/>
        </w:rPr>
        <w:t>string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DDA0DD"/>
          <w:sz w:val="18"/>
          <w:szCs w:val="18"/>
          <w:shd w:val="clear" w:color="auto" w:fill="1E1E1E"/>
        </w:rPr>
        <w:t>name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;</w:t>
      </w:r>
    </w:p>
    <w:p w14:paraId="72874D9C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569CD6"/>
          <w:sz w:val="18"/>
          <w:szCs w:val="18"/>
          <w:shd w:val="clear" w:color="auto" w:fill="1E1E1E"/>
        </w:rPr>
        <w:t>public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:</w:t>
      </w:r>
    </w:p>
    <w:p w14:paraId="4BB94353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proofErr w:type="spellStart"/>
      <w:proofErr w:type="gramStart"/>
      <w:r>
        <w:rPr>
          <w:rFonts w:ascii="Courier New" w:hAnsi="Courier New" w:cs="Courier New" w:hint="default"/>
          <w:color w:val="00FFFF"/>
          <w:sz w:val="18"/>
          <w:szCs w:val="18"/>
          <w:shd w:val="clear" w:color="auto" w:fill="1E1E1E"/>
        </w:rPr>
        <w:t>MapGuard</w:t>
      </w:r>
      <w:proofErr w:type="spellEnd"/>
      <w:r>
        <w:rPr>
          <w:rFonts w:ascii="Courier New" w:hAnsi="Courier New" w:cs="Courier New" w:hint="default"/>
          <w:color w:val="9ACD32"/>
          <w:sz w:val="18"/>
          <w:szCs w:val="18"/>
          <w:shd w:val="clear" w:color="auto" w:fill="1E1E1E"/>
        </w:rPr>
        <w:t>(</w:t>
      </w:r>
      <w:proofErr w:type="gramEnd"/>
      <w:r>
        <w:rPr>
          <w:rFonts w:ascii="Courier New" w:hAnsi="Courier New" w:cs="Courier New" w:hint="default"/>
          <w:color w:val="9ACD32"/>
          <w:sz w:val="18"/>
          <w:szCs w:val="18"/>
          <w:shd w:val="clear" w:color="auto" w:fill="1E1E1E"/>
        </w:rPr>
        <w:t>)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=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569CD6"/>
          <w:sz w:val="18"/>
          <w:szCs w:val="18"/>
          <w:shd w:val="clear" w:color="auto" w:fill="1E1E1E"/>
        </w:rPr>
        <w:t>delete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;</w:t>
      </w:r>
    </w:p>
    <w:p w14:paraId="1D58960E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proofErr w:type="spellStart"/>
      <w:proofErr w:type="gramStart"/>
      <w:r>
        <w:rPr>
          <w:rFonts w:ascii="Courier New" w:hAnsi="Courier New" w:cs="Courier New" w:hint="default"/>
          <w:color w:val="00FFFF"/>
          <w:sz w:val="18"/>
          <w:szCs w:val="18"/>
          <w:shd w:val="clear" w:color="auto" w:fill="1E1E1E"/>
        </w:rPr>
        <w:t>MapGuard</w:t>
      </w:r>
      <w:proofErr w:type="spellEnd"/>
      <w:r>
        <w:rPr>
          <w:rFonts w:ascii="Courier New" w:hAnsi="Courier New" w:cs="Courier New" w:hint="default"/>
          <w:color w:val="9ACD32"/>
          <w:sz w:val="18"/>
          <w:szCs w:val="18"/>
          <w:shd w:val="clear" w:color="auto" w:fill="1E1E1E"/>
        </w:rPr>
        <w:t>(</w:t>
      </w:r>
      <w:proofErr w:type="gramEnd"/>
      <w:r>
        <w:rPr>
          <w:rFonts w:ascii="Courier New" w:hAnsi="Courier New" w:cs="Courier New" w:hint="default"/>
          <w:color w:val="569CD6"/>
          <w:sz w:val="18"/>
          <w:szCs w:val="18"/>
          <w:shd w:val="clear" w:color="auto" w:fill="1E1E1E"/>
        </w:rPr>
        <w:t>const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proofErr w:type="spellStart"/>
      <w:r>
        <w:rPr>
          <w:rFonts w:ascii="Courier New" w:hAnsi="Courier New" w:cs="Courier New" w:hint="default"/>
          <w:color w:val="4EC9B0"/>
          <w:sz w:val="18"/>
          <w:szCs w:val="18"/>
          <w:shd w:val="clear" w:color="auto" w:fill="1E1E1E"/>
        </w:rPr>
        <w:t>MapGuard</w:t>
      </w:r>
      <w:proofErr w:type="spellEnd"/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&amp;</w:t>
      </w:r>
      <w:r>
        <w:rPr>
          <w:rFonts w:ascii="Courier New" w:hAnsi="Courier New" w:cs="Courier New" w:hint="default"/>
          <w:color w:val="9ACD32"/>
          <w:sz w:val="18"/>
          <w:szCs w:val="18"/>
          <w:shd w:val="clear" w:color="auto" w:fill="1E1E1E"/>
        </w:rPr>
        <w:t>)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=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569CD6"/>
          <w:sz w:val="18"/>
          <w:szCs w:val="18"/>
          <w:shd w:val="clear" w:color="auto" w:fill="1E1E1E"/>
        </w:rPr>
        <w:t>delete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;</w:t>
      </w:r>
    </w:p>
    <w:p w14:paraId="6A8154D3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569CD6"/>
          <w:sz w:val="18"/>
          <w:szCs w:val="18"/>
          <w:shd w:val="clear" w:color="auto" w:fill="1E1E1E"/>
        </w:rPr>
        <w:t>auto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00FFFF"/>
          <w:sz w:val="18"/>
          <w:szCs w:val="18"/>
          <w:shd w:val="clear" w:color="auto" w:fill="1E1E1E"/>
        </w:rPr>
        <w:t>operator </w:t>
      </w:r>
      <w:proofErr w:type="gramStart"/>
      <w:r>
        <w:rPr>
          <w:rFonts w:ascii="Courier New" w:hAnsi="Courier New" w:cs="Courier New" w:hint="default"/>
          <w:color w:val="00FFFF"/>
          <w:sz w:val="18"/>
          <w:szCs w:val="18"/>
          <w:shd w:val="clear" w:color="auto" w:fill="1E1E1E"/>
        </w:rPr>
        <w:t>=</w:t>
      </w:r>
      <w:r>
        <w:rPr>
          <w:rFonts w:ascii="Courier New" w:hAnsi="Courier New" w:cs="Courier New" w:hint="default"/>
          <w:color w:val="9ACD32"/>
          <w:sz w:val="18"/>
          <w:szCs w:val="18"/>
          <w:shd w:val="clear" w:color="auto" w:fill="1E1E1E"/>
        </w:rPr>
        <w:t>(</w:t>
      </w:r>
      <w:proofErr w:type="gramEnd"/>
      <w:r>
        <w:rPr>
          <w:rFonts w:ascii="Courier New" w:hAnsi="Courier New" w:cs="Courier New" w:hint="default"/>
          <w:color w:val="569CD6"/>
          <w:sz w:val="18"/>
          <w:szCs w:val="18"/>
          <w:shd w:val="clear" w:color="auto" w:fill="1E1E1E"/>
        </w:rPr>
        <w:t>const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proofErr w:type="spellStart"/>
      <w:r>
        <w:rPr>
          <w:rFonts w:ascii="Courier New" w:hAnsi="Courier New" w:cs="Courier New" w:hint="default"/>
          <w:color w:val="4EC9B0"/>
          <w:sz w:val="18"/>
          <w:szCs w:val="18"/>
          <w:shd w:val="clear" w:color="auto" w:fill="1E1E1E"/>
        </w:rPr>
        <w:t>MapGuard</w:t>
      </w:r>
      <w:proofErr w:type="spellEnd"/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&amp;</w:t>
      </w:r>
      <w:r>
        <w:rPr>
          <w:rFonts w:ascii="Courier New" w:hAnsi="Courier New" w:cs="Courier New" w:hint="default"/>
          <w:color w:val="9ACD32"/>
          <w:sz w:val="18"/>
          <w:szCs w:val="18"/>
          <w:shd w:val="clear" w:color="auto" w:fill="1E1E1E"/>
        </w:rPr>
        <w:t>)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=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569CD6"/>
          <w:sz w:val="18"/>
          <w:szCs w:val="18"/>
          <w:shd w:val="clear" w:color="auto" w:fill="1E1E1E"/>
        </w:rPr>
        <w:t>delete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;</w:t>
      </w:r>
    </w:p>
    <w:p w14:paraId="7EA01643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 xml:space="preserve"> </w:t>
      </w:r>
    </w:p>
    <w:p w14:paraId="5E8312F5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proofErr w:type="spellStart"/>
      <w:proofErr w:type="gramStart"/>
      <w:r>
        <w:rPr>
          <w:rFonts w:ascii="Courier New" w:hAnsi="Courier New" w:cs="Courier New" w:hint="default"/>
          <w:color w:val="00FFFF"/>
          <w:sz w:val="18"/>
          <w:szCs w:val="18"/>
          <w:shd w:val="clear" w:color="auto" w:fill="1E1E1E"/>
        </w:rPr>
        <w:t>MapGuard</w:t>
      </w:r>
      <w:proofErr w:type="spellEnd"/>
      <w:r>
        <w:rPr>
          <w:rFonts w:ascii="Courier New" w:hAnsi="Courier New" w:cs="Courier New" w:hint="default"/>
          <w:color w:val="9ACD32"/>
          <w:sz w:val="18"/>
          <w:szCs w:val="18"/>
          <w:shd w:val="clear" w:color="auto" w:fill="1E1E1E"/>
        </w:rPr>
        <w:t>(</w:t>
      </w:r>
      <w:proofErr w:type="gramEnd"/>
      <w:r>
        <w:rPr>
          <w:rFonts w:ascii="Courier New" w:hAnsi="Courier New" w:cs="Courier New" w:hint="default"/>
          <w:color w:val="569CD6"/>
          <w:sz w:val="18"/>
          <w:szCs w:val="18"/>
          <w:shd w:val="clear" w:color="auto" w:fill="1E1E1E"/>
        </w:rPr>
        <w:t>const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ADD8E6"/>
          <w:sz w:val="18"/>
          <w:szCs w:val="18"/>
          <w:shd w:val="clear" w:color="auto" w:fill="1E1E1E"/>
        </w:rPr>
        <w:t>std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::</w:t>
      </w:r>
      <w:r>
        <w:rPr>
          <w:rFonts w:ascii="Courier New" w:hAnsi="Courier New" w:cs="Courier New" w:hint="default"/>
          <w:color w:val="4EC9B0"/>
          <w:sz w:val="18"/>
          <w:szCs w:val="18"/>
          <w:shd w:val="clear" w:color="auto" w:fill="1E1E1E"/>
        </w:rPr>
        <w:t>string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&amp;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9A9A9A"/>
          <w:sz w:val="18"/>
          <w:szCs w:val="18"/>
          <w:shd w:val="clear" w:color="auto" w:fill="1E1E1E"/>
        </w:rPr>
        <w:t>name</w:t>
      </w:r>
      <w:r>
        <w:rPr>
          <w:rFonts w:ascii="Courier New" w:hAnsi="Courier New" w:cs="Courier New" w:hint="default"/>
          <w:color w:val="9ACD32"/>
          <w:sz w:val="18"/>
          <w:szCs w:val="18"/>
          <w:shd w:val="clear" w:color="auto" w:fill="1E1E1E"/>
        </w:rPr>
        <w:t>)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: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DDA0DD"/>
          <w:sz w:val="18"/>
          <w:szCs w:val="18"/>
          <w:shd w:val="clear" w:color="auto" w:fill="1E1E1E"/>
        </w:rPr>
        <w:t>name</w:t>
      </w:r>
      <w:r>
        <w:rPr>
          <w:rFonts w:ascii="Courier New" w:hAnsi="Courier New" w:cs="Courier New" w:hint="default"/>
          <w:color w:val="9ACD32"/>
          <w:sz w:val="18"/>
          <w:szCs w:val="18"/>
          <w:shd w:val="clear" w:color="auto" w:fill="1E1E1E"/>
        </w:rPr>
        <w:t>(</w:t>
      </w:r>
      <w:r>
        <w:rPr>
          <w:rFonts w:ascii="Courier New" w:hAnsi="Courier New" w:cs="Courier New" w:hint="default"/>
          <w:color w:val="9A9A9A"/>
          <w:sz w:val="18"/>
          <w:szCs w:val="18"/>
          <w:shd w:val="clear" w:color="auto" w:fill="1E1E1E"/>
        </w:rPr>
        <w:t>name</w:t>
      </w:r>
      <w:r>
        <w:rPr>
          <w:rFonts w:ascii="Courier New" w:hAnsi="Courier New" w:cs="Courier New" w:hint="default"/>
          <w:color w:val="9ACD32"/>
          <w:sz w:val="18"/>
          <w:szCs w:val="18"/>
          <w:shd w:val="clear" w:color="auto" w:fill="1E1E1E"/>
        </w:rPr>
        <w:t>)</w:t>
      </w:r>
    </w:p>
    <w:p w14:paraId="657B1C57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9ACD32"/>
          <w:sz w:val="18"/>
          <w:szCs w:val="18"/>
          <w:shd w:val="clear" w:color="auto" w:fill="1E1E1E"/>
        </w:rPr>
        <w:t>{</w:t>
      </w:r>
    </w:p>
    <w:p w14:paraId="3EFB1F8E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proofErr w:type="spellStart"/>
      <w:r>
        <w:rPr>
          <w:rFonts w:ascii="Courier New" w:hAnsi="Courier New" w:cs="Courier New" w:hint="default"/>
          <w:color w:val="DDA0DD"/>
          <w:sz w:val="18"/>
          <w:szCs w:val="18"/>
          <w:shd w:val="clear" w:color="auto" w:fill="1E1E1E"/>
        </w:rPr>
        <w:t>mapLock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.</w:t>
      </w:r>
      <w:r>
        <w:rPr>
          <w:rFonts w:ascii="Courier New" w:hAnsi="Courier New" w:cs="Courier New" w:hint="default"/>
          <w:color w:val="00FFFF"/>
          <w:sz w:val="18"/>
          <w:szCs w:val="18"/>
          <w:shd w:val="clear" w:color="auto" w:fill="1E1E1E"/>
        </w:rPr>
        <w:t>lock</w:t>
      </w:r>
      <w:proofErr w:type="spellEnd"/>
      <w:r>
        <w:rPr>
          <w:rFonts w:ascii="Courier New" w:hAnsi="Courier New" w:cs="Courier New" w:hint="default"/>
          <w:color w:val="9400D3"/>
          <w:sz w:val="18"/>
          <w:szCs w:val="18"/>
          <w:shd w:val="clear" w:color="auto" w:fill="1E1E1E"/>
        </w:rPr>
        <w:t>()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;</w:t>
      </w:r>
    </w:p>
    <w:p w14:paraId="42F65E48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proofErr w:type="spellStart"/>
      <w:r>
        <w:rPr>
          <w:rFonts w:ascii="Courier New" w:hAnsi="Courier New" w:cs="Courier New" w:hint="default"/>
          <w:color w:val="DDA0DD"/>
          <w:sz w:val="18"/>
          <w:szCs w:val="18"/>
          <w:shd w:val="clear" w:color="auto" w:fill="1E1E1E"/>
        </w:rPr>
        <w:t>file_mutex</w:t>
      </w:r>
      <w:proofErr w:type="spellEnd"/>
      <w:r>
        <w:rPr>
          <w:rFonts w:ascii="Courier New" w:hAnsi="Courier New" w:cs="Courier New" w:hint="default"/>
          <w:color w:val="9400D3"/>
          <w:sz w:val="18"/>
          <w:szCs w:val="18"/>
          <w:shd w:val="clear" w:color="auto" w:fill="1E1E1E"/>
        </w:rPr>
        <w:t>[</w:t>
      </w:r>
      <w:r>
        <w:rPr>
          <w:rFonts w:ascii="Courier New" w:hAnsi="Courier New" w:cs="Courier New" w:hint="default"/>
          <w:color w:val="9A9A9A"/>
          <w:sz w:val="18"/>
          <w:szCs w:val="18"/>
          <w:shd w:val="clear" w:color="auto" w:fill="1E1E1E"/>
        </w:rPr>
        <w:t>name</w:t>
      </w:r>
      <w:proofErr w:type="gramStart"/>
      <w:r>
        <w:rPr>
          <w:rFonts w:ascii="Courier New" w:hAnsi="Courier New" w:cs="Courier New" w:hint="default"/>
          <w:color w:val="9400D3"/>
          <w:sz w:val="18"/>
          <w:szCs w:val="18"/>
          <w:shd w:val="clear" w:color="auto" w:fill="1E1E1E"/>
        </w:rPr>
        <w:t>]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.</w:t>
      </w:r>
      <w:r>
        <w:rPr>
          <w:rFonts w:ascii="Courier New" w:hAnsi="Courier New" w:cs="Courier New" w:hint="default"/>
          <w:color w:val="00FFFF"/>
          <w:sz w:val="18"/>
          <w:szCs w:val="18"/>
          <w:shd w:val="clear" w:color="auto" w:fill="1E1E1E"/>
        </w:rPr>
        <w:t>lock</w:t>
      </w:r>
      <w:proofErr w:type="gramEnd"/>
      <w:r>
        <w:rPr>
          <w:rFonts w:ascii="Courier New" w:hAnsi="Courier New" w:cs="Courier New" w:hint="default"/>
          <w:color w:val="9400D3"/>
          <w:sz w:val="18"/>
          <w:szCs w:val="18"/>
          <w:shd w:val="clear" w:color="auto" w:fill="1E1E1E"/>
        </w:rPr>
        <w:t>()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;</w:t>
      </w:r>
    </w:p>
    <w:p w14:paraId="008BC5E1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proofErr w:type="spellStart"/>
      <w:r>
        <w:rPr>
          <w:rFonts w:ascii="Courier New" w:hAnsi="Courier New" w:cs="Courier New" w:hint="default"/>
          <w:color w:val="DDA0DD"/>
          <w:sz w:val="18"/>
          <w:szCs w:val="18"/>
          <w:shd w:val="clear" w:color="auto" w:fill="1E1E1E"/>
        </w:rPr>
        <w:t>mapLock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.</w:t>
      </w:r>
      <w:r>
        <w:rPr>
          <w:rFonts w:ascii="Courier New" w:hAnsi="Courier New" w:cs="Courier New" w:hint="default"/>
          <w:color w:val="00FFFF"/>
          <w:sz w:val="18"/>
          <w:szCs w:val="18"/>
          <w:shd w:val="clear" w:color="auto" w:fill="1E1E1E"/>
        </w:rPr>
        <w:t>unlock</w:t>
      </w:r>
      <w:proofErr w:type="spellEnd"/>
      <w:r>
        <w:rPr>
          <w:rFonts w:ascii="Courier New" w:hAnsi="Courier New" w:cs="Courier New" w:hint="default"/>
          <w:color w:val="9400D3"/>
          <w:sz w:val="18"/>
          <w:szCs w:val="18"/>
          <w:shd w:val="clear" w:color="auto" w:fill="1E1E1E"/>
        </w:rPr>
        <w:t>()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;</w:t>
      </w:r>
    </w:p>
    <w:p w14:paraId="0D32F46D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9ACD32"/>
          <w:sz w:val="18"/>
          <w:szCs w:val="18"/>
          <w:shd w:val="clear" w:color="auto" w:fill="1E1E1E"/>
        </w:rPr>
        <w:t>}</w:t>
      </w:r>
    </w:p>
    <w:p w14:paraId="76D7A91A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 xml:space="preserve"> </w:t>
      </w:r>
    </w:p>
    <w:p w14:paraId="4A7F35EE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00FFFF"/>
          <w:sz w:val="18"/>
          <w:szCs w:val="18"/>
          <w:shd w:val="clear" w:color="auto" w:fill="1E1E1E"/>
        </w:rPr>
        <w:t>~</w:t>
      </w:r>
      <w:proofErr w:type="spellStart"/>
      <w:proofErr w:type="gramStart"/>
      <w:r>
        <w:rPr>
          <w:rFonts w:ascii="Courier New" w:hAnsi="Courier New" w:cs="Courier New" w:hint="default"/>
          <w:color w:val="00FFFF"/>
          <w:sz w:val="18"/>
          <w:szCs w:val="18"/>
          <w:shd w:val="clear" w:color="auto" w:fill="1E1E1E"/>
        </w:rPr>
        <w:t>MapGuard</w:t>
      </w:r>
      <w:proofErr w:type="spellEnd"/>
      <w:r>
        <w:rPr>
          <w:rFonts w:ascii="Courier New" w:hAnsi="Courier New" w:cs="Courier New" w:hint="default"/>
          <w:color w:val="9ACD32"/>
          <w:sz w:val="18"/>
          <w:szCs w:val="18"/>
          <w:shd w:val="clear" w:color="auto" w:fill="1E1E1E"/>
        </w:rPr>
        <w:t>(</w:t>
      </w:r>
      <w:proofErr w:type="gramEnd"/>
      <w:r>
        <w:rPr>
          <w:rFonts w:ascii="Courier New" w:hAnsi="Courier New" w:cs="Courier New" w:hint="default"/>
          <w:color w:val="9ACD32"/>
          <w:sz w:val="18"/>
          <w:szCs w:val="18"/>
          <w:shd w:val="clear" w:color="auto" w:fill="1E1E1E"/>
        </w:rPr>
        <w:t>)</w:t>
      </w:r>
    </w:p>
    <w:p w14:paraId="0D44C7DA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9ACD32"/>
          <w:sz w:val="18"/>
          <w:szCs w:val="18"/>
          <w:shd w:val="clear" w:color="auto" w:fill="1E1E1E"/>
        </w:rPr>
        <w:t>{</w:t>
      </w:r>
    </w:p>
    <w:p w14:paraId="22B3A840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proofErr w:type="spellStart"/>
      <w:r>
        <w:rPr>
          <w:rFonts w:ascii="Courier New" w:hAnsi="Courier New" w:cs="Courier New" w:hint="default"/>
          <w:color w:val="DDA0DD"/>
          <w:sz w:val="18"/>
          <w:szCs w:val="18"/>
          <w:shd w:val="clear" w:color="auto" w:fill="1E1E1E"/>
        </w:rPr>
        <w:t>mapLock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.</w:t>
      </w:r>
      <w:r>
        <w:rPr>
          <w:rFonts w:ascii="Courier New" w:hAnsi="Courier New" w:cs="Courier New" w:hint="default"/>
          <w:color w:val="00FFFF"/>
          <w:sz w:val="18"/>
          <w:szCs w:val="18"/>
          <w:shd w:val="clear" w:color="auto" w:fill="1E1E1E"/>
        </w:rPr>
        <w:t>lock</w:t>
      </w:r>
      <w:proofErr w:type="spellEnd"/>
      <w:r>
        <w:rPr>
          <w:rFonts w:ascii="Courier New" w:hAnsi="Courier New" w:cs="Courier New" w:hint="default"/>
          <w:color w:val="9400D3"/>
          <w:sz w:val="18"/>
          <w:szCs w:val="18"/>
          <w:shd w:val="clear" w:color="auto" w:fill="1E1E1E"/>
        </w:rPr>
        <w:t>()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;</w:t>
      </w:r>
    </w:p>
    <w:p w14:paraId="614A5F9D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proofErr w:type="spellStart"/>
      <w:r>
        <w:rPr>
          <w:rFonts w:ascii="Courier New" w:hAnsi="Courier New" w:cs="Courier New" w:hint="default"/>
          <w:color w:val="DDA0DD"/>
          <w:sz w:val="18"/>
          <w:szCs w:val="18"/>
          <w:shd w:val="clear" w:color="auto" w:fill="1E1E1E"/>
        </w:rPr>
        <w:t>file_mutex</w:t>
      </w:r>
      <w:proofErr w:type="spellEnd"/>
      <w:r>
        <w:rPr>
          <w:rFonts w:ascii="Courier New" w:hAnsi="Courier New" w:cs="Courier New" w:hint="default"/>
          <w:color w:val="9400D3"/>
          <w:sz w:val="18"/>
          <w:szCs w:val="18"/>
          <w:shd w:val="clear" w:color="auto" w:fill="1E1E1E"/>
        </w:rPr>
        <w:t>[</w:t>
      </w:r>
      <w:r>
        <w:rPr>
          <w:rFonts w:ascii="Courier New" w:hAnsi="Courier New" w:cs="Courier New" w:hint="default"/>
          <w:color w:val="DDA0DD"/>
          <w:sz w:val="18"/>
          <w:szCs w:val="18"/>
          <w:shd w:val="clear" w:color="auto" w:fill="1E1E1E"/>
        </w:rPr>
        <w:t>name</w:t>
      </w:r>
      <w:proofErr w:type="gramStart"/>
      <w:r>
        <w:rPr>
          <w:rFonts w:ascii="Courier New" w:hAnsi="Courier New" w:cs="Courier New" w:hint="default"/>
          <w:color w:val="9400D3"/>
          <w:sz w:val="18"/>
          <w:szCs w:val="18"/>
          <w:shd w:val="clear" w:color="auto" w:fill="1E1E1E"/>
        </w:rPr>
        <w:t>]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.</w:t>
      </w:r>
      <w:r>
        <w:rPr>
          <w:rFonts w:ascii="Courier New" w:hAnsi="Courier New" w:cs="Courier New" w:hint="default"/>
          <w:color w:val="00FFFF"/>
          <w:sz w:val="18"/>
          <w:szCs w:val="18"/>
          <w:shd w:val="clear" w:color="auto" w:fill="1E1E1E"/>
        </w:rPr>
        <w:t>unlock</w:t>
      </w:r>
      <w:proofErr w:type="gramEnd"/>
      <w:r>
        <w:rPr>
          <w:rFonts w:ascii="Courier New" w:hAnsi="Courier New" w:cs="Courier New" w:hint="default"/>
          <w:color w:val="9400D3"/>
          <w:sz w:val="18"/>
          <w:szCs w:val="18"/>
          <w:shd w:val="clear" w:color="auto" w:fill="1E1E1E"/>
        </w:rPr>
        <w:t>()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;</w:t>
      </w:r>
    </w:p>
    <w:p w14:paraId="7D42E4FF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proofErr w:type="spellStart"/>
      <w:r>
        <w:rPr>
          <w:rFonts w:ascii="Courier New" w:hAnsi="Courier New" w:cs="Courier New" w:hint="default"/>
          <w:color w:val="DDA0DD"/>
          <w:sz w:val="18"/>
          <w:szCs w:val="18"/>
          <w:shd w:val="clear" w:color="auto" w:fill="1E1E1E"/>
        </w:rPr>
        <w:t>mapLock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.</w:t>
      </w:r>
      <w:r>
        <w:rPr>
          <w:rFonts w:ascii="Courier New" w:hAnsi="Courier New" w:cs="Courier New" w:hint="default"/>
          <w:color w:val="00FFFF"/>
          <w:sz w:val="18"/>
          <w:szCs w:val="18"/>
          <w:shd w:val="clear" w:color="auto" w:fill="1E1E1E"/>
        </w:rPr>
        <w:t>unlock</w:t>
      </w:r>
      <w:proofErr w:type="spellEnd"/>
      <w:r>
        <w:rPr>
          <w:rFonts w:ascii="Courier New" w:hAnsi="Courier New" w:cs="Courier New" w:hint="default"/>
          <w:color w:val="9400D3"/>
          <w:sz w:val="18"/>
          <w:szCs w:val="18"/>
          <w:shd w:val="clear" w:color="auto" w:fill="1E1E1E"/>
        </w:rPr>
        <w:t>()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;</w:t>
      </w:r>
    </w:p>
    <w:p w14:paraId="0A57F81C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9ACD32"/>
          <w:sz w:val="18"/>
          <w:szCs w:val="18"/>
          <w:shd w:val="clear" w:color="auto" w:fill="1E1E1E"/>
        </w:rPr>
        <w:t>}</w:t>
      </w:r>
    </w:p>
    <w:p w14:paraId="6BD60C2E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lastRenderedPageBreak/>
        <w:tab/>
      </w:r>
      <w:r>
        <w:rPr>
          <w:rFonts w:ascii="Courier New" w:hAnsi="Courier New" w:cs="Courier New" w:hint="default"/>
          <w:color w:val="FF1493"/>
          <w:sz w:val="18"/>
          <w:szCs w:val="18"/>
          <w:shd w:val="clear" w:color="auto" w:fill="1E1E1E"/>
        </w:rPr>
        <w:t>}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;</w:t>
      </w:r>
    </w:p>
    <w:p w14:paraId="0D9E41E4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 xml:space="preserve"> </w:t>
      </w:r>
    </w:p>
    <w:p w14:paraId="0B528101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569CD6"/>
          <w:sz w:val="18"/>
          <w:szCs w:val="18"/>
          <w:shd w:val="clear" w:color="auto" w:fill="1E1E1E"/>
        </w:rPr>
        <w:t>class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proofErr w:type="spellStart"/>
      <w:r>
        <w:rPr>
          <w:rFonts w:ascii="Courier New" w:hAnsi="Courier New" w:cs="Courier New" w:hint="default"/>
          <w:color w:val="4EC9B0"/>
          <w:sz w:val="18"/>
          <w:szCs w:val="18"/>
          <w:shd w:val="clear" w:color="auto" w:fill="1E1E1E"/>
        </w:rPr>
        <w:t>MapSharedGuard</w:t>
      </w:r>
      <w:proofErr w:type="spellEnd"/>
    </w:p>
    <w:p w14:paraId="772BA72D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FF1493"/>
          <w:sz w:val="18"/>
          <w:szCs w:val="18"/>
          <w:shd w:val="clear" w:color="auto" w:fill="1E1E1E"/>
        </w:rPr>
        <w:t>{</w:t>
      </w:r>
    </w:p>
    <w:p w14:paraId="60B962CE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569CD6"/>
          <w:sz w:val="18"/>
          <w:szCs w:val="18"/>
          <w:shd w:val="clear" w:color="auto" w:fill="1E1E1E"/>
        </w:rPr>
        <w:t>private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:</w:t>
      </w:r>
    </w:p>
    <w:p w14:paraId="4310639C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proofErr w:type="gramStart"/>
      <w:r>
        <w:rPr>
          <w:rFonts w:ascii="Courier New" w:hAnsi="Courier New" w:cs="Courier New" w:hint="default"/>
          <w:color w:val="ADD8E6"/>
          <w:sz w:val="18"/>
          <w:szCs w:val="18"/>
          <w:shd w:val="clear" w:color="auto" w:fill="1E1E1E"/>
        </w:rPr>
        <w:t>std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::</w:t>
      </w:r>
      <w:proofErr w:type="gramEnd"/>
      <w:r>
        <w:rPr>
          <w:rFonts w:ascii="Courier New" w:hAnsi="Courier New" w:cs="Courier New" w:hint="default"/>
          <w:color w:val="4EC9B0"/>
          <w:sz w:val="18"/>
          <w:szCs w:val="18"/>
          <w:shd w:val="clear" w:color="auto" w:fill="1E1E1E"/>
        </w:rPr>
        <w:t>string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DDA0DD"/>
          <w:sz w:val="18"/>
          <w:szCs w:val="18"/>
          <w:shd w:val="clear" w:color="auto" w:fill="1E1E1E"/>
        </w:rPr>
        <w:t>name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;</w:t>
      </w:r>
    </w:p>
    <w:p w14:paraId="66CA2B4A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569CD6"/>
          <w:sz w:val="18"/>
          <w:szCs w:val="18"/>
          <w:shd w:val="clear" w:color="auto" w:fill="1E1E1E"/>
        </w:rPr>
        <w:t>public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:</w:t>
      </w:r>
    </w:p>
    <w:p w14:paraId="74EBAAFE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proofErr w:type="spellStart"/>
      <w:proofErr w:type="gramStart"/>
      <w:r>
        <w:rPr>
          <w:rFonts w:ascii="Courier New" w:hAnsi="Courier New" w:cs="Courier New" w:hint="default"/>
          <w:color w:val="00FFFF"/>
          <w:sz w:val="18"/>
          <w:szCs w:val="18"/>
          <w:shd w:val="clear" w:color="auto" w:fill="1E1E1E"/>
        </w:rPr>
        <w:t>MapSharedGuard</w:t>
      </w:r>
      <w:proofErr w:type="spellEnd"/>
      <w:r>
        <w:rPr>
          <w:rFonts w:ascii="Courier New" w:hAnsi="Courier New" w:cs="Courier New" w:hint="default"/>
          <w:color w:val="9ACD32"/>
          <w:sz w:val="18"/>
          <w:szCs w:val="18"/>
          <w:shd w:val="clear" w:color="auto" w:fill="1E1E1E"/>
        </w:rPr>
        <w:t>(</w:t>
      </w:r>
      <w:proofErr w:type="gramEnd"/>
      <w:r>
        <w:rPr>
          <w:rFonts w:ascii="Courier New" w:hAnsi="Courier New" w:cs="Courier New" w:hint="default"/>
          <w:color w:val="9ACD32"/>
          <w:sz w:val="18"/>
          <w:szCs w:val="18"/>
          <w:shd w:val="clear" w:color="auto" w:fill="1E1E1E"/>
        </w:rPr>
        <w:t>)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=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569CD6"/>
          <w:sz w:val="18"/>
          <w:szCs w:val="18"/>
          <w:shd w:val="clear" w:color="auto" w:fill="1E1E1E"/>
        </w:rPr>
        <w:t>delete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;</w:t>
      </w:r>
    </w:p>
    <w:p w14:paraId="100BCECF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proofErr w:type="spellStart"/>
      <w:proofErr w:type="gramStart"/>
      <w:r>
        <w:rPr>
          <w:rFonts w:ascii="Courier New" w:hAnsi="Courier New" w:cs="Courier New" w:hint="default"/>
          <w:color w:val="00FFFF"/>
          <w:sz w:val="18"/>
          <w:szCs w:val="18"/>
          <w:shd w:val="clear" w:color="auto" w:fill="1E1E1E"/>
        </w:rPr>
        <w:t>MapSharedGuard</w:t>
      </w:r>
      <w:proofErr w:type="spellEnd"/>
      <w:r>
        <w:rPr>
          <w:rFonts w:ascii="Courier New" w:hAnsi="Courier New" w:cs="Courier New" w:hint="default"/>
          <w:color w:val="9ACD32"/>
          <w:sz w:val="18"/>
          <w:szCs w:val="18"/>
          <w:shd w:val="clear" w:color="auto" w:fill="1E1E1E"/>
        </w:rPr>
        <w:t>(</w:t>
      </w:r>
      <w:proofErr w:type="gramEnd"/>
      <w:r>
        <w:rPr>
          <w:rFonts w:ascii="Courier New" w:hAnsi="Courier New" w:cs="Courier New" w:hint="default"/>
          <w:color w:val="569CD6"/>
          <w:sz w:val="18"/>
          <w:szCs w:val="18"/>
          <w:shd w:val="clear" w:color="auto" w:fill="1E1E1E"/>
        </w:rPr>
        <w:t>const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proofErr w:type="spellStart"/>
      <w:r>
        <w:rPr>
          <w:rFonts w:ascii="Courier New" w:hAnsi="Courier New" w:cs="Courier New" w:hint="default"/>
          <w:color w:val="4EC9B0"/>
          <w:sz w:val="18"/>
          <w:szCs w:val="18"/>
          <w:shd w:val="clear" w:color="auto" w:fill="1E1E1E"/>
        </w:rPr>
        <w:t>MapSharedGuard</w:t>
      </w:r>
      <w:proofErr w:type="spellEnd"/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&amp;</w:t>
      </w:r>
      <w:r>
        <w:rPr>
          <w:rFonts w:ascii="Courier New" w:hAnsi="Courier New" w:cs="Courier New" w:hint="default"/>
          <w:color w:val="9ACD32"/>
          <w:sz w:val="18"/>
          <w:szCs w:val="18"/>
          <w:shd w:val="clear" w:color="auto" w:fill="1E1E1E"/>
        </w:rPr>
        <w:t>)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=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569CD6"/>
          <w:sz w:val="18"/>
          <w:szCs w:val="18"/>
          <w:shd w:val="clear" w:color="auto" w:fill="1E1E1E"/>
        </w:rPr>
        <w:t>delete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;</w:t>
      </w:r>
    </w:p>
    <w:p w14:paraId="30098A7B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569CD6"/>
          <w:sz w:val="18"/>
          <w:szCs w:val="18"/>
          <w:shd w:val="clear" w:color="auto" w:fill="1E1E1E"/>
        </w:rPr>
        <w:t>auto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00FFFF"/>
          <w:sz w:val="18"/>
          <w:szCs w:val="18"/>
          <w:shd w:val="clear" w:color="auto" w:fill="1E1E1E"/>
        </w:rPr>
        <w:t>operator </w:t>
      </w:r>
      <w:proofErr w:type="gramStart"/>
      <w:r>
        <w:rPr>
          <w:rFonts w:ascii="Courier New" w:hAnsi="Courier New" w:cs="Courier New" w:hint="default"/>
          <w:color w:val="00FFFF"/>
          <w:sz w:val="18"/>
          <w:szCs w:val="18"/>
          <w:shd w:val="clear" w:color="auto" w:fill="1E1E1E"/>
        </w:rPr>
        <w:t>=</w:t>
      </w:r>
      <w:r>
        <w:rPr>
          <w:rFonts w:ascii="Courier New" w:hAnsi="Courier New" w:cs="Courier New" w:hint="default"/>
          <w:color w:val="9ACD32"/>
          <w:sz w:val="18"/>
          <w:szCs w:val="18"/>
          <w:shd w:val="clear" w:color="auto" w:fill="1E1E1E"/>
        </w:rPr>
        <w:t>(</w:t>
      </w:r>
      <w:proofErr w:type="gramEnd"/>
      <w:r>
        <w:rPr>
          <w:rFonts w:ascii="Courier New" w:hAnsi="Courier New" w:cs="Courier New" w:hint="default"/>
          <w:color w:val="569CD6"/>
          <w:sz w:val="18"/>
          <w:szCs w:val="18"/>
          <w:shd w:val="clear" w:color="auto" w:fill="1E1E1E"/>
        </w:rPr>
        <w:t>const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proofErr w:type="spellStart"/>
      <w:r>
        <w:rPr>
          <w:rFonts w:ascii="Courier New" w:hAnsi="Courier New" w:cs="Courier New" w:hint="default"/>
          <w:color w:val="4EC9B0"/>
          <w:sz w:val="18"/>
          <w:szCs w:val="18"/>
          <w:shd w:val="clear" w:color="auto" w:fill="1E1E1E"/>
        </w:rPr>
        <w:t>MapSharedGuard</w:t>
      </w:r>
      <w:proofErr w:type="spellEnd"/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&amp;</w:t>
      </w:r>
      <w:r>
        <w:rPr>
          <w:rFonts w:ascii="Courier New" w:hAnsi="Courier New" w:cs="Courier New" w:hint="default"/>
          <w:color w:val="9ACD32"/>
          <w:sz w:val="18"/>
          <w:szCs w:val="18"/>
          <w:shd w:val="clear" w:color="auto" w:fill="1E1E1E"/>
        </w:rPr>
        <w:t>)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=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569CD6"/>
          <w:sz w:val="18"/>
          <w:szCs w:val="18"/>
          <w:shd w:val="clear" w:color="auto" w:fill="1E1E1E"/>
        </w:rPr>
        <w:t>delete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;</w:t>
      </w:r>
    </w:p>
    <w:p w14:paraId="79125BC2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 xml:space="preserve"> </w:t>
      </w:r>
    </w:p>
    <w:p w14:paraId="505721D4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proofErr w:type="spellStart"/>
      <w:proofErr w:type="gramStart"/>
      <w:r>
        <w:rPr>
          <w:rFonts w:ascii="Courier New" w:hAnsi="Courier New" w:cs="Courier New" w:hint="default"/>
          <w:color w:val="00FFFF"/>
          <w:sz w:val="18"/>
          <w:szCs w:val="18"/>
          <w:shd w:val="clear" w:color="auto" w:fill="1E1E1E"/>
        </w:rPr>
        <w:t>MapSharedGuard</w:t>
      </w:r>
      <w:proofErr w:type="spellEnd"/>
      <w:r>
        <w:rPr>
          <w:rFonts w:ascii="Courier New" w:hAnsi="Courier New" w:cs="Courier New" w:hint="default"/>
          <w:color w:val="9ACD32"/>
          <w:sz w:val="18"/>
          <w:szCs w:val="18"/>
          <w:shd w:val="clear" w:color="auto" w:fill="1E1E1E"/>
        </w:rPr>
        <w:t>(</w:t>
      </w:r>
      <w:proofErr w:type="gramEnd"/>
      <w:r>
        <w:rPr>
          <w:rFonts w:ascii="Courier New" w:hAnsi="Courier New" w:cs="Courier New" w:hint="default"/>
          <w:color w:val="569CD6"/>
          <w:sz w:val="18"/>
          <w:szCs w:val="18"/>
          <w:shd w:val="clear" w:color="auto" w:fill="1E1E1E"/>
        </w:rPr>
        <w:t>const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ADD8E6"/>
          <w:sz w:val="18"/>
          <w:szCs w:val="18"/>
          <w:shd w:val="clear" w:color="auto" w:fill="1E1E1E"/>
        </w:rPr>
        <w:t>std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::</w:t>
      </w:r>
      <w:r>
        <w:rPr>
          <w:rFonts w:ascii="Courier New" w:hAnsi="Courier New" w:cs="Courier New" w:hint="default"/>
          <w:color w:val="4EC9B0"/>
          <w:sz w:val="18"/>
          <w:szCs w:val="18"/>
          <w:shd w:val="clear" w:color="auto" w:fill="1E1E1E"/>
        </w:rPr>
        <w:t>string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&amp;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9A9A9A"/>
          <w:sz w:val="18"/>
          <w:szCs w:val="18"/>
          <w:shd w:val="clear" w:color="auto" w:fill="1E1E1E"/>
        </w:rPr>
        <w:t>name</w:t>
      </w:r>
      <w:r>
        <w:rPr>
          <w:rFonts w:ascii="Courier New" w:hAnsi="Courier New" w:cs="Courier New" w:hint="default"/>
          <w:color w:val="9ACD32"/>
          <w:sz w:val="18"/>
          <w:szCs w:val="18"/>
          <w:shd w:val="clear" w:color="auto" w:fill="1E1E1E"/>
        </w:rPr>
        <w:t>)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: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DDA0DD"/>
          <w:sz w:val="18"/>
          <w:szCs w:val="18"/>
          <w:shd w:val="clear" w:color="auto" w:fill="1E1E1E"/>
        </w:rPr>
        <w:t>name</w:t>
      </w:r>
      <w:r>
        <w:rPr>
          <w:rFonts w:ascii="Courier New" w:hAnsi="Courier New" w:cs="Courier New" w:hint="default"/>
          <w:color w:val="9ACD32"/>
          <w:sz w:val="18"/>
          <w:szCs w:val="18"/>
          <w:shd w:val="clear" w:color="auto" w:fill="1E1E1E"/>
        </w:rPr>
        <w:t>(</w:t>
      </w:r>
      <w:r>
        <w:rPr>
          <w:rFonts w:ascii="Courier New" w:hAnsi="Courier New" w:cs="Courier New" w:hint="default"/>
          <w:color w:val="9A9A9A"/>
          <w:sz w:val="18"/>
          <w:szCs w:val="18"/>
          <w:shd w:val="clear" w:color="auto" w:fill="1E1E1E"/>
        </w:rPr>
        <w:t>name</w:t>
      </w:r>
      <w:r>
        <w:rPr>
          <w:rFonts w:ascii="Courier New" w:hAnsi="Courier New" w:cs="Courier New" w:hint="default"/>
          <w:color w:val="9ACD32"/>
          <w:sz w:val="18"/>
          <w:szCs w:val="18"/>
          <w:shd w:val="clear" w:color="auto" w:fill="1E1E1E"/>
        </w:rPr>
        <w:t>)</w:t>
      </w:r>
    </w:p>
    <w:p w14:paraId="39B9A1B3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9ACD32"/>
          <w:sz w:val="18"/>
          <w:szCs w:val="18"/>
          <w:shd w:val="clear" w:color="auto" w:fill="1E1E1E"/>
        </w:rPr>
        <w:t>{</w:t>
      </w:r>
    </w:p>
    <w:p w14:paraId="217D2825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proofErr w:type="spellStart"/>
      <w:r>
        <w:rPr>
          <w:rFonts w:ascii="Courier New" w:hAnsi="Courier New" w:cs="Courier New" w:hint="default"/>
          <w:color w:val="DDA0DD"/>
          <w:sz w:val="18"/>
          <w:szCs w:val="18"/>
          <w:shd w:val="clear" w:color="auto" w:fill="1E1E1E"/>
        </w:rPr>
        <w:t>mapLock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.</w:t>
      </w:r>
      <w:r>
        <w:rPr>
          <w:rFonts w:ascii="Courier New" w:hAnsi="Courier New" w:cs="Courier New" w:hint="default"/>
          <w:color w:val="00FFFF"/>
          <w:sz w:val="18"/>
          <w:szCs w:val="18"/>
          <w:shd w:val="clear" w:color="auto" w:fill="1E1E1E"/>
        </w:rPr>
        <w:t>lock</w:t>
      </w:r>
      <w:proofErr w:type="spellEnd"/>
      <w:r>
        <w:rPr>
          <w:rFonts w:ascii="Courier New" w:hAnsi="Courier New" w:cs="Courier New" w:hint="default"/>
          <w:color w:val="9400D3"/>
          <w:sz w:val="18"/>
          <w:szCs w:val="18"/>
          <w:shd w:val="clear" w:color="auto" w:fill="1E1E1E"/>
        </w:rPr>
        <w:t>()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;</w:t>
      </w:r>
    </w:p>
    <w:p w14:paraId="5979DE4B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proofErr w:type="spellStart"/>
      <w:r>
        <w:rPr>
          <w:rFonts w:ascii="Courier New" w:hAnsi="Courier New" w:cs="Courier New" w:hint="default"/>
          <w:color w:val="DDA0DD"/>
          <w:sz w:val="18"/>
          <w:szCs w:val="18"/>
          <w:shd w:val="clear" w:color="auto" w:fill="1E1E1E"/>
        </w:rPr>
        <w:t>file_mutex</w:t>
      </w:r>
      <w:proofErr w:type="spellEnd"/>
      <w:r>
        <w:rPr>
          <w:rFonts w:ascii="Courier New" w:hAnsi="Courier New" w:cs="Courier New" w:hint="default"/>
          <w:color w:val="9400D3"/>
          <w:sz w:val="18"/>
          <w:szCs w:val="18"/>
          <w:shd w:val="clear" w:color="auto" w:fill="1E1E1E"/>
        </w:rPr>
        <w:t>[</w:t>
      </w:r>
      <w:r>
        <w:rPr>
          <w:rFonts w:ascii="Courier New" w:hAnsi="Courier New" w:cs="Courier New" w:hint="default"/>
          <w:color w:val="9A9A9A"/>
          <w:sz w:val="18"/>
          <w:szCs w:val="18"/>
          <w:shd w:val="clear" w:color="auto" w:fill="1E1E1E"/>
        </w:rPr>
        <w:t>name</w:t>
      </w:r>
      <w:proofErr w:type="gramStart"/>
      <w:r>
        <w:rPr>
          <w:rFonts w:ascii="Courier New" w:hAnsi="Courier New" w:cs="Courier New" w:hint="default"/>
          <w:color w:val="9400D3"/>
          <w:sz w:val="18"/>
          <w:szCs w:val="18"/>
          <w:shd w:val="clear" w:color="auto" w:fill="1E1E1E"/>
        </w:rPr>
        <w:t>]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.</w:t>
      </w:r>
      <w:proofErr w:type="spellStart"/>
      <w:r>
        <w:rPr>
          <w:rFonts w:ascii="Courier New" w:hAnsi="Courier New" w:cs="Courier New" w:hint="default"/>
          <w:color w:val="00FFFF"/>
          <w:sz w:val="18"/>
          <w:szCs w:val="18"/>
          <w:shd w:val="clear" w:color="auto" w:fill="1E1E1E"/>
        </w:rPr>
        <w:t>lock</w:t>
      </w:r>
      <w:proofErr w:type="gramEnd"/>
      <w:r>
        <w:rPr>
          <w:rFonts w:ascii="Courier New" w:hAnsi="Courier New" w:cs="Courier New" w:hint="default"/>
          <w:color w:val="00FFFF"/>
          <w:sz w:val="18"/>
          <w:szCs w:val="18"/>
          <w:shd w:val="clear" w:color="auto" w:fill="1E1E1E"/>
        </w:rPr>
        <w:t>_shared</w:t>
      </w:r>
      <w:proofErr w:type="spellEnd"/>
      <w:r>
        <w:rPr>
          <w:rFonts w:ascii="Courier New" w:hAnsi="Courier New" w:cs="Courier New" w:hint="default"/>
          <w:color w:val="9400D3"/>
          <w:sz w:val="18"/>
          <w:szCs w:val="18"/>
          <w:shd w:val="clear" w:color="auto" w:fill="1E1E1E"/>
        </w:rPr>
        <w:t>()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;</w:t>
      </w:r>
    </w:p>
    <w:p w14:paraId="3351CEB2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proofErr w:type="spellStart"/>
      <w:r>
        <w:rPr>
          <w:rFonts w:ascii="Courier New" w:hAnsi="Courier New" w:cs="Courier New" w:hint="default"/>
          <w:color w:val="DDA0DD"/>
          <w:sz w:val="18"/>
          <w:szCs w:val="18"/>
          <w:shd w:val="clear" w:color="auto" w:fill="1E1E1E"/>
        </w:rPr>
        <w:t>mapLock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.</w:t>
      </w:r>
      <w:r>
        <w:rPr>
          <w:rFonts w:ascii="Courier New" w:hAnsi="Courier New" w:cs="Courier New" w:hint="default"/>
          <w:color w:val="00FFFF"/>
          <w:sz w:val="18"/>
          <w:szCs w:val="18"/>
          <w:shd w:val="clear" w:color="auto" w:fill="1E1E1E"/>
        </w:rPr>
        <w:t>unlock</w:t>
      </w:r>
      <w:proofErr w:type="spellEnd"/>
      <w:r>
        <w:rPr>
          <w:rFonts w:ascii="Courier New" w:hAnsi="Courier New" w:cs="Courier New" w:hint="default"/>
          <w:color w:val="9400D3"/>
          <w:sz w:val="18"/>
          <w:szCs w:val="18"/>
          <w:shd w:val="clear" w:color="auto" w:fill="1E1E1E"/>
        </w:rPr>
        <w:t>()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;</w:t>
      </w:r>
    </w:p>
    <w:p w14:paraId="64734845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9ACD32"/>
          <w:sz w:val="18"/>
          <w:szCs w:val="18"/>
          <w:shd w:val="clear" w:color="auto" w:fill="1E1E1E"/>
        </w:rPr>
        <w:t>}</w:t>
      </w:r>
    </w:p>
    <w:p w14:paraId="35A87574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 xml:space="preserve"> </w:t>
      </w:r>
    </w:p>
    <w:p w14:paraId="1AAEBCAF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00FFFF"/>
          <w:sz w:val="18"/>
          <w:szCs w:val="18"/>
          <w:shd w:val="clear" w:color="auto" w:fill="1E1E1E"/>
        </w:rPr>
        <w:t>~</w:t>
      </w:r>
      <w:proofErr w:type="spellStart"/>
      <w:proofErr w:type="gramStart"/>
      <w:r>
        <w:rPr>
          <w:rFonts w:ascii="Courier New" w:hAnsi="Courier New" w:cs="Courier New" w:hint="default"/>
          <w:color w:val="00FFFF"/>
          <w:sz w:val="18"/>
          <w:szCs w:val="18"/>
          <w:shd w:val="clear" w:color="auto" w:fill="1E1E1E"/>
        </w:rPr>
        <w:t>MapSharedGuard</w:t>
      </w:r>
      <w:proofErr w:type="spellEnd"/>
      <w:r>
        <w:rPr>
          <w:rFonts w:ascii="Courier New" w:hAnsi="Courier New" w:cs="Courier New" w:hint="default"/>
          <w:color w:val="9ACD32"/>
          <w:sz w:val="18"/>
          <w:szCs w:val="18"/>
          <w:shd w:val="clear" w:color="auto" w:fill="1E1E1E"/>
        </w:rPr>
        <w:t>(</w:t>
      </w:r>
      <w:proofErr w:type="gramEnd"/>
      <w:r>
        <w:rPr>
          <w:rFonts w:ascii="Courier New" w:hAnsi="Courier New" w:cs="Courier New" w:hint="default"/>
          <w:color w:val="9ACD32"/>
          <w:sz w:val="18"/>
          <w:szCs w:val="18"/>
          <w:shd w:val="clear" w:color="auto" w:fill="1E1E1E"/>
        </w:rPr>
        <w:t>)</w:t>
      </w:r>
    </w:p>
    <w:p w14:paraId="3C893B60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9ACD32"/>
          <w:sz w:val="18"/>
          <w:szCs w:val="18"/>
          <w:shd w:val="clear" w:color="auto" w:fill="1E1E1E"/>
        </w:rPr>
        <w:t>{</w:t>
      </w:r>
    </w:p>
    <w:p w14:paraId="77B79562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proofErr w:type="spellStart"/>
      <w:r>
        <w:rPr>
          <w:rFonts w:ascii="Courier New" w:hAnsi="Courier New" w:cs="Courier New" w:hint="default"/>
          <w:color w:val="DDA0DD"/>
          <w:sz w:val="18"/>
          <w:szCs w:val="18"/>
          <w:shd w:val="clear" w:color="auto" w:fill="1E1E1E"/>
        </w:rPr>
        <w:t>mapLock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.</w:t>
      </w:r>
      <w:r>
        <w:rPr>
          <w:rFonts w:ascii="Courier New" w:hAnsi="Courier New" w:cs="Courier New" w:hint="default"/>
          <w:color w:val="00FFFF"/>
          <w:sz w:val="18"/>
          <w:szCs w:val="18"/>
          <w:shd w:val="clear" w:color="auto" w:fill="1E1E1E"/>
        </w:rPr>
        <w:t>lock</w:t>
      </w:r>
      <w:proofErr w:type="spellEnd"/>
      <w:r>
        <w:rPr>
          <w:rFonts w:ascii="Courier New" w:hAnsi="Courier New" w:cs="Courier New" w:hint="default"/>
          <w:color w:val="9400D3"/>
          <w:sz w:val="18"/>
          <w:szCs w:val="18"/>
          <w:shd w:val="clear" w:color="auto" w:fill="1E1E1E"/>
        </w:rPr>
        <w:t>()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;</w:t>
      </w:r>
    </w:p>
    <w:p w14:paraId="58EAC3B1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proofErr w:type="spellStart"/>
      <w:r>
        <w:rPr>
          <w:rFonts w:ascii="Courier New" w:hAnsi="Courier New" w:cs="Courier New" w:hint="default"/>
          <w:color w:val="DDA0DD"/>
          <w:sz w:val="18"/>
          <w:szCs w:val="18"/>
          <w:shd w:val="clear" w:color="auto" w:fill="1E1E1E"/>
        </w:rPr>
        <w:t>file_mutex</w:t>
      </w:r>
      <w:proofErr w:type="spellEnd"/>
      <w:r>
        <w:rPr>
          <w:rFonts w:ascii="Courier New" w:hAnsi="Courier New" w:cs="Courier New" w:hint="default"/>
          <w:color w:val="9400D3"/>
          <w:sz w:val="18"/>
          <w:szCs w:val="18"/>
          <w:shd w:val="clear" w:color="auto" w:fill="1E1E1E"/>
        </w:rPr>
        <w:t>[</w:t>
      </w:r>
      <w:r>
        <w:rPr>
          <w:rFonts w:ascii="Courier New" w:hAnsi="Courier New" w:cs="Courier New" w:hint="default"/>
          <w:color w:val="DDA0DD"/>
          <w:sz w:val="18"/>
          <w:szCs w:val="18"/>
          <w:shd w:val="clear" w:color="auto" w:fill="1E1E1E"/>
        </w:rPr>
        <w:t>name</w:t>
      </w:r>
      <w:proofErr w:type="gramStart"/>
      <w:r>
        <w:rPr>
          <w:rFonts w:ascii="Courier New" w:hAnsi="Courier New" w:cs="Courier New" w:hint="default"/>
          <w:color w:val="9400D3"/>
          <w:sz w:val="18"/>
          <w:szCs w:val="18"/>
          <w:shd w:val="clear" w:color="auto" w:fill="1E1E1E"/>
        </w:rPr>
        <w:t>]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.</w:t>
      </w:r>
      <w:proofErr w:type="spellStart"/>
      <w:r>
        <w:rPr>
          <w:rFonts w:ascii="Courier New" w:hAnsi="Courier New" w:cs="Courier New" w:hint="default"/>
          <w:color w:val="00FFFF"/>
          <w:sz w:val="18"/>
          <w:szCs w:val="18"/>
          <w:shd w:val="clear" w:color="auto" w:fill="1E1E1E"/>
        </w:rPr>
        <w:t>unlock</w:t>
      </w:r>
      <w:proofErr w:type="gramEnd"/>
      <w:r>
        <w:rPr>
          <w:rFonts w:ascii="Courier New" w:hAnsi="Courier New" w:cs="Courier New" w:hint="default"/>
          <w:color w:val="00FFFF"/>
          <w:sz w:val="18"/>
          <w:szCs w:val="18"/>
          <w:shd w:val="clear" w:color="auto" w:fill="1E1E1E"/>
        </w:rPr>
        <w:t>_shared</w:t>
      </w:r>
      <w:proofErr w:type="spellEnd"/>
      <w:r>
        <w:rPr>
          <w:rFonts w:ascii="Courier New" w:hAnsi="Courier New" w:cs="Courier New" w:hint="default"/>
          <w:color w:val="9400D3"/>
          <w:sz w:val="18"/>
          <w:szCs w:val="18"/>
          <w:shd w:val="clear" w:color="auto" w:fill="1E1E1E"/>
        </w:rPr>
        <w:t>()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;</w:t>
      </w:r>
    </w:p>
    <w:p w14:paraId="41623724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proofErr w:type="spellStart"/>
      <w:r>
        <w:rPr>
          <w:rFonts w:ascii="Courier New" w:hAnsi="Courier New" w:cs="Courier New" w:hint="default"/>
          <w:color w:val="DDA0DD"/>
          <w:sz w:val="18"/>
          <w:szCs w:val="18"/>
          <w:shd w:val="clear" w:color="auto" w:fill="1E1E1E"/>
        </w:rPr>
        <w:t>mapLock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.</w:t>
      </w:r>
      <w:r>
        <w:rPr>
          <w:rFonts w:ascii="Courier New" w:hAnsi="Courier New" w:cs="Courier New" w:hint="default"/>
          <w:color w:val="00FFFF"/>
          <w:sz w:val="18"/>
          <w:szCs w:val="18"/>
          <w:shd w:val="clear" w:color="auto" w:fill="1E1E1E"/>
        </w:rPr>
        <w:t>unlock</w:t>
      </w:r>
      <w:proofErr w:type="spellEnd"/>
      <w:r>
        <w:rPr>
          <w:rFonts w:ascii="Courier New" w:hAnsi="Courier New" w:cs="Courier New" w:hint="default"/>
          <w:color w:val="9400D3"/>
          <w:sz w:val="18"/>
          <w:szCs w:val="18"/>
          <w:shd w:val="clear" w:color="auto" w:fill="1E1E1E"/>
        </w:rPr>
        <w:t>()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;</w:t>
      </w:r>
    </w:p>
    <w:p w14:paraId="6FEA31BF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9ACD32"/>
          <w:sz w:val="18"/>
          <w:szCs w:val="18"/>
          <w:shd w:val="clear" w:color="auto" w:fill="1E1E1E"/>
        </w:rPr>
        <w:t>}</w:t>
      </w:r>
    </w:p>
    <w:p w14:paraId="06836C25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FF1493"/>
          <w:sz w:val="18"/>
          <w:szCs w:val="18"/>
          <w:shd w:val="clear" w:color="auto" w:fill="1E1E1E"/>
        </w:rPr>
        <w:t>}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;</w:t>
      </w:r>
    </w:p>
    <w:p w14:paraId="7AD86F60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 xml:space="preserve"> </w:t>
      </w:r>
    </w:p>
    <w:p w14:paraId="5C35AEF5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 xml:space="preserve"> </w:t>
      </w:r>
    </w:p>
    <w:p w14:paraId="1285DB3A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proofErr w:type="gramStart"/>
      <w:r>
        <w:rPr>
          <w:rFonts w:ascii="Courier New" w:hAnsi="Courier New" w:cs="Courier New" w:hint="default"/>
          <w:color w:val="ADD8E6"/>
          <w:sz w:val="18"/>
          <w:szCs w:val="18"/>
          <w:shd w:val="clear" w:color="auto" w:fill="1E1E1E"/>
        </w:rPr>
        <w:t>std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::</w:t>
      </w:r>
      <w:proofErr w:type="spellStart"/>
      <w:proofErr w:type="gramEnd"/>
      <w:r>
        <w:rPr>
          <w:rFonts w:ascii="Courier New" w:hAnsi="Courier New" w:cs="Courier New" w:hint="default"/>
          <w:color w:val="4EC9B0"/>
          <w:sz w:val="18"/>
          <w:szCs w:val="18"/>
          <w:shd w:val="clear" w:color="auto" w:fill="1E1E1E"/>
        </w:rPr>
        <w:t>fstream</w:t>
      </w:r>
      <w:proofErr w:type="spellEnd"/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DDA0DD"/>
          <w:sz w:val="18"/>
          <w:szCs w:val="18"/>
          <w:shd w:val="clear" w:color="auto" w:fill="1E1E1E"/>
        </w:rPr>
        <w:t>fs</w:t>
      </w:r>
      <w:r>
        <w:rPr>
          <w:rFonts w:ascii="Courier New" w:hAnsi="Courier New" w:cs="Courier New" w:hint="default"/>
          <w:color w:val="FF1493"/>
          <w:sz w:val="18"/>
          <w:szCs w:val="18"/>
          <w:shd w:val="clear" w:color="auto" w:fill="1E1E1E"/>
        </w:rPr>
        <w:t>{}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;</w:t>
      </w:r>
    </w:p>
    <w:p w14:paraId="3437FAF7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proofErr w:type="gramStart"/>
      <w:r>
        <w:rPr>
          <w:rFonts w:ascii="Courier New" w:hAnsi="Courier New" w:cs="Courier New" w:hint="default"/>
          <w:color w:val="ADD8E6"/>
          <w:sz w:val="18"/>
          <w:szCs w:val="18"/>
          <w:shd w:val="clear" w:color="auto" w:fill="1E1E1E"/>
        </w:rPr>
        <w:t>std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::</w:t>
      </w:r>
      <w:proofErr w:type="gramEnd"/>
      <w:r>
        <w:rPr>
          <w:rFonts w:ascii="Courier New" w:hAnsi="Courier New" w:cs="Courier New" w:hint="default"/>
          <w:color w:val="4EC9B0"/>
          <w:sz w:val="18"/>
          <w:szCs w:val="18"/>
          <w:shd w:val="clear" w:color="auto" w:fill="1E1E1E"/>
        </w:rPr>
        <w:t>string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DDA0DD"/>
          <w:sz w:val="18"/>
          <w:szCs w:val="18"/>
          <w:shd w:val="clear" w:color="auto" w:fill="1E1E1E"/>
        </w:rPr>
        <w:t>name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;</w:t>
      </w:r>
    </w:p>
    <w:p w14:paraId="62A3A6BA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 xml:space="preserve"> </w:t>
      </w:r>
    </w:p>
    <w:p w14:paraId="3B4014F9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proofErr w:type="spellStart"/>
      <w:proofErr w:type="gramStart"/>
      <w:r>
        <w:rPr>
          <w:rFonts w:ascii="Courier New" w:hAnsi="Courier New" w:cs="Courier New" w:hint="default"/>
          <w:color w:val="00FFFF"/>
          <w:sz w:val="18"/>
          <w:szCs w:val="18"/>
          <w:shd w:val="clear" w:color="auto" w:fill="1E1E1E"/>
        </w:rPr>
        <w:t>BankIOBase</w:t>
      </w:r>
      <w:proofErr w:type="spellEnd"/>
      <w:r>
        <w:rPr>
          <w:rFonts w:ascii="Courier New" w:hAnsi="Courier New" w:cs="Courier New" w:hint="default"/>
          <w:color w:val="FF1493"/>
          <w:sz w:val="18"/>
          <w:szCs w:val="18"/>
          <w:shd w:val="clear" w:color="auto" w:fill="1E1E1E"/>
        </w:rPr>
        <w:t>(</w:t>
      </w:r>
      <w:proofErr w:type="gramEnd"/>
      <w:r>
        <w:rPr>
          <w:rFonts w:ascii="Courier New" w:hAnsi="Courier New" w:cs="Courier New" w:hint="default"/>
          <w:color w:val="FF1493"/>
          <w:sz w:val="18"/>
          <w:szCs w:val="18"/>
          <w:shd w:val="clear" w:color="auto" w:fill="1E1E1E"/>
        </w:rPr>
        <w:t>)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=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569CD6"/>
          <w:sz w:val="18"/>
          <w:szCs w:val="18"/>
          <w:shd w:val="clear" w:color="auto" w:fill="1E1E1E"/>
        </w:rPr>
        <w:t>default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;</w:t>
      </w:r>
    </w:p>
    <w:p w14:paraId="24716169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 xml:space="preserve"> </w:t>
      </w:r>
    </w:p>
    <w:p w14:paraId="2CB2C187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569CD6"/>
          <w:sz w:val="18"/>
          <w:szCs w:val="18"/>
          <w:shd w:val="clear" w:color="auto" w:fill="1E1E1E"/>
        </w:rPr>
        <w:t>explicit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proofErr w:type="spellStart"/>
      <w:proofErr w:type="gramStart"/>
      <w:r>
        <w:rPr>
          <w:rFonts w:ascii="Courier New" w:hAnsi="Courier New" w:cs="Courier New" w:hint="default"/>
          <w:color w:val="00FFFF"/>
          <w:sz w:val="18"/>
          <w:szCs w:val="18"/>
          <w:shd w:val="clear" w:color="auto" w:fill="1E1E1E"/>
        </w:rPr>
        <w:t>BankIOBase</w:t>
      </w:r>
      <w:proofErr w:type="spellEnd"/>
      <w:r>
        <w:rPr>
          <w:rFonts w:ascii="Courier New" w:hAnsi="Courier New" w:cs="Courier New" w:hint="default"/>
          <w:color w:val="FF1493"/>
          <w:sz w:val="18"/>
          <w:szCs w:val="18"/>
          <w:shd w:val="clear" w:color="auto" w:fill="1E1E1E"/>
        </w:rPr>
        <w:t>(</w:t>
      </w:r>
      <w:proofErr w:type="gramEnd"/>
      <w:r>
        <w:rPr>
          <w:rFonts w:ascii="Courier New" w:hAnsi="Courier New" w:cs="Courier New" w:hint="default"/>
          <w:color w:val="ADD8E6"/>
          <w:sz w:val="18"/>
          <w:szCs w:val="18"/>
          <w:shd w:val="clear" w:color="auto" w:fill="1E1E1E"/>
        </w:rPr>
        <w:t>std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::</w:t>
      </w:r>
      <w:r>
        <w:rPr>
          <w:rFonts w:ascii="Courier New" w:hAnsi="Courier New" w:cs="Courier New" w:hint="default"/>
          <w:color w:val="4EC9B0"/>
          <w:sz w:val="18"/>
          <w:szCs w:val="18"/>
          <w:shd w:val="clear" w:color="auto" w:fill="1E1E1E"/>
        </w:rPr>
        <w:t>string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9A9A9A"/>
          <w:sz w:val="18"/>
          <w:szCs w:val="18"/>
          <w:shd w:val="clear" w:color="auto" w:fill="1E1E1E"/>
        </w:rPr>
        <w:t>name</w:t>
      </w:r>
      <w:r>
        <w:rPr>
          <w:rFonts w:ascii="Courier New" w:hAnsi="Courier New" w:cs="Courier New" w:hint="default"/>
          <w:color w:val="FF1493"/>
          <w:sz w:val="18"/>
          <w:szCs w:val="18"/>
          <w:shd w:val="clear" w:color="auto" w:fill="1E1E1E"/>
        </w:rPr>
        <w:t>)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: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DDA0DD"/>
          <w:sz w:val="18"/>
          <w:szCs w:val="18"/>
          <w:shd w:val="clear" w:color="auto" w:fill="1E1E1E"/>
        </w:rPr>
        <w:t>name</w:t>
      </w:r>
      <w:r>
        <w:rPr>
          <w:rFonts w:ascii="Courier New" w:hAnsi="Courier New" w:cs="Courier New" w:hint="default"/>
          <w:color w:val="FF1493"/>
          <w:sz w:val="18"/>
          <w:szCs w:val="18"/>
          <w:shd w:val="clear" w:color="auto" w:fill="1E1E1E"/>
        </w:rPr>
        <w:t>(</w:t>
      </w:r>
      <w:r>
        <w:rPr>
          <w:rFonts w:ascii="Courier New" w:hAnsi="Courier New" w:cs="Courier New" w:hint="default"/>
          <w:color w:val="ADD8E6"/>
          <w:sz w:val="18"/>
          <w:szCs w:val="18"/>
          <w:shd w:val="clear" w:color="auto" w:fill="1E1E1E"/>
        </w:rPr>
        <w:t>std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::</w:t>
      </w:r>
      <w:r>
        <w:rPr>
          <w:rFonts w:ascii="Courier New" w:hAnsi="Courier New" w:cs="Courier New" w:hint="default"/>
          <w:color w:val="ADD8E6"/>
          <w:sz w:val="18"/>
          <w:szCs w:val="18"/>
          <w:shd w:val="clear" w:color="auto" w:fill="1E1E1E"/>
        </w:rPr>
        <w:t>move</w:t>
      </w:r>
      <w:r>
        <w:rPr>
          <w:rFonts w:ascii="Courier New" w:hAnsi="Courier New" w:cs="Courier New" w:hint="default"/>
          <w:color w:val="9ACD32"/>
          <w:sz w:val="18"/>
          <w:szCs w:val="18"/>
          <w:shd w:val="clear" w:color="auto" w:fill="1E1E1E"/>
        </w:rPr>
        <w:t>(</w:t>
      </w:r>
      <w:r>
        <w:rPr>
          <w:rFonts w:ascii="Courier New" w:hAnsi="Courier New" w:cs="Courier New" w:hint="default"/>
          <w:color w:val="9A9A9A"/>
          <w:sz w:val="18"/>
          <w:szCs w:val="18"/>
          <w:shd w:val="clear" w:color="auto" w:fill="1E1E1E"/>
        </w:rPr>
        <w:t>name</w:t>
      </w:r>
      <w:r>
        <w:rPr>
          <w:rFonts w:ascii="Courier New" w:hAnsi="Courier New" w:cs="Courier New" w:hint="default"/>
          <w:color w:val="9ACD32"/>
          <w:sz w:val="18"/>
          <w:szCs w:val="18"/>
          <w:shd w:val="clear" w:color="auto" w:fill="1E1E1E"/>
        </w:rPr>
        <w:t>)</w:t>
      </w:r>
      <w:r>
        <w:rPr>
          <w:rFonts w:ascii="Courier New" w:hAnsi="Courier New" w:cs="Courier New" w:hint="default"/>
          <w:color w:val="FF1493"/>
          <w:sz w:val="18"/>
          <w:szCs w:val="18"/>
          <w:shd w:val="clear" w:color="auto" w:fill="1E1E1E"/>
        </w:rPr>
        <w:t>)</w:t>
      </w:r>
    </w:p>
    <w:p w14:paraId="60B71D5A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FF1493"/>
          <w:sz w:val="18"/>
          <w:szCs w:val="18"/>
          <w:shd w:val="clear" w:color="auto" w:fill="1E1E1E"/>
        </w:rPr>
        <w:t>{</w:t>
      </w:r>
    </w:p>
    <w:p w14:paraId="6BEDE035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FF1493"/>
          <w:sz w:val="18"/>
          <w:szCs w:val="18"/>
          <w:shd w:val="clear" w:color="auto" w:fill="1E1E1E"/>
        </w:rPr>
        <w:t>}</w:t>
      </w:r>
    </w:p>
    <w:p w14:paraId="1FBF3B48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 xml:space="preserve"> </w:t>
      </w:r>
      <w:r>
        <w:rPr>
          <w:rFonts w:ascii="Courier New" w:hAnsi="Courier New" w:cs="Courier New" w:hint="default"/>
          <w:color w:val="569CD6"/>
          <w:sz w:val="18"/>
          <w:szCs w:val="18"/>
          <w:shd w:val="clear" w:color="auto" w:fill="1E1E1E"/>
        </w:rPr>
        <w:t>public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:</w:t>
      </w:r>
    </w:p>
    <w:p w14:paraId="0651ED89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proofErr w:type="spellStart"/>
      <w:proofErr w:type="gramStart"/>
      <w:r>
        <w:rPr>
          <w:rFonts w:ascii="Courier New" w:hAnsi="Courier New" w:cs="Courier New" w:hint="default"/>
          <w:color w:val="00FFFF"/>
          <w:sz w:val="18"/>
          <w:szCs w:val="18"/>
          <w:shd w:val="clear" w:color="auto" w:fill="1E1E1E"/>
        </w:rPr>
        <w:t>BankIOBase</w:t>
      </w:r>
      <w:proofErr w:type="spellEnd"/>
      <w:r>
        <w:rPr>
          <w:rFonts w:ascii="Courier New" w:hAnsi="Courier New" w:cs="Courier New" w:hint="default"/>
          <w:color w:val="FF1493"/>
          <w:sz w:val="18"/>
          <w:szCs w:val="18"/>
          <w:shd w:val="clear" w:color="auto" w:fill="1E1E1E"/>
        </w:rPr>
        <w:t>(</w:t>
      </w:r>
      <w:proofErr w:type="gramEnd"/>
      <w:r>
        <w:rPr>
          <w:rFonts w:ascii="Courier New" w:hAnsi="Courier New" w:cs="Courier New" w:hint="default"/>
          <w:color w:val="569CD6"/>
          <w:sz w:val="18"/>
          <w:szCs w:val="18"/>
          <w:shd w:val="clear" w:color="auto" w:fill="1E1E1E"/>
        </w:rPr>
        <w:t>const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proofErr w:type="spellStart"/>
      <w:r>
        <w:rPr>
          <w:rFonts w:ascii="Courier New" w:hAnsi="Courier New" w:cs="Courier New" w:hint="default"/>
          <w:color w:val="4EC9B0"/>
          <w:sz w:val="18"/>
          <w:szCs w:val="18"/>
          <w:shd w:val="clear" w:color="auto" w:fill="1E1E1E"/>
        </w:rPr>
        <w:t>BankIOBase</w:t>
      </w:r>
      <w:proofErr w:type="spellEnd"/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&amp;</w:t>
      </w:r>
      <w:r>
        <w:rPr>
          <w:rFonts w:ascii="Courier New" w:hAnsi="Courier New" w:cs="Courier New" w:hint="default"/>
          <w:color w:val="FF1493"/>
          <w:sz w:val="18"/>
          <w:szCs w:val="18"/>
          <w:shd w:val="clear" w:color="auto" w:fill="1E1E1E"/>
        </w:rPr>
        <w:t>)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=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569CD6"/>
          <w:sz w:val="18"/>
          <w:szCs w:val="18"/>
          <w:shd w:val="clear" w:color="auto" w:fill="1E1E1E"/>
        </w:rPr>
        <w:t>delete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;</w:t>
      </w:r>
    </w:p>
    <w:p w14:paraId="101252FA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proofErr w:type="spellStart"/>
      <w:proofErr w:type="gramStart"/>
      <w:r>
        <w:rPr>
          <w:rFonts w:ascii="Courier New" w:hAnsi="Courier New" w:cs="Courier New" w:hint="default"/>
          <w:color w:val="00FFFF"/>
          <w:sz w:val="18"/>
          <w:szCs w:val="18"/>
          <w:shd w:val="clear" w:color="auto" w:fill="1E1E1E"/>
        </w:rPr>
        <w:t>BankIOBase</w:t>
      </w:r>
      <w:proofErr w:type="spellEnd"/>
      <w:r>
        <w:rPr>
          <w:rFonts w:ascii="Courier New" w:hAnsi="Courier New" w:cs="Courier New" w:hint="default"/>
          <w:color w:val="FF1493"/>
          <w:sz w:val="18"/>
          <w:szCs w:val="18"/>
          <w:shd w:val="clear" w:color="auto" w:fill="1E1E1E"/>
        </w:rPr>
        <w:t>(</w:t>
      </w:r>
      <w:proofErr w:type="spellStart"/>
      <w:proofErr w:type="gramEnd"/>
      <w:r>
        <w:rPr>
          <w:rFonts w:ascii="Courier New" w:hAnsi="Courier New" w:cs="Courier New" w:hint="default"/>
          <w:color w:val="4EC9B0"/>
          <w:sz w:val="18"/>
          <w:szCs w:val="18"/>
          <w:shd w:val="clear" w:color="auto" w:fill="1E1E1E"/>
        </w:rPr>
        <w:t>BankIOBase</w:t>
      </w:r>
      <w:proofErr w:type="spellEnd"/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&amp;&amp;</w:t>
      </w:r>
      <w:r>
        <w:rPr>
          <w:rFonts w:ascii="Courier New" w:hAnsi="Courier New" w:cs="Courier New" w:hint="default"/>
          <w:color w:val="FF1493"/>
          <w:sz w:val="18"/>
          <w:szCs w:val="18"/>
          <w:shd w:val="clear" w:color="auto" w:fill="1E1E1E"/>
        </w:rPr>
        <w:t>)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=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569CD6"/>
          <w:sz w:val="18"/>
          <w:szCs w:val="18"/>
          <w:shd w:val="clear" w:color="auto" w:fill="1E1E1E"/>
        </w:rPr>
        <w:t>delete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;</w:t>
      </w:r>
    </w:p>
    <w:p w14:paraId="2A05E8C2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 xml:space="preserve"> </w:t>
      </w:r>
    </w:p>
    <w:p w14:paraId="3FBF2D33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569CD6"/>
          <w:sz w:val="18"/>
          <w:szCs w:val="18"/>
          <w:shd w:val="clear" w:color="auto" w:fill="1E1E1E"/>
        </w:rPr>
        <w:t>virtual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00FFFF"/>
          <w:sz w:val="18"/>
          <w:szCs w:val="18"/>
          <w:shd w:val="clear" w:color="auto" w:fill="1E1E1E"/>
        </w:rPr>
        <w:t>~</w:t>
      </w:r>
      <w:proofErr w:type="spellStart"/>
      <w:proofErr w:type="gramStart"/>
      <w:r>
        <w:rPr>
          <w:rFonts w:ascii="Courier New" w:hAnsi="Courier New" w:cs="Courier New" w:hint="default"/>
          <w:color w:val="00FFFF"/>
          <w:sz w:val="18"/>
          <w:szCs w:val="18"/>
          <w:shd w:val="clear" w:color="auto" w:fill="1E1E1E"/>
        </w:rPr>
        <w:t>BankIOBase</w:t>
      </w:r>
      <w:proofErr w:type="spellEnd"/>
      <w:r>
        <w:rPr>
          <w:rFonts w:ascii="Courier New" w:hAnsi="Courier New" w:cs="Courier New" w:hint="default"/>
          <w:color w:val="FF1493"/>
          <w:sz w:val="18"/>
          <w:szCs w:val="18"/>
          <w:shd w:val="clear" w:color="auto" w:fill="1E1E1E"/>
        </w:rPr>
        <w:t>(</w:t>
      </w:r>
      <w:proofErr w:type="gramEnd"/>
      <w:r>
        <w:rPr>
          <w:rFonts w:ascii="Courier New" w:hAnsi="Courier New" w:cs="Courier New" w:hint="default"/>
          <w:color w:val="FF1493"/>
          <w:sz w:val="18"/>
          <w:szCs w:val="18"/>
          <w:shd w:val="clear" w:color="auto" w:fill="1E1E1E"/>
        </w:rPr>
        <w:t>)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=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569CD6"/>
          <w:sz w:val="18"/>
          <w:szCs w:val="18"/>
          <w:shd w:val="clear" w:color="auto" w:fill="1E1E1E"/>
        </w:rPr>
        <w:t>default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;</w:t>
      </w:r>
      <w:r>
        <w:rPr>
          <w:rFonts w:ascii="Courier New" w:hAnsi="Courier New" w:cs="Courier New" w:hint="default"/>
          <w:color w:val="FF9900"/>
          <w:sz w:val="18"/>
          <w:szCs w:val="18"/>
          <w:shd w:val="clear" w:color="auto" w:fill="1E1E1E"/>
        </w:rPr>
        <w:t>}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;</w:t>
      </w:r>
    </w:p>
    <w:p w14:paraId="2435C563" w14:textId="77777777" w:rsidR="00944C50" w:rsidRDefault="00944C50">
      <w:pPr>
        <w:spacing w:line="360" w:lineRule="auto"/>
        <w:rPr>
          <w:b/>
          <w:sz w:val="24"/>
          <w:szCs w:val="28"/>
        </w:rPr>
      </w:pPr>
    </w:p>
    <w:p w14:paraId="3DE221DC" w14:textId="77777777" w:rsidR="00944C50" w:rsidRDefault="00944C50">
      <w:pPr>
        <w:spacing w:line="360" w:lineRule="auto"/>
        <w:rPr>
          <w:b/>
          <w:sz w:val="24"/>
          <w:szCs w:val="28"/>
        </w:rPr>
      </w:pPr>
    </w:p>
    <w:p w14:paraId="2739C5EC" w14:textId="77777777" w:rsidR="00944C50" w:rsidRDefault="00944C50">
      <w:pPr>
        <w:spacing w:line="360" w:lineRule="auto"/>
        <w:rPr>
          <w:b/>
          <w:sz w:val="24"/>
          <w:szCs w:val="28"/>
        </w:rPr>
      </w:pPr>
    </w:p>
    <w:p w14:paraId="6E6AAFC5" w14:textId="77777777" w:rsidR="00944C50" w:rsidRDefault="005D569A">
      <w:pPr>
        <w:spacing w:line="360" w:lineRule="auto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lastRenderedPageBreak/>
        <w:t>用于保存</w:t>
      </w:r>
      <w:r>
        <w:rPr>
          <w:rFonts w:hint="eastAsia"/>
          <w:b/>
          <w:sz w:val="24"/>
          <w:szCs w:val="28"/>
        </w:rPr>
        <w:t>/</w:t>
      </w:r>
      <w:r>
        <w:rPr>
          <w:rFonts w:hint="eastAsia"/>
          <w:b/>
          <w:sz w:val="24"/>
          <w:szCs w:val="28"/>
        </w:rPr>
        <w:t>加载文件的派生类</w:t>
      </w:r>
      <w:r>
        <w:rPr>
          <w:rFonts w:hint="eastAsia"/>
          <w:b/>
          <w:sz w:val="24"/>
          <w:szCs w:val="28"/>
        </w:rPr>
        <w:t>(s)</w:t>
      </w:r>
    </w:p>
    <w:p w14:paraId="0DE60BE2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4EC9B0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569CD6"/>
          <w:sz w:val="18"/>
          <w:szCs w:val="18"/>
          <w:shd w:val="clear" w:color="auto" w:fill="1E1E1E"/>
        </w:rPr>
        <w:t>class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proofErr w:type="gramStart"/>
      <w:r>
        <w:rPr>
          <w:rFonts w:ascii="Courier New" w:hAnsi="Courier New" w:cs="Courier New" w:hint="default"/>
          <w:color w:val="4EC9B0"/>
          <w:sz w:val="18"/>
          <w:szCs w:val="18"/>
          <w:shd w:val="clear" w:color="auto" w:fill="1E1E1E"/>
        </w:rPr>
        <w:t>Saver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:</w:t>
      </w:r>
      <w:proofErr w:type="gramEnd"/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569CD6"/>
          <w:sz w:val="18"/>
          <w:szCs w:val="18"/>
          <w:shd w:val="clear" w:color="auto" w:fill="1E1E1E"/>
        </w:rPr>
        <w:t>public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proofErr w:type="spellStart"/>
      <w:r>
        <w:rPr>
          <w:rFonts w:ascii="Courier New" w:hAnsi="Courier New" w:cs="Courier New" w:hint="default"/>
          <w:color w:val="4EC9B0"/>
          <w:sz w:val="18"/>
          <w:szCs w:val="18"/>
          <w:shd w:val="clear" w:color="auto" w:fill="1E1E1E"/>
        </w:rPr>
        <w:t>BankIOBase</w:t>
      </w:r>
      <w:proofErr w:type="spellEnd"/>
    </w:p>
    <w:p w14:paraId="4D62A58F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FF9900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FF9900"/>
          <w:sz w:val="18"/>
          <w:szCs w:val="18"/>
          <w:shd w:val="clear" w:color="auto" w:fill="1E1E1E"/>
        </w:rPr>
        <w:t>{</w:t>
      </w:r>
    </w:p>
    <w:p w14:paraId="5C762B3A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569CD6"/>
          <w:sz w:val="18"/>
          <w:szCs w:val="18"/>
          <w:shd w:val="clear" w:color="auto" w:fill="1E1E1E"/>
        </w:rPr>
        <w:t>private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:</w:t>
      </w:r>
    </w:p>
    <w:p w14:paraId="3C652677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569CD6"/>
          <w:sz w:val="18"/>
          <w:szCs w:val="18"/>
          <w:shd w:val="clear" w:color="auto" w:fill="1E1E1E"/>
        </w:rPr>
        <w:t>static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569CD6"/>
          <w:sz w:val="18"/>
          <w:szCs w:val="18"/>
          <w:shd w:val="clear" w:color="auto" w:fill="1E1E1E"/>
        </w:rPr>
        <w:t>bool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DDA0DD"/>
          <w:sz w:val="18"/>
          <w:szCs w:val="18"/>
          <w:shd w:val="clear" w:color="auto" w:fill="1E1E1E"/>
        </w:rPr>
        <w:t>status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;</w:t>
      </w:r>
    </w:p>
    <w:p w14:paraId="0F816745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proofErr w:type="gramStart"/>
      <w:r>
        <w:rPr>
          <w:rFonts w:ascii="Courier New" w:hAnsi="Courier New" w:cs="Courier New" w:hint="default"/>
          <w:color w:val="ADD8E6"/>
          <w:sz w:val="18"/>
          <w:szCs w:val="18"/>
          <w:shd w:val="clear" w:color="auto" w:fill="1E1E1E"/>
        </w:rPr>
        <w:t>std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::</w:t>
      </w:r>
      <w:proofErr w:type="spellStart"/>
      <w:proofErr w:type="gramEnd"/>
      <w:r>
        <w:rPr>
          <w:rFonts w:ascii="Courier New" w:hAnsi="Courier New" w:cs="Courier New" w:hint="default"/>
          <w:color w:val="4EC9B0"/>
          <w:sz w:val="18"/>
          <w:szCs w:val="18"/>
          <w:shd w:val="clear" w:color="auto" w:fill="1E1E1E"/>
        </w:rPr>
        <w:t>ios</w:t>
      </w:r>
      <w:proofErr w:type="spellEnd"/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::</w:t>
      </w:r>
      <w:proofErr w:type="spellStart"/>
      <w:r>
        <w:rPr>
          <w:rFonts w:ascii="Courier New" w:hAnsi="Courier New" w:cs="Courier New" w:hint="default"/>
          <w:color w:val="4EC9B0"/>
          <w:sz w:val="18"/>
          <w:szCs w:val="18"/>
          <w:shd w:val="clear" w:color="auto" w:fill="1E1E1E"/>
        </w:rPr>
        <w:t>openmode</w:t>
      </w:r>
      <w:proofErr w:type="spellEnd"/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DDA0DD"/>
          <w:sz w:val="18"/>
          <w:szCs w:val="18"/>
          <w:shd w:val="clear" w:color="auto" w:fill="1E1E1E"/>
        </w:rPr>
        <w:t>mode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;</w:t>
      </w:r>
    </w:p>
    <w:p w14:paraId="726372D8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 xml:space="preserve"> </w:t>
      </w:r>
      <w:r>
        <w:rPr>
          <w:rFonts w:ascii="Courier New" w:hAnsi="Courier New" w:cs="Courier New" w:hint="default"/>
          <w:color w:val="569CD6"/>
          <w:sz w:val="18"/>
          <w:szCs w:val="18"/>
          <w:shd w:val="clear" w:color="auto" w:fill="1E1E1E"/>
        </w:rPr>
        <w:t>public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:</w:t>
      </w:r>
    </w:p>
    <w:p w14:paraId="6C39ABD2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569CD6"/>
          <w:sz w:val="18"/>
          <w:szCs w:val="18"/>
          <w:shd w:val="clear" w:color="auto" w:fill="1E1E1E"/>
        </w:rPr>
        <w:t>explicit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proofErr w:type="gramStart"/>
      <w:r>
        <w:rPr>
          <w:rFonts w:ascii="Courier New" w:hAnsi="Courier New" w:cs="Courier New" w:hint="default"/>
          <w:color w:val="00FFFF"/>
          <w:sz w:val="18"/>
          <w:szCs w:val="18"/>
          <w:shd w:val="clear" w:color="auto" w:fill="1E1E1E"/>
        </w:rPr>
        <w:t>Saver</w:t>
      </w:r>
      <w:r>
        <w:rPr>
          <w:rFonts w:ascii="Courier New" w:hAnsi="Courier New" w:cs="Courier New" w:hint="default"/>
          <w:color w:val="FF1493"/>
          <w:sz w:val="18"/>
          <w:szCs w:val="18"/>
          <w:shd w:val="clear" w:color="auto" w:fill="1E1E1E"/>
        </w:rPr>
        <w:t>(</w:t>
      </w:r>
      <w:proofErr w:type="gramEnd"/>
      <w:r>
        <w:rPr>
          <w:rFonts w:ascii="Courier New" w:hAnsi="Courier New" w:cs="Courier New" w:hint="default"/>
          <w:color w:val="ADD8E6"/>
          <w:sz w:val="18"/>
          <w:szCs w:val="18"/>
          <w:shd w:val="clear" w:color="auto" w:fill="1E1E1E"/>
        </w:rPr>
        <w:t>std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::</w:t>
      </w:r>
      <w:r>
        <w:rPr>
          <w:rFonts w:ascii="Courier New" w:hAnsi="Courier New" w:cs="Courier New" w:hint="default"/>
          <w:color w:val="4EC9B0"/>
          <w:sz w:val="18"/>
          <w:szCs w:val="18"/>
          <w:shd w:val="clear" w:color="auto" w:fill="1E1E1E"/>
        </w:rPr>
        <w:t>string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9A9A9A"/>
          <w:sz w:val="18"/>
          <w:szCs w:val="18"/>
          <w:shd w:val="clear" w:color="auto" w:fill="1E1E1E"/>
        </w:rPr>
        <w:t>fileName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,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569CD6"/>
          <w:sz w:val="18"/>
          <w:szCs w:val="18"/>
          <w:shd w:val="clear" w:color="auto" w:fill="1E1E1E"/>
        </w:rPr>
        <w:t>const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ADD8E6"/>
          <w:sz w:val="18"/>
          <w:szCs w:val="18"/>
          <w:shd w:val="clear" w:color="auto" w:fill="1E1E1E"/>
        </w:rPr>
        <w:t>std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::</w:t>
      </w:r>
      <w:r>
        <w:rPr>
          <w:rFonts w:ascii="Courier New" w:hAnsi="Courier New" w:cs="Courier New" w:hint="default"/>
          <w:color w:val="4EC9B0"/>
          <w:sz w:val="18"/>
          <w:szCs w:val="18"/>
          <w:shd w:val="clear" w:color="auto" w:fill="1E1E1E"/>
        </w:rPr>
        <w:t>ios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::</w:t>
      </w:r>
      <w:r>
        <w:rPr>
          <w:rFonts w:ascii="Courier New" w:hAnsi="Courier New" w:cs="Courier New" w:hint="default"/>
          <w:color w:val="4EC9B0"/>
          <w:sz w:val="18"/>
          <w:szCs w:val="18"/>
          <w:shd w:val="clear" w:color="auto" w:fill="1E1E1E"/>
        </w:rPr>
        <w:t>openmode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&amp;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9A9A9A"/>
          <w:sz w:val="18"/>
          <w:szCs w:val="18"/>
          <w:shd w:val="clear" w:color="auto" w:fill="1E1E1E"/>
        </w:rPr>
        <w:t>mode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=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ADD8E6"/>
          <w:sz w:val="18"/>
          <w:szCs w:val="18"/>
          <w:shd w:val="clear" w:color="auto" w:fill="1E1E1E"/>
        </w:rPr>
        <w:t>std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::</w:t>
      </w:r>
      <w:r>
        <w:rPr>
          <w:rFonts w:ascii="Courier New" w:hAnsi="Courier New" w:cs="Courier New" w:hint="default"/>
          <w:color w:val="4EC9B0"/>
          <w:sz w:val="18"/>
          <w:szCs w:val="18"/>
          <w:shd w:val="clear" w:color="auto" w:fill="1E1E1E"/>
        </w:rPr>
        <w:t>ios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::</w:t>
      </w:r>
      <w:r>
        <w:rPr>
          <w:rFonts w:ascii="Courier New" w:hAnsi="Courier New" w:cs="Courier New" w:hint="default"/>
          <w:color w:val="DDA0DD"/>
          <w:sz w:val="18"/>
          <w:szCs w:val="18"/>
          <w:shd w:val="clear" w:color="auto" w:fill="1E1E1E"/>
        </w:rPr>
        <w:t>app</w:t>
      </w:r>
      <w:r>
        <w:rPr>
          <w:rFonts w:ascii="Courier New" w:hAnsi="Courier New" w:cs="Courier New" w:hint="default"/>
          <w:color w:val="FF1493"/>
          <w:sz w:val="18"/>
          <w:szCs w:val="18"/>
          <w:shd w:val="clear" w:color="auto" w:fill="1E1E1E"/>
        </w:rPr>
        <w:t>)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:</w:t>
      </w:r>
    </w:p>
    <w:p w14:paraId="7B819218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proofErr w:type="spellStart"/>
      <w:proofErr w:type="gramStart"/>
      <w:r>
        <w:rPr>
          <w:rFonts w:ascii="Courier New" w:hAnsi="Courier New" w:cs="Courier New" w:hint="default"/>
          <w:color w:val="4EC9B0"/>
          <w:sz w:val="18"/>
          <w:szCs w:val="18"/>
          <w:shd w:val="clear" w:color="auto" w:fill="1E1E1E"/>
        </w:rPr>
        <w:t>BankIOBase</w:t>
      </w:r>
      <w:proofErr w:type="spellEnd"/>
      <w:r>
        <w:rPr>
          <w:rFonts w:ascii="Courier New" w:hAnsi="Courier New" w:cs="Courier New" w:hint="default"/>
          <w:color w:val="FF1493"/>
          <w:sz w:val="18"/>
          <w:szCs w:val="18"/>
          <w:shd w:val="clear" w:color="auto" w:fill="1E1E1E"/>
        </w:rPr>
        <w:t>(</w:t>
      </w:r>
      <w:proofErr w:type="gramEnd"/>
      <w:r>
        <w:rPr>
          <w:rFonts w:ascii="Courier New" w:hAnsi="Courier New" w:cs="Courier New" w:hint="default"/>
          <w:color w:val="ADD8E6"/>
          <w:sz w:val="18"/>
          <w:szCs w:val="18"/>
          <w:shd w:val="clear" w:color="auto" w:fill="1E1E1E"/>
        </w:rPr>
        <w:t>std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::</w:t>
      </w:r>
      <w:r>
        <w:rPr>
          <w:rFonts w:ascii="Courier New" w:hAnsi="Courier New" w:cs="Courier New" w:hint="default"/>
          <w:color w:val="ADD8E6"/>
          <w:sz w:val="18"/>
          <w:szCs w:val="18"/>
          <w:shd w:val="clear" w:color="auto" w:fill="1E1E1E"/>
        </w:rPr>
        <w:t>move</w:t>
      </w:r>
      <w:r>
        <w:rPr>
          <w:rFonts w:ascii="Courier New" w:hAnsi="Courier New" w:cs="Courier New" w:hint="default"/>
          <w:color w:val="9ACD32"/>
          <w:sz w:val="18"/>
          <w:szCs w:val="18"/>
          <w:shd w:val="clear" w:color="auto" w:fill="1E1E1E"/>
        </w:rPr>
        <w:t>(</w:t>
      </w:r>
      <w:proofErr w:type="spellStart"/>
      <w:r>
        <w:rPr>
          <w:rFonts w:ascii="Courier New" w:hAnsi="Courier New" w:cs="Courier New" w:hint="default"/>
          <w:color w:val="9A9A9A"/>
          <w:sz w:val="18"/>
          <w:szCs w:val="18"/>
          <w:shd w:val="clear" w:color="auto" w:fill="1E1E1E"/>
        </w:rPr>
        <w:t>fileName</w:t>
      </w:r>
      <w:proofErr w:type="spellEnd"/>
      <w:r>
        <w:rPr>
          <w:rFonts w:ascii="Courier New" w:hAnsi="Courier New" w:cs="Courier New" w:hint="default"/>
          <w:color w:val="9ACD32"/>
          <w:sz w:val="18"/>
          <w:szCs w:val="18"/>
          <w:shd w:val="clear" w:color="auto" w:fill="1E1E1E"/>
        </w:rPr>
        <w:t>)</w:t>
      </w:r>
      <w:r>
        <w:rPr>
          <w:rFonts w:ascii="Courier New" w:hAnsi="Courier New" w:cs="Courier New" w:hint="default"/>
          <w:color w:val="FF1493"/>
          <w:sz w:val="18"/>
          <w:szCs w:val="18"/>
          <w:shd w:val="clear" w:color="auto" w:fill="1E1E1E"/>
        </w:rPr>
        <w:t>)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,</w:t>
      </w:r>
    </w:p>
    <w:p w14:paraId="34CE97D5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DA0DD"/>
          <w:sz w:val="18"/>
          <w:szCs w:val="18"/>
          <w:shd w:val="clear" w:color="auto" w:fill="1E1E1E"/>
        </w:rPr>
        <w:t>mode</w:t>
      </w:r>
      <w:r>
        <w:rPr>
          <w:rFonts w:ascii="Courier New" w:hAnsi="Courier New" w:cs="Courier New" w:hint="default"/>
          <w:color w:val="FF1493"/>
          <w:sz w:val="18"/>
          <w:szCs w:val="18"/>
          <w:shd w:val="clear" w:color="auto" w:fill="1E1E1E"/>
        </w:rPr>
        <w:t>(</w:t>
      </w:r>
      <w:r>
        <w:rPr>
          <w:rFonts w:ascii="Courier New" w:hAnsi="Courier New" w:cs="Courier New" w:hint="default"/>
          <w:color w:val="9A9A9A"/>
          <w:sz w:val="18"/>
          <w:szCs w:val="18"/>
          <w:shd w:val="clear" w:color="auto" w:fill="1E1E1E"/>
        </w:rPr>
        <w:t>mode</w:t>
      </w:r>
      <w:r>
        <w:rPr>
          <w:rFonts w:ascii="Courier New" w:hAnsi="Courier New" w:cs="Courier New" w:hint="default"/>
          <w:color w:val="FF1493"/>
          <w:sz w:val="18"/>
          <w:szCs w:val="18"/>
          <w:shd w:val="clear" w:color="auto" w:fill="1E1E1E"/>
        </w:rPr>
        <w:t>)</w:t>
      </w:r>
    </w:p>
    <w:p w14:paraId="74A39C9E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FF1493"/>
          <w:sz w:val="18"/>
          <w:szCs w:val="18"/>
          <w:shd w:val="clear" w:color="auto" w:fill="1E1E1E"/>
        </w:rPr>
        <w:t>{</w:t>
      </w:r>
    </w:p>
    <w:p w14:paraId="43BC5C39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FF1493"/>
          <w:sz w:val="18"/>
          <w:szCs w:val="18"/>
          <w:shd w:val="clear" w:color="auto" w:fill="1E1E1E"/>
        </w:rPr>
        <w:t>}</w:t>
      </w:r>
    </w:p>
    <w:p w14:paraId="2C2AD63E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 xml:space="preserve"> </w:t>
      </w:r>
    </w:p>
    <w:p w14:paraId="0269D2B5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proofErr w:type="gramStart"/>
      <w:r>
        <w:rPr>
          <w:rFonts w:ascii="Courier New" w:hAnsi="Courier New" w:cs="Courier New" w:hint="default"/>
          <w:color w:val="00FFFF"/>
          <w:sz w:val="18"/>
          <w:szCs w:val="18"/>
          <w:shd w:val="clear" w:color="auto" w:fill="1E1E1E"/>
        </w:rPr>
        <w:t>Saver</w:t>
      </w:r>
      <w:r>
        <w:rPr>
          <w:rFonts w:ascii="Courier New" w:hAnsi="Courier New" w:cs="Courier New" w:hint="default"/>
          <w:color w:val="FF1493"/>
          <w:sz w:val="18"/>
          <w:szCs w:val="18"/>
          <w:shd w:val="clear" w:color="auto" w:fill="1E1E1E"/>
        </w:rPr>
        <w:t>(</w:t>
      </w:r>
      <w:proofErr w:type="gramEnd"/>
      <w:r>
        <w:rPr>
          <w:rFonts w:ascii="Courier New" w:hAnsi="Courier New" w:cs="Courier New" w:hint="default"/>
          <w:color w:val="569CD6"/>
          <w:sz w:val="18"/>
          <w:szCs w:val="18"/>
          <w:shd w:val="clear" w:color="auto" w:fill="1E1E1E"/>
        </w:rPr>
        <w:t>const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4EC9B0"/>
          <w:sz w:val="18"/>
          <w:szCs w:val="18"/>
          <w:shd w:val="clear" w:color="auto" w:fill="1E1E1E"/>
        </w:rPr>
        <w:t>Saver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&amp;</w:t>
      </w:r>
      <w:r>
        <w:rPr>
          <w:rFonts w:ascii="Courier New" w:hAnsi="Courier New" w:cs="Courier New" w:hint="default"/>
          <w:color w:val="FF1493"/>
          <w:sz w:val="18"/>
          <w:szCs w:val="18"/>
          <w:shd w:val="clear" w:color="auto" w:fill="1E1E1E"/>
        </w:rPr>
        <w:t>)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=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569CD6"/>
          <w:sz w:val="18"/>
          <w:szCs w:val="18"/>
          <w:shd w:val="clear" w:color="auto" w:fill="1E1E1E"/>
        </w:rPr>
        <w:t>delete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;</w:t>
      </w:r>
    </w:p>
    <w:p w14:paraId="30C5167D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 xml:space="preserve"> </w:t>
      </w:r>
    </w:p>
    <w:p w14:paraId="13FC7DC0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569CD6"/>
          <w:sz w:val="18"/>
          <w:szCs w:val="18"/>
          <w:shd w:val="clear" w:color="auto" w:fill="1E1E1E"/>
        </w:rPr>
        <w:t>auto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00FFFF"/>
          <w:sz w:val="18"/>
          <w:szCs w:val="18"/>
          <w:shd w:val="clear" w:color="auto" w:fill="1E1E1E"/>
        </w:rPr>
        <w:t>operator</w:t>
      </w:r>
      <w:proofErr w:type="gramStart"/>
      <w:r>
        <w:rPr>
          <w:rFonts w:ascii="Courier New" w:hAnsi="Courier New" w:cs="Courier New" w:hint="default"/>
          <w:color w:val="00FFFF"/>
          <w:sz w:val="18"/>
          <w:szCs w:val="18"/>
          <w:shd w:val="clear" w:color="auto" w:fill="1E1E1E"/>
        </w:rPr>
        <w:t>=</w:t>
      </w:r>
      <w:r>
        <w:rPr>
          <w:rFonts w:ascii="Courier New" w:hAnsi="Courier New" w:cs="Courier New" w:hint="default"/>
          <w:color w:val="FF1493"/>
          <w:sz w:val="18"/>
          <w:szCs w:val="18"/>
          <w:shd w:val="clear" w:color="auto" w:fill="1E1E1E"/>
        </w:rPr>
        <w:t>(</w:t>
      </w:r>
      <w:proofErr w:type="gramEnd"/>
      <w:r>
        <w:rPr>
          <w:rFonts w:ascii="Courier New" w:hAnsi="Courier New" w:cs="Courier New" w:hint="default"/>
          <w:color w:val="569CD6"/>
          <w:sz w:val="18"/>
          <w:szCs w:val="18"/>
          <w:shd w:val="clear" w:color="auto" w:fill="1E1E1E"/>
        </w:rPr>
        <w:t>const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4EC9B0"/>
          <w:sz w:val="18"/>
          <w:szCs w:val="18"/>
          <w:shd w:val="clear" w:color="auto" w:fill="1E1E1E"/>
        </w:rPr>
        <w:t>Saver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&amp;</w:t>
      </w:r>
      <w:r>
        <w:rPr>
          <w:rFonts w:ascii="Courier New" w:hAnsi="Courier New" w:cs="Courier New" w:hint="default"/>
          <w:color w:val="FF1493"/>
          <w:sz w:val="18"/>
          <w:szCs w:val="18"/>
          <w:shd w:val="clear" w:color="auto" w:fill="1E1E1E"/>
        </w:rPr>
        <w:t>)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-&gt;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569CD6"/>
          <w:sz w:val="18"/>
          <w:szCs w:val="18"/>
          <w:shd w:val="clear" w:color="auto" w:fill="1E1E1E"/>
        </w:rPr>
        <w:t>void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=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569CD6"/>
          <w:sz w:val="18"/>
          <w:szCs w:val="18"/>
          <w:shd w:val="clear" w:color="auto" w:fill="1E1E1E"/>
        </w:rPr>
        <w:t>delete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;</w:t>
      </w:r>
    </w:p>
    <w:p w14:paraId="5870EC0A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 xml:space="preserve"> </w:t>
      </w:r>
    </w:p>
    <w:p w14:paraId="7F1C2BCC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00FFFF"/>
          <w:sz w:val="18"/>
          <w:szCs w:val="18"/>
          <w:shd w:val="clear" w:color="auto" w:fill="1E1E1E"/>
        </w:rPr>
        <w:t>~</w:t>
      </w:r>
      <w:proofErr w:type="gramStart"/>
      <w:r>
        <w:rPr>
          <w:rFonts w:ascii="Courier New" w:hAnsi="Courier New" w:cs="Courier New" w:hint="default"/>
          <w:color w:val="00FFFF"/>
          <w:sz w:val="18"/>
          <w:szCs w:val="18"/>
          <w:shd w:val="clear" w:color="auto" w:fill="1E1E1E"/>
        </w:rPr>
        <w:t>Saver</w:t>
      </w:r>
      <w:r>
        <w:rPr>
          <w:rFonts w:ascii="Courier New" w:hAnsi="Courier New" w:cs="Courier New" w:hint="default"/>
          <w:color w:val="FF1493"/>
          <w:sz w:val="18"/>
          <w:szCs w:val="18"/>
          <w:shd w:val="clear" w:color="auto" w:fill="1E1E1E"/>
        </w:rPr>
        <w:t>(</w:t>
      </w:r>
      <w:proofErr w:type="gramEnd"/>
      <w:r>
        <w:rPr>
          <w:rFonts w:ascii="Courier New" w:hAnsi="Courier New" w:cs="Courier New" w:hint="default"/>
          <w:color w:val="FF1493"/>
          <w:sz w:val="18"/>
          <w:szCs w:val="18"/>
          <w:shd w:val="clear" w:color="auto" w:fill="1E1E1E"/>
        </w:rPr>
        <w:t>)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569CD6"/>
          <w:sz w:val="18"/>
          <w:szCs w:val="18"/>
          <w:shd w:val="clear" w:color="auto" w:fill="1E1E1E"/>
        </w:rPr>
        <w:t>override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=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569CD6"/>
          <w:sz w:val="18"/>
          <w:szCs w:val="18"/>
          <w:shd w:val="clear" w:color="auto" w:fill="1E1E1E"/>
        </w:rPr>
        <w:t>default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;</w:t>
      </w:r>
    </w:p>
    <w:p w14:paraId="76C92E16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 xml:space="preserve"> </w:t>
      </w:r>
    </w:p>
    <w:p w14:paraId="1EFA014C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569CD6"/>
          <w:sz w:val="18"/>
          <w:szCs w:val="18"/>
          <w:shd w:val="clear" w:color="auto" w:fill="1E1E1E"/>
        </w:rPr>
        <w:t>auto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proofErr w:type="gramStart"/>
      <w:r>
        <w:rPr>
          <w:rFonts w:ascii="Courier New" w:hAnsi="Courier New" w:cs="Courier New" w:hint="default"/>
          <w:color w:val="00FFFF"/>
          <w:sz w:val="18"/>
          <w:szCs w:val="18"/>
          <w:shd w:val="clear" w:color="auto" w:fill="1E1E1E"/>
        </w:rPr>
        <w:t>save</w:t>
      </w:r>
      <w:r>
        <w:rPr>
          <w:rFonts w:ascii="Courier New" w:hAnsi="Courier New" w:cs="Courier New" w:hint="default"/>
          <w:color w:val="FF1493"/>
          <w:sz w:val="18"/>
          <w:szCs w:val="18"/>
          <w:shd w:val="clear" w:color="auto" w:fill="1E1E1E"/>
        </w:rPr>
        <w:t>(</w:t>
      </w:r>
      <w:proofErr w:type="gramEnd"/>
      <w:r>
        <w:rPr>
          <w:rFonts w:ascii="Courier New" w:hAnsi="Courier New" w:cs="Courier New" w:hint="default"/>
          <w:color w:val="569CD6"/>
          <w:sz w:val="18"/>
          <w:szCs w:val="18"/>
          <w:shd w:val="clear" w:color="auto" w:fill="1E1E1E"/>
        </w:rPr>
        <w:t>const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ADD8E6"/>
          <w:sz w:val="18"/>
          <w:szCs w:val="18"/>
          <w:shd w:val="clear" w:color="auto" w:fill="1E1E1E"/>
        </w:rPr>
        <w:t>std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::</w:t>
      </w:r>
      <w:r>
        <w:rPr>
          <w:rFonts w:ascii="Courier New" w:hAnsi="Courier New" w:cs="Courier New" w:hint="default"/>
          <w:color w:val="4EC9B0"/>
          <w:sz w:val="18"/>
          <w:szCs w:val="18"/>
          <w:shd w:val="clear" w:color="auto" w:fill="1E1E1E"/>
        </w:rPr>
        <w:t>string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&amp;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9A9A9A"/>
          <w:sz w:val="18"/>
          <w:szCs w:val="18"/>
          <w:shd w:val="clear" w:color="auto" w:fill="1E1E1E"/>
        </w:rPr>
        <w:t>msg</w:t>
      </w:r>
      <w:r>
        <w:rPr>
          <w:rFonts w:ascii="Courier New" w:hAnsi="Courier New" w:cs="Courier New" w:hint="default"/>
          <w:color w:val="FF1493"/>
          <w:sz w:val="18"/>
          <w:szCs w:val="18"/>
          <w:shd w:val="clear" w:color="auto" w:fill="1E1E1E"/>
        </w:rPr>
        <w:t>)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-&gt;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569CD6"/>
          <w:sz w:val="18"/>
          <w:szCs w:val="18"/>
          <w:shd w:val="clear" w:color="auto" w:fill="1E1E1E"/>
        </w:rPr>
        <w:t>void</w:t>
      </w:r>
    </w:p>
    <w:p w14:paraId="78108B76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FF1493"/>
          <w:sz w:val="18"/>
          <w:szCs w:val="18"/>
          <w:shd w:val="clear" w:color="auto" w:fill="1E1E1E"/>
        </w:rPr>
        <w:t>{</w:t>
      </w:r>
    </w:p>
    <w:p w14:paraId="2DC31951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8A0DF"/>
          <w:sz w:val="18"/>
          <w:szCs w:val="18"/>
          <w:shd w:val="clear" w:color="auto" w:fill="1E1E1E"/>
        </w:rPr>
        <w:t>if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proofErr w:type="gramStart"/>
      <w:r>
        <w:rPr>
          <w:rFonts w:ascii="Courier New" w:hAnsi="Courier New" w:cs="Courier New" w:hint="default"/>
          <w:color w:val="9ACD32"/>
          <w:sz w:val="18"/>
          <w:szCs w:val="18"/>
          <w:shd w:val="clear" w:color="auto" w:fill="1E1E1E"/>
        </w:rPr>
        <w:t>(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!</w:t>
      </w:r>
      <w:r>
        <w:rPr>
          <w:rFonts w:ascii="Courier New" w:hAnsi="Courier New" w:cs="Courier New" w:hint="default"/>
          <w:color w:val="DDA0DD"/>
          <w:sz w:val="18"/>
          <w:szCs w:val="18"/>
          <w:shd w:val="clear" w:color="auto" w:fill="1E1E1E"/>
        </w:rPr>
        <w:t>status</w:t>
      </w:r>
      <w:proofErr w:type="gramEnd"/>
      <w:r>
        <w:rPr>
          <w:rFonts w:ascii="Courier New" w:hAnsi="Courier New" w:cs="Courier New" w:hint="default"/>
          <w:color w:val="9ACD32"/>
          <w:sz w:val="18"/>
          <w:szCs w:val="18"/>
          <w:shd w:val="clear" w:color="auto" w:fill="1E1E1E"/>
        </w:rPr>
        <w:t>)</w:t>
      </w:r>
    </w:p>
    <w:p w14:paraId="30AEFE2F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9ACD32"/>
          <w:sz w:val="18"/>
          <w:szCs w:val="18"/>
          <w:shd w:val="clear" w:color="auto" w:fill="1E1E1E"/>
        </w:rPr>
        <w:t>{</w:t>
      </w:r>
    </w:p>
    <w:p w14:paraId="445A2F09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8A0DF"/>
          <w:sz w:val="18"/>
          <w:szCs w:val="18"/>
          <w:shd w:val="clear" w:color="auto" w:fill="1E1E1E"/>
        </w:rPr>
        <w:t>return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;</w:t>
      </w:r>
    </w:p>
    <w:p w14:paraId="52CB3D91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9ACD32"/>
          <w:sz w:val="18"/>
          <w:szCs w:val="18"/>
          <w:shd w:val="clear" w:color="auto" w:fill="1E1E1E"/>
        </w:rPr>
        <w:t>}</w:t>
      </w:r>
    </w:p>
    <w:p w14:paraId="5A05C096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proofErr w:type="spellStart"/>
      <w:r>
        <w:rPr>
          <w:rFonts w:ascii="Courier New" w:hAnsi="Courier New" w:cs="Courier New" w:hint="default"/>
          <w:color w:val="4EC9B0"/>
          <w:sz w:val="18"/>
          <w:szCs w:val="18"/>
          <w:shd w:val="clear" w:color="auto" w:fill="1E1E1E"/>
        </w:rPr>
        <w:t>MapSharedGuard</w:t>
      </w:r>
      <w:proofErr w:type="spellEnd"/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9CDCFE"/>
          <w:sz w:val="18"/>
          <w:szCs w:val="18"/>
          <w:shd w:val="clear" w:color="auto" w:fill="1E1E1E"/>
        </w:rPr>
        <w:t>guard</w:t>
      </w:r>
      <w:r>
        <w:rPr>
          <w:rFonts w:ascii="Courier New" w:hAnsi="Courier New" w:cs="Courier New" w:hint="default"/>
          <w:color w:val="9ACD32"/>
          <w:sz w:val="18"/>
          <w:szCs w:val="18"/>
          <w:shd w:val="clear" w:color="auto" w:fill="1E1E1E"/>
        </w:rPr>
        <w:t>(</w:t>
      </w:r>
      <w:r>
        <w:rPr>
          <w:rFonts w:ascii="Courier New" w:hAnsi="Courier New" w:cs="Courier New" w:hint="default"/>
          <w:color w:val="DDA0DD"/>
          <w:sz w:val="18"/>
          <w:szCs w:val="18"/>
          <w:shd w:val="clear" w:color="auto" w:fill="1E1E1E"/>
        </w:rPr>
        <w:t>name</w:t>
      </w:r>
      <w:r>
        <w:rPr>
          <w:rFonts w:ascii="Courier New" w:hAnsi="Courier New" w:cs="Courier New" w:hint="default"/>
          <w:color w:val="9ACD32"/>
          <w:sz w:val="18"/>
          <w:szCs w:val="18"/>
          <w:shd w:val="clear" w:color="auto" w:fill="1E1E1E"/>
        </w:rPr>
        <w:t>)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;</w:t>
      </w:r>
    </w:p>
    <w:p w14:paraId="29BA1D53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 xml:space="preserve"> </w:t>
      </w:r>
    </w:p>
    <w:p w14:paraId="6403C308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proofErr w:type="spellStart"/>
      <w:proofErr w:type="gramStart"/>
      <w:r>
        <w:rPr>
          <w:rFonts w:ascii="Courier New" w:hAnsi="Courier New" w:cs="Courier New" w:hint="default"/>
          <w:color w:val="DDA0DD"/>
          <w:sz w:val="18"/>
          <w:szCs w:val="18"/>
          <w:shd w:val="clear" w:color="auto" w:fill="1E1E1E"/>
        </w:rPr>
        <w:t>fs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.</w:t>
      </w:r>
      <w:r>
        <w:rPr>
          <w:rFonts w:ascii="Courier New" w:hAnsi="Courier New" w:cs="Courier New" w:hint="default"/>
          <w:color w:val="00FFFF"/>
          <w:sz w:val="18"/>
          <w:szCs w:val="18"/>
          <w:shd w:val="clear" w:color="auto" w:fill="1E1E1E"/>
        </w:rPr>
        <w:t>open</w:t>
      </w:r>
      <w:proofErr w:type="spellEnd"/>
      <w:proofErr w:type="gramEnd"/>
      <w:r>
        <w:rPr>
          <w:rFonts w:ascii="Courier New" w:hAnsi="Courier New" w:cs="Courier New" w:hint="default"/>
          <w:color w:val="9ACD32"/>
          <w:sz w:val="18"/>
          <w:szCs w:val="18"/>
          <w:shd w:val="clear" w:color="auto" w:fill="1E1E1E"/>
        </w:rPr>
        <w:t>(</w:t>
      </w:r>
      <w:r>
        <w:rPr>
          <w:rFonts w:ascii="Courier New" w:hAnsi="Courier New" w:cs="Courier New" w:hint="default"/>
          <w:color w:val="DDA0DD"/>
          <w:sz w:val="18"/>
          <w:szCs w:val="18"/>
          <w:shd w:val="clear" w:color="auto" w:fill="1E1E1E"/>
        </w:rPr>
        <w:t>name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,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DDA0DD"/>
          <w:sz w:val="18"/>
          <w:szCs w:val="18"/>
          <w:shd w:val="clear" w:color="auto" w:fill="1E1E1E"/>
        </w:rPr>
        <w:t>mode</w:t>
      </w:r>
      <w:r>
        <w:rPr>
          <w:rFonts w:ascii="Courier New" w:hAnsi="Courier New" w:cs="Courier New" w:hint="default"/>
          <w:color w:val="9ACD32"/>
          <w:sz w:val="18"/>
          <w:szCs w:val="18"/>
          <w:shd w:val="clear" w:color="auto" w:fill="1E1E1E"/>
        </w:rPr>
        <w:t>)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;</w:t>
      </w:r>
    </w:p>
    <w:p w14:paraId="7F5DE77D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8A0DF"/>
          <w:sz w:val="18"/>
          <w:szCs w:val="18"/>
          <w:shd w:val="clear" w:color="auto" w:fill="1E1E1E"/>
        </w:rPr>
        <w:t>if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9ACD32"/>
          <w:sz w:val="18"/>
          <w:szCs w:val="18"/>
          <w:shd w:val="clear" w:color="auto" w:fill="1E1E1E"/>
        </w:rPr>
        <w:t>(</w:t>
      </w:r>
      <w:proofErr w:type="spellStart"/>
      <w:r>
        <w:rPr>
          <w:rFonts w:ascii="Courier New" w:hAnsi="Courier New" w:cs="Courier New" w:hint="default"/>
          <w:color w:val="DDA0DD"/>
          <w:sz w:val="18"/>
          <w:szCs w:val="18"/>
          <w:shd w:val="clear" w:color="auto" w:fill="1E1E1E"/>
        </w:rPr>
        <w:t>fs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.</w:t>
      </w:r>
      <w:r>
        <w:rPr>
          <w:rFonts w:ascii="Courier New" w:hAnsi="Courier New" w:cs="Courier New" w:hint="default"/>
          <w:color w:val="00FFFF"/>
          <w:sz w:val="18"/>
          <w:szCs w:val="18"/>
          <w:shd w:val="clear" w:color="auto" w:fill="1E1E1E"/>
        </w:rPr>
        <w:t>is_</w:t>
      </w:r>
      <w:proofErr w:type="gramStart"/>
      <w:r>
        <w:rPr>
          <w:rFonts w:ascii="Courier New" w:hAnsi="Courier New" w:cs="Courier New" w:hint="default"/>
          <w:color w:val="00FFFF"/>
          <w:sz w:val="18"/>
          <w:szCs w:val="18"/>
          <w:shd w:val="clear" w:color="auto" w:fill="1E1E1E"/>
        </w:rPr>
        <w:t>open</w:t>
      </w:r>
      <w:proofErr w:type="spellEnd"/>
      <w:r>
        <w:rPr>
          <w:rFonts w:ascii="Courier New" w:hAnsi="Courier New" w:cs="Courier New" w:hint="default"/>
          <w:color w:val="9400D3"/>
          <w:sz w:val="18"/>
          <w:szCs w:val="18"/>
          <w:shd w:val="clear" w:color="auto" w:fill="1E1E1E"/>
        </w:rPr>
        <w:t>(</w:t>
      </w:r>
      <w:proofErr w:type="gramEnd"/>
      <w:r>
        <w:rPr>
          <w:rFonts w:ascii="Courier New" w:hAnsi="Courier New" w:cs="Courier New" w:hint="default"/>
          <w:color w:val="9400D3"/>
          <w:sz w:val="18"/>
          <w:szCs w:val="18"/>
          <w:shd w:val="clear" w:color="auto" w:fill="1E1E1E"/>
        </w:rPr>
        <w:t>)</w:t>
      </w:r>
      <w:r>
        <w:rPr>
          <w:rFonts w:ascii="Courier New" w:hAnsi="Courier New" w:cs="Courier New" w:hint="default"/>
          <w:color w:val="9ACD32"/>
          <w:sz w:val="18"/>
          <w:szCs w:val="18"/>
          <w:shd w:val="clear" w:color="auto" w:fill="1E1E1E"/>
        </w:rPr>
        <w:t>)</w:t>
      </w:r>
    </w:p>
    <w:p w14:paraId="5086A197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9ACD32"/>
          <w:sz w:val="18"/>
          <w:szCs w:val="18"/>
          <w:shd w:val="clear" w:color="auto" w:fill="1E1E1E"/>
        </w:rPr>
        <w:t>{</w:t>
      </w:r>
    </w:p>
    <w:p w14:paraId="57F20F5F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DA0DD"/>
          <w:sz w:val="18"/>
          <w:szCs w:val="18"/>
          <w:shd w:val="clear" w:color="auto" w:fill="1E1E1E"/>
        </w:rPr>
        <w:t>fs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4EC9B0"/>
          <w:sz w:val="18"/>
          <w:szCs w:val="18"/>
          <w:shd w:val="clear" w:color="auto" w:fill="1E1E1E"/>
        </w:rPr>
        <w:t>&lt;&lt;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E8C9BB"/>
          <w:sz w:val="18"/>
          <w:szCs w:val="18"/>
          <w:shd w:val="clear" w:color="auto" w:fill="1E1E1E"/>
        </w:rPr>
        <w:t>'</w:t>
      </w:r>
      <w:r>
        <w:rPr>
          <w:rFonts w:ascii="Courier New" w:hAnsi="Courier New" w:cs="Courier New" w:hint="default"/>
          <w:color w:val="FFD68F"/>
          <w:sz w:val="18"/>
          <w:szCs w:val="18"/>
          <w:shd w:val="clear" w:color="auto" w:fill="1E1E1E"/>
        </w:rPr>
        <w:t>\n</w:t>
      </w:r>
      <w:r>
        <w:rPr>
          <w:rFonts w:ascii="Courier New" w:hAnsi="Courier New" w:cs="Courier New" w:hint="default"/>
          <w:color w:val="E8C9BB"/>
          <w:sz w:val="18"/>
          <w:szCs w:val="18"/>
          <w:shd w:val="clear" w:color="auto" w:fill="1E1E1E"/>
        </w:rPr>
        <w:t>'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4EC9B0"/>
          <w:sz w:val="18"/>
          <w:szCs w:val="18"/>
          <w:shd w:val="clear" w:color="auto" w:fill="1E1E1E"/>
        </w:rPr>
        <w:t>&lt;&lt;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9A9A9A"/>
          <w:sz w:val="18"/>
          <w:szCs w:val="18"/>
          <w:shd w:val="clear" w:color="auto" w:fill="1E1E1E"/>
        </w:rPr>
        <w:t>msg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4EC9B0"/>
          <w:sz w:val="18"/>
          <w:szCs w:val="18"/>
          <w:shd w:val="clear" w:color="auto" w:fill="1E1E1E"/>
        </w:rPr>
        <w:t>&lt;&lt;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E8C9BB"/>
          <w:sz w:val="18"/>
          <w:szCs w:val="18"/>
          <w:shd w:val="clear" w:color="auto" w:fill="1E1E1E"/>
        </w:rPr>
        <w:t>'</w:t>
      </w:r>
      <w:r>
        <w:rPr>
          <w:rFonts w:ascii="Courier New" w:hAnsi="Courier New" w:cs="Courier New" w:hint="default"/>
          <w:color w:val="FFD68F"/>
          <w:sz w:val="18"/>
          <w:szCs w:val="18"/>
          <w:shd w:val="clear" w:color="auto" w:fill="1E1E1E"/>
        </w:rPr>
        <w:t>\n</w:t>
      </w:r>
      <w:r>
        <w:rPr>
          <w:rFonts w:ascii="Courier New" w:hAnsi="Courier New" w:cs="Courier New" w:hint="default"/>
          <w:color w:val="E8C9BB"/>
          <w:sz w:val="18"/>
          <w:szCs w:val="18"/>
          <w:shd w:val="clear" w:color="auto" w:fill="1E1E1E"/>
        </w:rPr>
        <w:t>'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;</w:t>
      </w:r>
    </w:p>
    <w:p w14:paraId="7C449077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9ACD32"/>
          <w:sz w:val="18"/>
          <w:szCs w:val="18"/>
          <w:shd w:val="clear" w:color="auto" w:fill="1E1E1E"/>
        </w:rPr>
        <w:t>}</w:t>
      </w:r>
    </w:p>
    <w:p w14:paraId="6D672714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 xml:space="preserve"> </w:t>
      </w:r>
    </w:p>
    <w:p w14:paraId="2953223A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proofErr w:type="spellStart"/>
      <w:proofErr w:type="gramStart"/>
      <w:r>
        <w:rPr>
          <w:rFonts w:ascii="Courier New" w:hAnsi="Courier New" w:cs="Courier New" w:hint="default"/>
          <w:color w:val="DDA0DD"/>
          <w:sz w:val="18"/>
          <w:szCs w:val="18"/>
          <w:shd w:val="clear" w:color="auto" w:fill="1E1E1E"/>
        </w:rPr>
        <w:t>fs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.</w:t>
      </w:r>
      <w:r>
        <w:rPr>
          <w:rFonts w:ascii="Courier New" w:hAnsi="Courier New" w:cs="Courier New" w:hint="default"/>
          <w:color w:val="00FFFF"/>
          <w:sz w:val="18"/>
          <w:szCs w:val="18"/>
          <w:shd w:val="clear" w:color="auto" w:fill="1E1E1E"/>
        </w:rPr>
        <w:t>close</w:t>
      </w:r>
      <w:proofErr w:type="spellEnd"/>
      <w:proofErr w:type="gramEnd"/>
      <w:r>
        <w:rPr>
          <w:rFonts w:ascii="Courier New" w:hAnsi="Courier New" w:cs="Courier New" w:hint="default"/>
          <w:color w:val="9ACD32"/>
          <w:sz w:val="18"/>
          <w:szCs w:val="18"/>
          <w:shd w:val="clear" w:color="auto" w:fill="1E1E1E"/>
        </w:rPr>
        <w:t>()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;</w:t>
      </w:r>
    </w:p>
    <w:p w14:paraId="7554DD90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FF1493"/>
          <w:sz w:val="18"/>
          <w:szCs w:val="18"/>
          <w:shd w:val="clear" w:color="auto" w:fill="1E1E1E"/>
        </w:rPr>
        <w:t>}</w:t>
      </w:r>
    </w:p>
    <w:p w14:paraId="53C4DCFD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 xml:space="preserve"> </w:t>
      </w:r>
    </w:p>
    <w:p w14:paraId="425EC388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569CD6"/>
          <w:sz w:val="18"/>
          <w:szCs w:val="18"/>
          <w:shd w:val="clear" w:color="auto" w:fill="1E1E1E"/>
        </w:rPr>
        <w:t>auto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proofErr w:type="gramStart"/>
      <w:r>
        <w:rPr>
          <w:rFonts w:ascii="Courier New" w:hAnsi="Courier New" w:cs="Courier New" w:hint="default"/>
          <w:color w:val="00FFFF"/>
          <w:sz w:val="18"/>
          <w:szCs w:val="18"/>
          <w:shd w:val="clear" w:color="auto" w:fill="1E1E1E"/>
        </w:rPr>
        <w:t>save</w:t>
      </w:r>
      <w:r>
        <w:rPr>
          <w:rFonts w:ascii="Courier New" w:hAnsi="Courier New" w:cs="Courier New" w:hint="default"/>
          <w:color w:val="FF1493"/>
          <w:sz w:val="18"/>
          <w:szCs w:val="18"/>
          <w:shd w:val="clear" w:color="auto" w:fill="1E1E1E"/>
        </w:rPr>
        <w:t>(</w:t>
      </w:r>
      <w:proofErr w:type="gramEnd"/>
      <w:r>
        <w:rPr>
          <w:rFonts w:ascii="Courier New" w:hAnsi="Courier New" w:cs="Courier New" w:hint="default"/>
          <w:color w:val="569CD6"/>
          <w:sz w:val="18"/>
          <w:szCs w:val="18"/>
          <w:shd w:val="clear" w:color="auto" w:fill="1E1E1E"/>
        </w:rPr>
        <w:t>const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569CD6"/>
          <w:sz w:val="18"/>
          <w:szCs w:val="18"/>
          <w:shd w:val="clear" w:color="auto" w:fill="1E1E1E"/>
        </w:rPr>
        <w:t>char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*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9A9A9A"/>
          <w:sz w:val="18"/>
          <w:szCs w:val="18"/>
          <w:shd w:val="clear" w:color="auto" w:fill="1E1E1E"/>
        </w:rPr>
        <w:t>msg</w:t>
      </w:r>
      <w:r>
        <w:rPr>
          <w:rFonts w:ascii="Courier New" w:hAnsi="Courier New" w:cs="Courier New" w:hint="default"/>
          <w:color w:val="FF1493"/>
          <w:sz w:val="18"/>
          <w:szCs w:val="18"/>
          <w:shd w:val="clear" w:color="auto" w:fill="1E1E1E"/>
        </w:rPr>
        <w:t>)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-&gt;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569CD6"/>
          <w:sz w:val="18"/>
          <w:szCs w:val="18"/>
          <w:shd w:val="clear" w:color="auto" w:fill="1E1E1E"/>
        </w:rPr>
        <w:t>void</w:t>
      </w:r>
    </w:p>
    <w:p w14:paraId="48800848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FF1493"/>
          <w:sz w:val="18"/>
          <w:szCs w:val="18"/>
          <w:shd w:val="clear" w:color="auto" w:fill="1E1E1E"/>
        </w:rPr>
        <w:t>{</w:t>
      </w:r>
    </w:p>
    <w:p w14:paraId="72CA7DC2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8A0DF"/>
          <w:sz w:val="18"/>
          <w:szCs w:val="18"/>
          <w:shd w:val="clear" w:color="auto" w:fill="1E1E1E"/>
        </w:rPr>
        <w:t>if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proofErr w:type="gramStart"/>
      <w:r>
        <w:rPr>
          <w:rFonts w:ascii="Courier New" w:hAnsi="Courier New" w:cs="Courier New" w:hint="default"/>
          <w:color w:val="9ACD32"/>
          <w:sz w:val="18"/>
          <w:szCs w:val="18"/>
          <w:shd w:val="clear" w:color="auto" w:fill="1E1E1E"/>
        </w:rPr>
        <w:t>(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!</w:t>
      </w:r>
      <w:r>
        <w:rPr>
          <w:rFonts w:ascii="Courier New" w:hAnsi="Courier New" w:cs="Courier New" w:hint="default"/>
          <w:color w:val="DDA0DD"/>
          <w:sz w:val="18"/>
          <w:szCs w:val="18"/>
          <w:shd w:val="clear" w:color="auto" w:fill="1E1E1E"/>
        </w:rPr>
        <w:t>status</w:t>
      </w:r>
      <w:proofErr w:type="gramEnd"/>
      <w:r>
        <w:rPr>
          <w:rFonts w:ascii="Courier New" w:hAnsi="Courier New" w:cs="Courier New" w:hint="default"/>
          <w:color w:val="9ACD32"/>
          <w:sz w:val="18"/>
          <w:szCs w:val="18"/>
          <w:shd w:val="clear" w:color="auto" w:fill="1E1E1E"/>
        </w:rPr>
        <w:t>)</w:t>
      </w:r>
    </w:p>
    <w:p w14:paraId="5D475FE1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9ACD32"/>
          <w:sz w:val="18"/>
          <w:szCs w:val="18"/>
          <w:shd w:val="clear" w:color="auto" w:fill="1E1E1E"/>
        </w:rPr>
        <w:t>{</w:t>
      </w:r>
    </w:p>
    <w:p w14:paraId="163623DE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8A0DF"/>
          <w:sz w:val="18"/>
          <w:szCs w:val="18"/>
          <w:shd w:val="clear" w:color="auto" w:fill="1E1E1E"/>
        </w:rPr>
        <w:t>return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;</w:t>
      </w:r>
    </w:p>
    <w:p w14:paraId="360AA90E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9ACD32"/>
          <w:sz w:val="18"/>
          <w:szCs w:val="18"/>
          <w:shd w:val="clear" w:color="auto" w:fill="1E1E1E"/>
        </w:rPr>
        <w:t>}</w:t>
      </w:r>
    </w:p>
    <w:p w14:paraId="52045AC5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 xml:space="preserve"> </w:t>
      </w:r>
    </w:p>
    <w:p w14:paraId="0C1B2BDC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lastRenderedPageBreak/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proofErr w:type="spellStart"/>
      <w:r>
        <w:rPr>
          <w:rFonts w:ascii="Courier New" w:hAnsi="Courier New" w:cs="Courier New" w:hint="default"/>
          <w:color w:val="4EC9B0"/>
          <w:sz w:val="18"/>
          <w:szCs w:val="18"/>
          <w:shd w:val="clear" w:color="auto" w:fill="1E1E1E"/>
        </w:rPr>
        <w:t>MapSharedGuard</w:t>
      </w:r>
      <w:proofErr w:type="spellEnd"/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9CDCFE"/>
          <w:sz w:val="18"/>
          <w:szCs w:val="18"/>
          <w:shd w:val="clear" w:color="auto" w:fill="1E1E1E"/>
        </w:rPr>
        <w:t>guard</w:t>
      </w:r>
      <w:r>
        <w:rPr>
          <w:rFonts w:ascii="Courier New" w:hAnsi="Courier New" w:cs="Courier New" w:hint="default"/>
          <w:color w:val="9ACD32"/>
          <w:sz w:val="18"/>
          <w:szCs w:val="18"/>
          <w:shd w:val="clear" w:color="auto" w:fill="1E1E1E"/>
        </w:rPr>
        <w:t>(</w:t>
      </w:r>
      <w:r>
        <w:rPr>
          <w:rFonts w:ascii="Courier New" w:hAnsi="Courier New" w:cs="Courier New" w:hint="default"/>
          <w:color w:val="DDA0DD"/>
          <w:sz w:val="18"/>
          <w:szCs w:val="18"/>
          <w:shd w:val="clear" w:color="auto" w:fill="1E1E1E"/>
        </w:rPr>
        <w:t>name</w:t>
      </w:r>
      <w:r>
        <w:rPr>
          <w:rFonts w:ascii="Courier New" w:hAnsi="Courier New" w:cs="Courier New" w:hint="default"/>
          <w:color w:val="9ACD32"/>
          <w:sz w:val="18"/>
          <w:szCs w:val="18"/>
          <w:shd w:val="clear" w:color="auto" w:fill="1E1E1E"/>
        </w:rPr>
        <w:t>)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;</w:t>
      </w:r>
    </w:p>
    <w:p w14:paraId="096E46CE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 xml:space="preserve"> </w:t>
      </w:r>
    </w:p>
    <w:p w14:paraId="669F02EF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proofErr w:type="spellStart"/>
      <w:proofErr w:type="gramStart"/>
      <w:r>
        <w:rPr>
          <w:rFonts w:ascii="Courier New" w:hAnsi="Courier New" w:cs="Courier New" w:hint="default"/>
          <w:color w:val="DDA0DD"/>
          <w:sz w:val="18"/>
          <w:szCs w:val="18"/>
          <w:shd w:val="clear" w:color="auto" w:fill="1E1E1E"/>
        </w:rPr>
        <w:t>fs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.</w:t>
      </w:r>
      <w:r>
        <w:rPr>
          <w:rFonts w:ascii="Courier New" w:hAnsi="Courier New" w:cs="Courier New" w:hint="default"/>
          <w:color w:val="00FFFF"/>
          <w:sz w:val="18"/>
          <w:szCs w:val="18"/>
          <w:shd w:val="clear" w:color="auto" w:fill="1E1E1E"/>
        </w:rPr>
        <w:t>open</w:t>
      </w:r>
      <w:proofErr w:type="spellEnd"/>
      <w:proofErr w:type="gramEnd"/>
      <w:r>
        <w:rPr>
          <w:rFonts w:ascii="Courier New" w:hAnsi="Courier New" w:cs="Courier New" w:hint="default"/>
          <w:color w:val="9ACD32"/>
          <w:sz w:val="18"/>
          <w:szCs w:val="18"/>
          <w:shd w:val="clear" w:color="auto" w:fill="1E1E1E"/>
        </w:rPr>
        <w:t>(</w:t>
      </w:r>
      <w:r>
        <w:rPr>
          <w:rFonts w:ascii="Courier New" w:hAnsi="Courier New" w:cs="Courier New" w:hint="default"/>
          <w:color w:val="DDA0DD"/>
          <w:sz w:val="18"/>
          <w:szCs w:val="18"/>
          <w:shd w:val="clear" w:color="auto" w:fill="1E1E1E"/>
        </w:rPr>
        <w:t>name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,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DDA0DD"/>
          <w:sz w:val="18"/>
          <w:szCs w:val="18"/>
          <w:shd w:val="clear" w:color="auto" w:fill="1E1E1E"/>
        </w:rPr>
        <w:t>mode</w:t>
      </w:r>
      <w:r>
        <w:rPr>
          <w:rFonts w:ascii="Courier New" w:hAnsi="Courier New" w:cs="Courier New" w:hint="default"/>
          <w:color w:val="9ACD32"/>
          <w:sz w:val="18"/>
          <w:szCs w:val="18"/>
          <w:shd w:val="clear" w:color="auto" w:fill="1E1E1E"/>
        </w:rPr>
        <w:t>)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;</w:t>
      </w:r>
    </w:p>
    <w:p w14:paraId="7D406A34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8A0DF"/>
          <w:sz w:val="18"/>
          <w:szCs w:val="18"/>
          <w:shd w:val="clear" w:color="auto" w:fill="1E1E1E"/>
        </w:rPr>
        <w:t>if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9ACD32"/>
          <w:sz w:val="18"/>
          <w:szCs w:val="18"/>
          <w:shd w:val="clear" w:color="auto" w:fill="1E1E1E"/>
        </w:rPr>
        <w:t>(</w:t>
      </w:r>
      <w:proofErr w:type="spellStart"/>
      <w:r>
        <w:rPr>
          <w:rFonts w:ascii="Courier New" w:hAnsi="Courier New" w:cs="Courier New" w:hint="default"/>
          <w:color w:val="DDA0DD"/>
          <w:sz w:val="18"/>
          <w:szCs w:val="18"/>
          <w:shd w:val="clear" w:color="auto" w:fill="1E1E1E"/>
        </w:rPr>
        <w:t>fs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.</w:t>
      </w:r>
      <w:r>
        <w:rPr>
          <w:rFonts w:ascii="Courier New" w:hAnsi="Courier New" w:cs="Courier New" w:hint="default"/>
          <w:color w:val="00FFFF"/>
          <w:sz w:val="18"/>
          <w:szCs w:val="18"/>
          <w:shd w:val="clear" w:color="auto" w:fill="1E1E1E"/>
        </w:rPr>
        <w:t>is_</w:t>
      </w:r>
      <w:proofErr w:type="gramStart"/>
      <w:r>
        <w:rPr>
          <w:rFonts w:ascii="Courier New" w:hAnsi="Courier New" w:cs="Courier New" w:hint="default"/>
          <w:color w:val="00FFFF"/>
          <w:sz w:val="18"/>
          <w:szCs w:val="18"/>
          <w:shd w:val="clear" w:color="auto" w:fill="1E1E1E"/>
        </w:rPr>
        <w:t>open</w:t>
      </w:r>
      <w:proofErr w:type="spellEnd"/>
      <w:r>
        <w:rPr>
          <w:rFonts w:ascii="Courier New" w:hAnsi="Courier New" w:cs="Courier New" w:hint="default"/>
          <w:color w:val="9400D3"/>
          <w:sz w:val="18"/>
          <w:szCs w:val="18"/>
          <w:shd w:val="clear" w:color="auto" w:fill="1E1E1E"/>
        </w:rPr>
        <w:t>(</w:t>
      </w:r>
      <w:proofErr w:type="gramEnd"/>
      <w:r>
        <w:rPr>
          <w:rFonts w:ascii="Courier New" w:hAnsi="Courier New" w:cs="Courier New" w:hint="default"/>
          <w:color w:val="9400D3"/>
          <w:sz w:val="18"/>
          <w:szCs w:val="18"/>
          <w:shd w:val="clear" w:color="auto" w:fill="1E1E1E"/>
        </w:rPr>
        <w:t>)</w:t>
      </w:r>
      <w:r>
        <w:rPr>
          <w:rFonts w:ascii="Courier New" w:hAnsi="Courier New" w:cs="Courier New" w:hint="default"/>
          <w:color w:val="9ACD32"/>
          <w:sz w:val="18"/>
          <w:szCs w:val="18"/>
          <w:shd w:val="clear" w:color="auto" w:fill="1E1E1E"/>
        </w:rPr>
        <w:t>)</w:t>
      </w:r>
    </w:p>
    <w:p w14:paraId="2B3755DC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9ACD32"/>
          <w:sz w:val="18"/>
          <w:szCs w:val="18"/>
          <w:shd w:val="clear" w:color="auto" w:fill="1E1E1E"/>
        </w:rPr>
        <w:t>{</w:t>
      </w:r>
    </w:p>
    <w:p w14:paraId="04E5B443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DA0DD"/>
          <w:sz w:val="18"/>
          <w:szCs w:val="18"/>
          <w:shd w:val="clear" w:color="auto" w:fill="1E1E1E"/>
        </w:rPr>
        <w:t>fs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4EC9B0"/>
          <w:sz w:val="18"/>
          <w:szCs w:val="18"/>
          <w:shd w:val="clear" w:color="auto" w:fill="1E1E1E"/>
        </w:rPr>
        <w:t>&lt;&lt;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E8C9BB"/>
          <w:sz w:val="18"/>
          <w:szCs w:val="18"/>
          <w:shd w:val="clear" w:color="auto" w:fill="1E1E1E"/>
        </w:rPr>
        <w:t>'</w:t>
      </w:r>
      <w:r>
        <w:rPr>
          <w:rFonts w:ascii="Courier New" w:hAnsi="Courier New" w:cs="Courier New" w:hint="default"/>
          <w:color w:val="FFD68F"/>
          <w:sz w:val="18"/>
          <w:szCs w:val="18"/>
          <w:shd w:val="clear" w:color="auto" w:fill="1E1E1E"/>
        </w:rPr>
        <w:t>\n</w:t>
      </w:r>
      <w:r>
        <w:rPr>
          <w:rFonts w:ascii="Courier New" w:hAnsi="Courier New" w:cs="Courier New" w:hint="default"/>
          <w:color w:val="E8C9BB"/>
          <w:sz w:val="18"/>
          <w:szCs w:val="18"/>
          <w:shd w:val="clear" w:color="auto" w:fill="1E1E1E"/>
        </w:rPr>
        <w:t>'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4EC9B0"/>
          <w:sz w:val="18"/>
          <w:szCs w:val="18"/>
          <w:shd w:val="clear" w:color="auto" w:fill="1E1E1E"/>
        </w:rPr>
        <w:t>&lt;&lt;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9A9A9A"/>
          <w:sz w:val="18"/>
          <w:szCs w:val="18"/>
          <w:shd w:val="clear" w:color="auto" w:fill="1E1E1E"/>
        </w:rPr>
        <w:t>msg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4EC9B0"/>
          <w:sz w:val="18"/>
          <w:szCs w:val="18"/>
          <w:shd w:val="clear" w:color="auto" w:fill="1E1E1E"/>
        </w:rPr>
        <w:t>&lt;&lt;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E8C9BB"/>
          <w:sz w:val="18"/>
          <w:szCs w:val="18"/>
          <w:shd w:val="clear" w:color="auto" w:fill="1E1E1E"/>
        </w:rPr>
        <w:t>'</w:t>
      </w:r>
      <w:r>
        <w:rPr>
          <w:rFonts w:ascii="Courier New" w:hAnsi="Courier New" w:cs="Courier New" w:hint="default"/>
          <w:color w:val="FFD68F"/>
          <w:sz w:val="18"/>
          <w:szCs w:val="18"/>
          <w:shd w:val="clear" w:color="auto" w:fill="1E1E1E"/>
        </w:rPr>
        <w:t>\n</w:t>
      </w:r>
      <w:r>
        <w:rPr>
          <w:rFonts w:ascii="Courier New" w:hAnsi="Courier New" w:cs="Courier New" w:hint="default"/>
          <w:color w:val="E8C9BB"/>
          <w:sz w:val="18"/>
          <w:szCs w:val="18"/>
          <w:shd w:val="clear" w:color="auto" w:fill="1E1E1E"/>
        </w:rPr>
        <w:t>'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;</w:t>
      </w:r>
    </w:p>
    <w:p w14:paraId="7B4131EC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9ACD32"/>
          <w:sz w:val="18"/>
          <w:szCs w:val="18"/>
          <w:shd w:val="clear" w:color="auto" w:fill="1E1E1E"/>
        </w:rPr>
        <w:t>}</w:t>
      </w:r>
    </w:p>
    <w:p w14:paraId="0F2524CC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 xml:space="preserve"> </w:t>
      </w:r>
    </w:p>
    <w:p w14:paraId="1F01558B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proofErr w:type="spellStart"/>
      <w:proofErr w:type="gramStart"/>
      <w:r>
        <w:rPr>
          <w:rFonts w:ascii="Courier New" w:hAnsi="Courier New" w:cs="Courier New" w:hint="default"/>
          <w:color w:val="DDA0DD"/>
          <w:sz w:val="18"/>
          <w:szCs w:val="18"/>
          <w:shd w:val="clear" w:color="auto" w:fill="1E1E1E"/>
        </w:rPr>
        <w:t>fs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.</w:t>
      </w:r>
      <w:r>
        <w:rPr>
          <w:rFonts w:ascii="Courier New" w:hAnsi="Courier New" w:cs="Courier New" w:hint="default"/>
          <w:color w:val="00FFFF"/>
          <w:sz w:val="18"/>
          <w:szCs w:val="18"/>
          <w:shd w:val="clear" w:color="auto" w:fill="1E1E1E"/>
        </w:rPr>
        <w:t>close</w:t>
      </w:r>
      <w:proofErr w:type="spellEnd"/>
      <w:proofErr w:type="gramEnd"/>
      <w:r>
        <w:rPr>
          <w:rFonts w:ascii="Courier New" w:hAnsi="Courier New" w:cs="Courier New" w:hint="default"/>
          <w:color w:val="9ACD32"/>
          <w:sz w:val="18"/>
          <w:szCs w:val="18"/>
          <w:shd w:val="clear" w:color="auto" w:fill="1E1E1E"/>
        </w:rPr>
        <w:t>()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;</w:t>
      </w:r>
    </w:p>
    <w:p w14:paraId="113B6827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FF1493"/>
          <w:sz w:val="18"/>
          <w:szCs w:val="18"/>
          <w:shd w:val="clear" w:color="auto" w:fill="1E1E1E"/>
        </w:rPr>
        <w:t>}</w:t>
      </w:r>
    </w:p>
    <w:p w14:paraId="2F174B8E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 xml:space="preserve"> </w:t>
      </w:r>
    </w:p>
    <w:p w14:paraId="2BBA4095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569CD6"/>
          <w:sz w:val="18"/>
          <w:szCs w:val="18"/>
          <w:shd w:val="clear" w:color="auto" w:fill="1E1E1E"/>
        </w:rPr>
        <w:t>auto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proofErr w:type="gramStart"/>
      <w:r>
        <w:rPr>
          <w:rFonts w:ascii="Courier New" w:hAnsi="Courier New" w:cs="Courier New" w:hint="default"/>
          <w:color w:val="00FFFF"/>
          <w:sz w:val="18"/>
          <w:szCs w:val="18"/>
          <w:shd w:val="clear" w:color="auto" w:fill="1E1E1E"/>
        </w:rPr>
        <w:t>save</w:t>
      </w:r>
      <w:r>
        <w:rPr>
          <w:rFonts w:ascii="Courier New" w:hAnsi="Courier New" w:cs="Courier New" w:hint="default"/>
          <w:color w:val="FF1493"/>
          <w:sz w:val="18"/>
          <w:szCs w:val="18"/>
          <w:shd w:val="clear" w:color="auto" w:fill="1E1E1E"/>
        </w:rPr>
        <w:t>(</w:t>
      </w:r>
      <w:proofErr w:type="gramEnd"/>
      <w:r>
        <w:rPr>
          <w:rFonts w:ascii="Courier New" w:hAnsi="Courier New" w:cs="Courier New" w:hint="default"/>
          <w:color w:val="569CD6"/>
          <w:sz w:val="18"/>
          <w:szCs w:val="18"/>
          <w:shd w:val="clear" w:color="auto" w:fill="1E1E1E"/>
        </w:rPr>
        <w:t>const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ADD8E6"/>
          <w:sz w:val="18"/>
          <w:szCs w:val="18"/>
          <w:shd w:val="clear" w:color="auto" w:fill="1E1E1E"/>
        </w:rPr>
        <w:t>std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::</w:t>
      </w:r>
      <w:r>
        <w:rPr>
          <w:rFonts w:ascii="Courier New" w:hAnsi="Courier New" w:cs="Courier New" w:hint="default"/>
          <w:color w:val="4EC9B0"/>
          <w:sz w:val="18"/>
          <w:szCs w:val="18"/>
          <w:shd w:val="clear" w:color="auto" w:fill="1E1E1E"/>
        </w:rPr>
        <w:t>vector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&lt;</w:t>
      </w:r>
      <w:r>
        <w:rPr>
          <w:rFonts w:ascii="Courier New" w:hAnsi="Courier New" w:cs="Courier New" w:hint="default"/>
          <w:color w:val="ADD8E6"/>
          <w:sz w:val="18"/>
          <w:szCs w:val="18"/>
          <w:shd w:val="clear" w:color="auto" w:fill="1E1E1E"/>
        </w:rPr>
        <w:t>std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::</w:t>
      </w:r>
      <w:r>
        <w:rPr>
          <w:rFonts w:ascii="Courier New" w:hAnsi="Courier New" w:cs="Courier New" w:hint="default"/>
          <w:color w:val="4EC9B0"/>
          <w:sz w:val="18"/>
          <w:szCs w:val="18"/>
          <w:shd w:val="clear" w:color="auto" w:fill="1E1E1E"/>
        </w:rPr>
        <w:t>string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&gt;&amp;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proofErr w:type="spellStart"/>
      <w:r>
        <w:rPr>
          <w:rFonts w:ascii="Courier New" w:hAnsi="Courier New" w:cs="Courier New" w:hint="default"/>
          <w:color w:val="9A9A9A"/>
          <w:sz w:val="18"/>
          <w:szCs w:val="18"/>
          <w:shd w:val="clear" w:color="auto" w:fill="1E1E1E"/>
        </w:rPr>
        <w:t>vMsg</w:t>
      </w:r>
      <w:proofErr w:type="spellEnd"/>
      <w:r>
        <w:rPr>
          <w:rFonts w:ascii="Courier New" w:hAnsi="Courier New" w:cs="Courier New" w:hint="default"/>
          <w:color w:val="FF1493"/>
          <w:sz w:val="18"/>
          <w:szCs w:val="18"/>
          <w:shd w:val="clear" w:color="auto" w:fill="1E1E1E"/>
        </w:rPr>
        <w:t>)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-&gt;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569CD6"/>
          <w:sz w:val="18"/>
          <w:szCs w:val="18"/>
          <w:shd w:val="clear" w:color="auto" w:fill="1E1E1E"/>
        </w:rPr>
        <w:t>void</w:t>
      </w:r>
    </w:p>
    <w:p w14:paraId="234C5E3C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FF1493"/>
          <w:sz w:val="18"/>
          <w:szCs w:val="18"/>
          <w:shd w:val="clear" w:color="auto" w:fill="1E1E1E"/>
        </w:rPr>
        <w:t>{</w:t>
      </w:r>
    </w:p>
    <w:p w14:paraId="43C7EFED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8A0DF"/>
          <w:sz w:val="18"/>
          <w:szCs w:val="18"/>
          <w:shd w:val="clear" w:color="auto" w:fill="1E1E1E"/>
        </w:rPr>
        <w:t>if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proofErr w:type="gramStart"/>
      <w:r>
        <w:rPr>
          <w:rFonts w:ascii="Courier New" w:hAnsi="Courier New" w:cs="Courier New" w:hint="default"/>
          <w:color w:val="9ACD32"/>
          <w:sz w:val="18"/>
          <w:szCs w:val="18"/>
          <w:shd w:val="clear" w:color="auto" w:fill="1E1E1E"/>
        </w:rPr>
        <w:t>(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!</w:t>
      </w:r>
      <w:r>
        <w:rPr>
          <w:rFonts w:ascii="Courier New" w:hAnsi="Courier New" w:cs="Courier New" w:hint="default"/>
          <w:color w:val="DDA0DD"/>
          <w:sz w:val="18"/>
          <w:szCs w:val="18"/>
          <w:shd w:val="clear" w:color="auto" w:fill="1E1E1E"/>
        </w:rPr>
        <w:t>status</w:t>
      </w:r>
      <w:proofErr w:type="gramEnd"/>
      <w:r>
        <w:rPr>
          <w:rFonts w:ascii="Courier New" w:hAnsi="Courier New" w:cs="Courier New" w:hint="default"/>
          <w:color w:val="9ACD32"/>
          <w:sz w:val="18"/>
          <w:szCs w:val="18"/>
          <w:shd w:val="clear" w:color="auto" w:fill="1E1E1E"/>
        </w:rPr>
        <w:t>)</w:t>
      </w:r>
    </w:p>
    <w:p w14:paraId="684C1F8D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9ACD32"/>
          <w:sz w:val="18"/>
          <w:szCs w:val="18"/>
          <w:shd w:val="clear" w:color="auto" w:fill="1E1E1E"/>
        </w:rPr>
        <w:t>{</w:t>
      </w:r>
    </w:p>
    <w:p w14:paraId="4B6356DD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8A0DF"/>
          <w:sz w:val="18"/>
          <w:szCs w:val="18"/>
          <w:shd w:val="clear" w:color="auto" w:fill="1E1E1E"/>
        </w:rPr>
        <w:t>return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;</w:t>
      </w:r>
    </w:p>
    <w:p w14:paraId="3D0832AE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9ACD32"/>
          <w:sz w:val="18"/>
          <w:szCs w:val="18"/>
          <w:shd w:val="clear" w:color="auto" w:fill="1E1E1E"/>
        </w:rPr>
        <w:t>}</w:t>
      </w:r>
    </w:p>
    <w:p w14:paraId="7E8D013E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proofErr w:type="spellStart"/>
      <w:r>
        <w:rPr>
          <w:rFonts w:ascii="Courier New" w:hAnsi="Courier New" w:cs="Courier New" w:hint="default"/>
          <w:color w:val="4EC9B0"/>
          <w:sz w:val="18"/>
          <w:szCs w:val="18"/>
          <w:shd w:val="clear" w:color="auto" w:fill="1E1E1E"/>
        </w:rPr>
        <w:t>MapSharedGuard</w:t>
      </w:r>
      <w:proofErr w:type="spellEnd"/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9CDCFE"/>
          <w:sz w:val="18"/>
          <w:szCs w:val="18"/>
          <w:shd w:val="clear" w:color="auto" w:fill="1E1E1E"/>
        </w:rPr>
        <w:t>guard</w:t>
      </w:r>
      <w:r>
        <w:rPr>
          <w:rFonts w:ascii="Courier New" w:hAnsi="Courier New" w:cs="Courier New" w:hint="default"/>
          <w:color w:val="9ACD32"/>
          <w:sz w:val="18"/>
          <w:szCs w:val="18"/>
          <w:shd w:val="clear" w:color="auto" w:fill="1E1E1E"/>
        </w:rPr>
        <w:t>(</w:t>
      </w:r>
      <w:r>
        <w:rPr>
          <w:rFonts w:ascii="Courier New" w:hAnsi="Courier New" w:cs="Courier New" w:hint="default"/>
          <w:color w:val="DDA0DD"/>
          <w:sz w:val="18"/>
          <w:szCs w:val="18"/>
          <w:shd w:val="clear" w:color="auto" w:fill="1E1E1E"/>
        </w:rPr>
        <w:t>name</w:t>
      </w:r>
      <w:r>
        <w:rPr>
          <w:rFonts w:ascii="Courier New" w:hAnsi="Courier New" w:cs="Courier New" w:hint="default"/>
          <w:color w:val="9ACD32"/>
          <w:sz w:val="18"/>
          <w:szCs w:val="18"/>
          <w:shd w:val="clear" w:color="auto" w:fill="1E1E1E"/>
        </w:rPr>
        <w:t>)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;</w:t>
      </w:r>
    </w:p>
    <w:p w14:paraId="0275A508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 xml:space="preserve"> </w:t>
      </w:r>
    </w:p>
    <w:p w14:paraId="7648E0F8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proofErr w:type="spellStart"/>
      <w:proofErr w:type="gramStart"/>
      <w:r>
        <w:rPr>
          <w:rFonts w:ascii="Courier New" w:hAnsi="Courier New" w:cs="Courier New" w:hint="default"/>
          <w:color w:val="DDA0DD"/>
          <w:sz w:val="18"/>
          <w:szCs w:val="18"/>
          <w:shd w:val="clear" w:color="auto" w:fill="1E1E1E"/>
        </w:rPr>
        <w:t>fs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.</w:t>
      </w:r>
      <w:r>
        <w:rPr>
          <w:rFonts w:ascii="Courier New" w:hAnsi="Courier New" w:cs="Courier New" w:hint="default"/>
          <w:color w:val="00FFFF"/>
          <w:sz w:val="18"/>
          <w:szCs w:val="18"/>
          <w:shd w:val="clear" w:color="auto" w:fill="1E1E1E"/>
        </w:rPr>
        <w:t>open</w:t>
      </w:r>
      <w:proofErr w:type="spellEnd"/>
      <w:proofErr w:type="gramEnd"/>
      <w:r>
        <w:rPr>
          <w:rFonts w:ascii="Courier New" w:hAnsi="Courier New" w:cs="Courier New" w:hint="default"/>
          <w:color w:val="9ACD32"/>
          <w:sz w:val="18"/>
          <w:szCs w:val="18"/>
          <w:shd w:val="clear" w:color="auto" w:fill="1E1E1E"/>
        </w:rPr>
        <w:t>(</w:t>
      </w:r>
      <w:r>
        <w:rPr>
          <w:rFonts w:ascii="Courier New" w:hAnsi="Courier New" w:cs="Courier New" w:hint="default"/>
          <w:color w:val="DDA0DD"/>
          <w:sz w:val="18"/>
          <w:szCs w:val="18"/>
          <w:shd w:val="clear" w:color="auto" w:fill="1E1E1E"/>
        </w:rPr>
        <w:t>name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,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DDA0DD"/>
          <w:sz w:val="18"/>
          <w:szCs w:val="18"/>
          <w:shd w:val="clear" w:color="auto" w:fill="1E1E1E"/>
        </w:rPr>
        <w:t>mode</w:t>
      </w:r>
      <w:r>
        <w:rPr>
          <w:rFonts w:ascii="Courier New" w:hAnsi="Courier New" w:cs="Courier New" w:hint="default"/>
          <w:color w:val="9ACD32"/>
          <w:sz w:val="18"/>
          <w:szCs w:val="18"/>
          <w:shd w:val="clear" w:color="auto" w:fill="1E1E1E"/>
        </w:rPr>
        <w:t>)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;</w:t>
      </w:r>
    </w:p>
    <w:p w14:paraId="64EB8BB8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 xml:space="preserve"> </w:t>
      </w:r>
    </w:p>
    <w:p w14:paraId="3B5C0BE7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8A0DF"/>
          <w:sz w:val="18"/>
          <w:szCs w:val="18"/>
          <w:shd w:val="clear" w:color="auto" w:fill="1E1E1E"/>
        </w:rPr>
        <w:t>for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9ACD32"/>
          <w:sz w:val="18"/>
          <w:szCs w:val="18"/>
          <w:shd w:val="clear" w:color="auto" w:fill="1E1E1E"/>
        </w:rPr>
        <w:t>(</w:t>
      </w:r>
      <w:r>
        <w:rPr>
          <w:rFonts w:ascii="Courier New" w:hAnsi="Courier New" w:cs="Courier New" w:hint="default"/>
          <w:color w:val="569CD6"/>
          <w:sz w:val="18"/>
          <w:szCs w:val="18"/>
          <w:shd w:val="clear" w:color="auto" w:fill="1E1E1E"/>
        </w:rPr>
        <w:t>const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569CD6"/>
          <w:sz w:val="18"/>
          <w:szCs w:val="18"/>
          <w:shd w:val="clear" w:color="auto" w:fill="1E1E1E"/>
        </w:rPr>
        <w:t>auto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&amp;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proofErr w:type="spellStart"/>
      <w:proofErr w:type="gramStart"/>
      <w:r>
        <w:rPr>
          <w:rFonts w:ascii="Courier New" w:hAnsi="Courier New" w:cs="Courier New" w:hint="default"/>
          <w:color w:val="9CDCFE"/>
          <w:sz w:val="18"/>
          <w:szCs w:val="18"/>
          <w:shd w:val="clear" w:color="auto" w:fill="1E1E1E"/>
        </w:rPr>
        <w:t>i</w:t>
      </w:r>
      <w:proofErr w:type="spellEnd"/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:</w:t>
      </w:r>
      <w:proofErr w:type="gramEnd"/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proofErr w:type="spellStart"/>
      <w:r>
        <w:rPr>
          <w:rFonts w:ascii="Courier New" w:hAnsi="Courier New" w:cs="Courier New" w:hint="default"/>
          <w:color w:val="9A9A9A"/>
          <w:sz w:val="18"/>
          <w:szCs w:val="18"/>
          <w:shd w:val="clear" w:color="auto" w:fill="1E1E1E"/>
        </w:rPr>
        <w:t>vMsg</w:t>
      </w:r>
      <w:proofErr w:type="spellEnd"/>
      <w:r>
        <w:rPr>
          <w:rFonts w:ascii="Courier New" w:hAnsi="Courier New" w:cs="Courier New" w:hint="default"/>
          <w:color w:val="9ACD32"/>
          <w:sz w:val="18"/>
          <w:szCs w:val="18"/>
          <w:shd w:val="clear" w:color="auto" w:fill="1E1E1E"/>
        </w:rPr>
        <w:t>)</w:t>
      </w:r>
    </w:p>
    <w:p w14:paraId="554172A3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9ACD32"/>
          <w:sz w:val="18"/>
          <w:szCs w:val="18"/>
          <w:shd w:val="clear" w:color="auto" w:fill="1E1E1E"/>
        </w:rPr>
        <w:t>{</w:t>
      </w:r>
    </w:p>
    <w:p w14:paraId="4AD7A943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DA0DD"/>
          <w:sz w:val="18"/>
          <w:szCs w:val="18"/>
          <w:shd w:val="clear" w:color="auto" w:fill="1E1E1E"/>
        </w:rPr>
        <w:t>fs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4EC9B0"/>
          <w:sz w:val="18"/>
          <w:szCs w:val="18"/>
          <w:shd w:val="clear" w:color="auto" w:fill="1E1E1E"/>
        </w:rPr>
        <w:t>&lt;&lt;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E8C9BB"/>
          <w:sz w:val="18"/>
          <w:szCs w:val="18"/>
          <w:shd w:val="clear" w:color="auto" w:fill="1E1E1E"/>
        </w:rPr>
        <w:t>'</w:t>
      </w:r>
      <w:r>
        <w:rPr>
          <w:rFonts w:ascii="Courier New" w:hAnsi="Courier New" w:cs="Courier New" w:hint="default"/>
          <w:color w:val="FFD68F"/>
          <w:sz w:val="18"/>
          <w:szCs w:val="18"/>
          <w:shd w:val="clear" w:color="auto" w:fill="1E1E1E"/>
        </w:rPr>
        <w:t>\n</w:t>
      </w:r>
      <w:r>
        <w:rPr>
          <w:rFonts w:ascii="Courier New" w:hAnsi="Courier New" w:cs="Courier New" w:hint="default"/>
          <w:color w:val="E8C9BB"/>
          <w:sz w:val="18"/>
          <w:szCs w:val="18"/>
          <w:shd w:val="clear" w:color="auto" w:fill="1E1E1E"/>
        </w:rPr>
        <w:t>'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4EC9B0"/>
          <w:sz w:val="18"/>
          <w:szCs w:val="18"/>
          <w:shd w:val="clear" w:color="auto" w:fill="1E1E1E"/>
        </w:rPr>
        <w:t>&lt;&lt;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proofErr w:type="spellStart"/>
      <w:r>
        <w:rPr>
          <w:rFonts w:ascii="Courier New" w:hAnsi="Courier New" w:cs="Courier New" w:hint="default"/>
          <w:color w:val="9CDCFE"/>
          <w:sz w:val="18"/>
          <w:szCs w:val="18"/>
          <w:shd w:val="clear" w:color="auto" w:fill="1E1E1E"/>
        </w:rPr>
        <w:t>i</w:t>
      </w:r>
      <w:proofErr w:type="spellEnd"/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4EC9B0"/>
          <w:sz w:val="18"/>
          <w:szCs w:val="18"/>
          <w:shd w:val="clear" w:color="auto" w:fill="1E1E1E"/>
        </w:rPr>
        <w:t>&lt;&lt;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E8C9BB"/>
          <w:sz w:val="18"/>
          <w:szCs w:val="18"/>
          <w:shd w:val="clear" w:color="auto" w:fill="1E1E1E"/>
        </w:rPr>
        <w:t>'</w:t>
      </w:r>
      <w:r>
        <w:rPr>
          <w:rFonts w:ascii="Courier New" w:hAnsi="Courier New" w:cs="Courier New" w:hint="default"/>
          <w:color w:val="FFD68F"/>
          <w:sz w:val="18"/>
          <w:szCs w:val="18"/>
          <w:shd w:val="clear" w:color="auto" w:fill="1E1E1E"/>
        </w:rPr>
        <w:t>\n</w:t>
      </w:r>
      <w:r>
        <w:rPr>
          <w:rFonts w:ascii="Courier New" w:hAnsi="Courier New" w:cs="Courier New" w:hint="default"/>
          <w:color w:val="E8C9BB"/>
          <w:sz w:val="18"/>
          <w:szCs w:val="18"/>
          <w:shd w:val="clear" w:color="auto" w:fill="1E1E1E"/>
        </w:rPr>
        <w:t>'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;</w:t>
      </w:r>
    </w:p>
    <w:p w14:paraId="4E854535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9ACD32"/>
          <w:sz w:val="18"/>
          <w:szCs w:val="18"/>
          <w:shd w:val="clear" w:color="auto" w:fill="1E1E1E"/>
        </w:rPr>
        <w:t>}</w:t>
      </w:r>
    </w:p>
    <w:p w14:paraId="69BCE23C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proofErr w:type="spellStart"/>
      <w:proofErr w:type="gramStart"/>
      <w:r>
        <w:rPr>
          <w:rFonts w:ascii="Courier New" w:hAnsi="Courier New" w:cs="Courier New" w:hint="default"/>
          <w:color w:val="DDA0DD"/>
          <w:sz w:val="18"/>
          <w:szCs w:val="18"/>
          <w:shd w:val="clear" w:color="auto" w:fill="1E1E1E"/>
        </w:rPr>
        <w:t>fs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.</w:t>
      </w:r>
      <w:r>
        <w:rPr>
          <w:rFonts w:ascii="Courier New" w:hAnsi="Courier New" w:cs="Courier New" w:hint="default"/>
          <w:color w:val="00FFFF"/>
          <w:sz w:val="18"/>
          <w:szCs w:val="18"/>
          <w:shd w:val="clear" w:color="auto" w:fill="1E1E1E"/>
        </w:rPr>
        <w:t>close</w:t>
      </w:r>
      <w:proofErr w:type="spellEnd"/>
      <w:proofErr w:type="gramEnd"/>
      <w:r>
        <w:rPr>
          <w:rFonts w:ascii="Courier New" w:hAnsi="Courier New" w:cs="Courier New" w:hint="default"/>
          <w:color w:val="9ACD32"/>
          <w:sz w:val="18"/>
          <w:szCs w:val="18"/>
          <w:shd w:val="clear" w:color="auto" w:fill="1E1E1E"/>
        </w:rPr>
        <w:t>()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;</w:t>
      </w:r>
    </w:p>
    <w:p w14:paraId="0E400BCA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FF1493"/>
          <w:sz w:val="18"/>
          <w:szCs w:val="18"/>
          <w:shd w:val="clear" w:color="auto" w:fill="1E1E1E"/>
        </w:rPr>
        <w:t>}</w:t>
      </w:r>
    </w:p>
    <w:p w14:paraId="4A10FEC0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 xml:space="preserve"> </w:t>
      </w:r>
    </w:p>
    <w:p w14:paraId="0909F8B3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569CD6"/>
          <w:sz w:val="18"/>
          <w:szCs w:val="18"/>
          <w:shd w:val="clear" w:color="auto" w:fill="1E1E1E"/>
        </w:rPr>
        <w:t>static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569CD6"/>
          <w:sz w:val="18"/>
          <w:szCs w:val="18"/>
          <w:shd w:val="clear" w:color="auto" w:fill="1E1E1E"/>
        </w:rPr>
        <w:t>auto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proofErr w:type="spellStart"/>
      <w:proofErr w:type="gramStart"/>
      <w:r>
        <w:rPr>
          <w:rFonts w:ascii="Courier New" w:hAnsi="Courier New" w:cs="Courier New" w:hint="default"/>
          <w:color w:val="00FFFF"/>
          <w:sz w:val="18"/>
          <w:szCs w:val="18"/>
          <w:shd w:val="clear" w:color="auto" w:fill="1E1E1E"/>
        </w:rPr>
        <w:t>statusOn</w:t>
      </w:r>
      <w:proofErr w:type="spellEnd"/>
      <w:r>
        <w:rPr>
          <w:rFonts w:ascii="Courier New" w:hAnsi="Courier New" w:cs="Courier New" w:hint="default"/>
          <w:color w:val="FF1493"/>
          <w:sz w:val="18"/>
          <w:szCs w:val="18"/>
          <w:shd w:val="clear" w:color="auto" w:fill="1E1E1E"/>
        </w:rPr>
        <w:t>(</w:t>
      </w:r>
      <w:proofErr w:type="gramEnd"/>
      <w:r>
        <w:rPr>
          <w:rFonts w:ascii="Courier New" w:hAnsi="Courier New" w:cs="Courier New" w:hint="default"/>
          <w:color w:val="FF1493"/>
          <w:sz w:val="18"/>
          <w:szCs w:val="18"/>
          <w:shd w:val="clear" w:color="auto" w:fill="1E1E1E"/>
        </w:rPr>
        <w:t>)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-&gt;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569CD6"/>
          <w:sz w:val="18"/>
          <w:szCs w:val="18"/>
          <w:shd w:val="clear" w:color="auto" w:fill="1E1E1E"/>
        </w:rPr>
        <w:t>void</w:t>
      </w:r>
    </w:p>
    <w:p w14:paraId="5E96A28C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FF1493"/>
          <w:sz w:val="18"/>
          <w:szCs w:val="18"/>
          <w:shd w:val="clear" w:color="auto" w:fill="1E1E1E"/>
        </w:rPr>
        <w:t>{</w:t>
      </w:r>
    </w:p>
    <w:p w14:paraId="53E6C58D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DA0DD"/>
          <w:sz w:val="18"/>
          <w:szCs w:val="18"/>
          <w:shd w:val="clear" w:color="auto" w:fill="1E1E1E"/>
        </w:rPr>
        <w:t>status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=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569CD6"/>
          <w:sz w:val="18"/>
          <w:szCs w:val="18"/>
          <w:shd w:val="clear" w:color="auto" w:fill="1E1E1E"/>
        </w:rPr>
        <w:t>true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;</w:t>
      </w:r>
    </w:p>
    <w:p w14:paraId="57359341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FF1493"/>
          <w:sz w:val="18"/>
          <w:szCs w:val="18"/>
          <w:shd w:val="clear" w:color="auto" w:fill="1E1E1E"/>
        </w:rPr>
        <w:t>}</w:t>
      </w:r>
    </w:p>
    <w:p w14:paraId="3D5F0712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 xml:space="preserve"> </w:t>
      </w:r>
    </w:p>
    <w:p w14:paraId="019F0AF2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569CD6"/>
          <w:sz w:val="18"/>
          <w:szCs w:val="18"/>
          <w:shd w:val="clear" w:color="auto" w:fill="1E1E1E"/>
        </w:rPr>
        <w:t>static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569CD6"/>
          <w:sz w:val="18"/>
          <w:szCs w:val="18"/>
          <w:shd w:val="clear" w:color="auto" w:fill="1E1E1E"/>
        </w:rPr>
        <w:t>auto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proofErr w:type="spellStart"/>
      <w:proofErr w:type="gramStart"/>
      <w:r>
        <w:rPr>
          <w:rFonts w:ascii="Courier New" w:hAnsi="Courier New" w:cs="Courier New" w:hint="default"/>
          <w:color w:val="00FFFF"/>
          <w:sz w:val="18"/>
          <w:szCs w:val="18"/>
          <w:shd w:val="clear" w:color="auto" w:fill="1E1E1E"/>
        </w:rPr>
        <w:t>statusOff</w:t>
      </w:r>
      <w:proofErr w:type="spellEnd"/>
      <w:r>
        <w:rPr>
          <w:rFonts w:ascii="Courier New" w:hAnsi="Courier New" w:cs="Courier New" w:hint="default"/>
          <w:color w:val="FF1493"/>
          <w:sz w:val="18"/>
          <w:szCs w:val="18"/>
          <w:shd w:val="clear" w:color="auto" w:fill="1E1E1E"/>
        </w:rPr>
        <w:t>(</w:t>
      </w:r>
      <w:proofErr w:type="gramEnd"/>
      <w:r>
        <w:rPr>
          <w:rFonts w:ascii="Courier New" w:hAnsi="Courier New" w:cs="Courier New" w:hint="default"/>
          <w:color w:val="FF1493"/>
          <w:sz w:val="18"/>
          <w:szCs w:val="18"/>
          <w:shd w:val="clear" w:color="auto" w:fill="1E1E1E"/>
        </w:rPr>
        <w:t>)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-&gt;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569CD6"/>
          <w:sz w:val="18"/>
          <w:szCs w:val="18"/>
          <w:shd w:val="clear" w:color="auto" w:fill="1E1E1E"/>
        </w:rPr>
        <w:t>void</w:t>
      </w:r>
    </w:p>
    <w:p w14:paraId="4D738B61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FF1493"/>
          <w:sz w:val="18"/>
          <w:szCs w:val="18"/>
          <w:shd w:val="clear" w:color="auto" w:fill="1E1E1E"/>
        </w:rPr>
        <w:t>{</w:t>
      </w:r>
    </w:p>
    <w:p w14:paraId="64B6DB2F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DA0DD"/>
          <w:sz w:val="18"/>
          <w:szCs w:val="18"/>
          <w:shd w:val="clear" w:color="auto" w:fill="1E1E1E"/>
        </w:rPr>
        <w:t>status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=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569CD6"/>
          <w:sz w:val="18"/>
          <w:szCs w:val="18"/>
          <w:shd w:val="clear" w:color="auto" w:fill="1E1E1E"/>
        </w:rPr>
        <w:t>false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;</w:t>
      </w:r>
    </w:p>
    <w:p w14:paraId="5603824C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FF1493"/>
          <w:sz w:val="18"/>
          <w:szCs w:val="18"/>
          <w:shd w:val="clear" w:color="auto" w:fill="1E1E1E"/>
        </w:rPr>
        <w:t>}</w:t>
      </w:r>
    </w:p>
    <w:p w14:paraId="5FAA90D9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 xml:space="preserve"> </w:t>
      </w:r>
    </w:p>
    <w:p w14:paraId="2D83BC9C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569CD6"/>
          <w:sz w:val="18"/>
          <w:szCs w:val="18"/>
          <w:shd w:val="clear" w:color="auto" w:fill="1E1E1E"/>
        </w:rPr>
        <w:t>static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569CD6"/>
          <w:sz w:val="18"/>
          <w:szCs w:val="18"/>
          <w:shd w:val="clear" w:color="auto" w:fill="1E1E1E"/>
        </w:rPr>
        <w:t>auto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proofErr w:type="gramStart"/>
      <w:r>
        <w:rPr>
          <w:rFonts w:ascii="Courier New" w:hAnsi="Courier New" w:cs="Courier New" w:hint="default"/>
          <w:color w:val="00FFFF"/>
          <w:sz w:val="18"/>
          <w:szCs w:val="18"/>
          <w:shd w:val="clear" w:color="auto" w:fill="1E1E1E"/>
        </w:rPr>
        <w:t>Status</w:t>
      </w:r>
      <w:r>
        <w:rPr>
          <w:rFonts w:ascii="Courier New" w:hAnsi="Courier New" w:cs="Courier New" w:hint="default"/>
          <w:color w:val="FF1493"/>
          <w:sz w:val="18"/>
          <w:szCs w:val="18"/>
          <w:shd w:val="clear" w:color="auto" w:fill="1E1E1E"/>
        </w:rPr>
        <w:t>(</w:t>
      </w:r>
      <w:proofErr w:type="gramEnd"/>
      <w:r>
        <w:rPr>
          <w:rFonts w:ascii="Courier New" w:hAnsi="Courier New" w:cs="Courier New" w:hint="default"/>
          <w:color w:val="FF1493"/>
          <w:sz w:val="18"/>
          <w:szCs w:val="18"/>
          <w:shd w:val="clear" w:color="auto" w:fill="1E1E1E"/>
        </w:rPr>
        <w:t>)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-&gt;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569CD6"/>
          <w:sz w:val="18"/>
          <w:szCs w:val="18"/>
          <w:shd w:val="clear" w:color="auto" w:fill="1E1E1E"/>
        </w:rPr>
        <w:t>bool</w:t>
      </w:r>
    </w:p>
    <w:p w14:paraId="31E7761A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FF1493"/>
          <w:sz w:val="18"/>
          <w:szCs w:val="18"/>
          <w:shd w:val="clear" w:color="auto" w:fill="1E1E1E"/>
        </w:rPr>
        <w:t>{</w:t>
      </w:r>
    </w:p>
    <w:p w14:paraId="17AA9D96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8A0DF"/>
          <w:sz w:val="18"/>
          <w:szCs w:val="18"/>
          <w:shd w:val="clear" w:color="auto" w:fill="1E1E1E"/>
        </w:rPr>
        <w:t>return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DDA0DD"/>
          <w:sz w:val="18"/>
          <w:szCs w:val="18"/>
          <w:shd w:val="clear" w:color="auto" w:fill="1E1E1E"/>
        </w:rPr>
        <w:t>status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;</w:t>
      </w:r>
    </w:p>
    <w:p w14:paraId="076C4AAE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FF1493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FF1493"/>
          <w:sz w:val="18"/>
          <w:szCs w:val="18"/>
          <w:shd w:val="clear" w:color="auto" w:fill="1E1E1E"/>
        </w:rPr>
        <w:t>}</w:t>
      </w:r>
    </w:p>
    <w:p w14:paraId="607997C0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FF9900"/>
          <w:sz w:val="18"/>
          <w:szCs w:val="18"/>
          <w:shd w:val="clear" w:color="auto" w:fill="1E1E1E"/>
        </w:rPr>
        <w:t>}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;</w:t>
      </w:r>
    </w:p>
    <w:p w14:paraId="33BF96D7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4EC9B0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569CD6"/>
          <w:sz w:val="18"/>
          <w:szCs w:val="18"/>
          <w:shd w:val="clear" w:color="auto" w:fill="1E1E1E"/>
        </w:rPr>
        <w:t>class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proofErr w:type="gramStart"/>
      <w:r>
        <w:rPr>
          <w:rFonts w:ascii="Courier New" w:hAnsi="Courier New" w:cs="Courier New" w:hint="default"/>
          <w:color w:val="4EC9B0"/>
          <w:sz w:val="18"/>
          <w:szCs w:val="18"/>
          <w:shd w:val="clear" w:color="auto" w:fill="1E1E1E"/>
        </w:rPr>
        <w:t>Loader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:</w:t>
      </w:r>
      <w:proofErr w:type="gramEnd"/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569CD6"/>
          <w:sz w:val="18"/>
          <w:szCs w:val="18"/>
          <w:shd w:val="clear" w:color="auto" w:fill="1E1E1E"/>
        </w:rPr>
        <w:t>public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proofErr w:type="spellStart"/>
      <w:r>
        <w:rPr>
          <w:rFonts w:ascii="Courier New" w:hAnsi="Courier New" w:cs="Courier New" w:hint="default"/>
          <w:color w:val="4EC9B0"/>
          <w:sz w:val="18"/>
          <w:szCs w:val="18"/>
          <w:shd w:val="clear" w:color="auto" w:fill="1E1E1E"/>
        </w:rPr>
        <w:t>BankIOBase</w:t>
      </w:r>
      <w:proofErr w:type="spellEnd"/>
    </w:p>
    <w:p w14:paraId="580A73C5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FF9900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FF9900"/>
          <w:sz w:val="18"/>
          <w:szCs w:val="18"/>
          <w:shd w:val="clear" w:color="auto" w:fill="1E1E1E"/>
        </w:rPr>
        <w:lastRenderedPageBreak/>
        <w:t>{</w:t>
      </w:r>
    </w:p>
    <w:p w14:paraId="24083937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569CD6"/>
          <w:sz w:val="18"/>
          <w:szCs w:val="18"/>
          <w:shd w:val="clear" w:color="auto" w:fill="1E1E1E"/>
        </w:rPr>
        <w:t>public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:</w:t>
      </w:r>
    </w:p>
    <w:p w14:paraId="6A87B4FD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569CD6"/>
          <w:sz w:val="18"/>
          <w:szCs w:val="18"/>
          <w:shd w:val="clear" w:color="auto" w:fill="1E1E1E"/>
        </w:rPr>
        <w:t>explicit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proofErr w:type="gramStart"/>
      <w:r>
        <w:rPr>
          <w:rFonts w:ascii="Courier New" w:hAnsi="Courier New" w:cs="Courier New" w:hint="default"/>
          <w:color w:val="00FFFF"/>
          <w:sz w:val="18"/>
          <w:szCs w:val="18"/>
          <w:shd w:val="clear" w:color="auto" w:fill="1E1E1E"/>
        </w:rPr>
        <w:t>Loader</w:t>
      </w:r>
      <w:r>
        <w:rPr>
          <w:rFonts w:ascii="Courier New" w:hAnsi="Courier New" w:cs="Courier New" w:hint="default"/>
          <w:color w:val="FF1493"/>
          <w:sz w:val="18"/>
          <w:szCs w:val="18"/>
          <w:shd w:val="clear" w:color="auto" w:fill="1E1E1E"/>
        </w:rPr>
        <w:t>(</w:t>
      </w:r>
      <w:proofErr w:type="gramEnd"/>
      <w:r>
        <w:rPr>
          <w:rFonts w:ascii="Courier New" w:hAnsi="Courier New" w:cs="Courier New" w:hint="default"/>
          <w:color w:val="ADD8E6"/>
          <w:sz w:val="18"/>
          <w:szCs w:val="18"/>
          <w:shd w:val="clear" w:color="auto" w:fill="1E1E1E"/>
        </w:rPr>
        <w:t>std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::</w:t>
      </w:r>
      <w:r>
        <w:rPr>
          <w:rFonts w:ascii="Courier New" w:hAnsi="Courier New" w:cs="Courier New" w:hint="default"/>
          <w:color w:val="4EC9B0"/>
          <w:sz w:val="18"/>
          <w:szCs w:val="18"/>
          <w:shd w:val="clear" w:color="auto" w:fill="1E1E1E"/>
        </w:rPr>
        <w:t>string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9A9A9A"/>
          <w:sz w:val="18"/>
          <w:szCs w:val="18"/>
          <w:shd w:val="clear" w:color="auto" w:fill="1E1E1E"/>
        </w:rPr>
        <w:t>fileName</w:t>
      </w:r>
      <w:r>
        <w:rPr>
          <w:rFonts w:ascii="Courier New" w:hAnsi="Courier New" w:cs="Courier New" w:hint="default"/>
          <w:color w:val="FF1493"/>
          <w:sz w:val="18"/>
          <w:szCs w:val="18"/>
          <w:shd w:val="clear" w:color="auto" w:fill="1E1E1E"/>
        </w:rPr>
        <w:t>)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: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4EC9B0"/>
          <w:sz w:val="18"/>
          <w:szCs w:val="18"/>
          <w:shd w:val="clear" w:color="auto" w:fill="1E1E1E"/>
        </w:rPr>
        <w:t>BankIOBase</w:t>
      </w:r>
      <w:r>
        <w:rPr>
          <w:rFonts w:ascii="Courier New" w:hAnsi="Courier New" w:cs="Courier New" w:hint="default"/>
          <w:color w:val="FF1493"/>
          <w:sz w:val="18"/>
          <w:szCs w:val="18"/>
          <w:shd w:val="clear" w:color="auto" w:fill="1E1E1E"/>
        </w:rPr>
        <w:t>(</w:t>
      </w:r>
      <w:r>
        <w:rPr>
          <w:rFonts w:ascii="Courier New" w:hAnsi="Courier New" w:cs="Courier New" w:hint="default"/>
          <w:color w:val="ADD8E6"/>
          <w:sz w:val="18"/>
          <w:szCs w:val="18"/>
          <w:shd w:val="clear" w:color="auto" w:fill="1E1E1E"/>
        </w:rPr>
        <w:t>std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::</w:t>
      </w:r>
      <w:r>
        <w:rPr>
          <w:rFonts w:ascii="Courier New" w:hAnsi="Courier New" w:cs="Courier New" w:hint="default"/>
          <w:color w:val="ADD8E6"/>
          <w:sz w:val="18"/>
          <w:szCs w:val="18"/>
          <w:shd w:val="clear" w:color="auto" w:fill="1E1E1E"/>
        </w:rPr>
        <w:t>move</w:t>
      </w:r>
      <w:r>
        <w:rPr>
          <w:rFonts w:ascii="Courier New" w:hAnsi="Courier New" w:cs="Courier New" w:hint="default"/>
          <w:color w:val="9ACD32"/>
          <w:sz w:val="18"/>
          <w:szCs w:val="18"/>
          <w:shd w:val="clear" w:color="auto" w:fill="1E1E1E"/>
        </w:rPr>
        <w:t>(</w:t>
      </w:r>
      <w:r>
        <w:rPr>
          <w:rFonts w:ascii="Courier New" w:hAnsi="Courier New" w:cs="Courier New" w:hint="default"/>
          <w:color w:val="9A9A9A"/>
          <w:sz w:val="18"/>
          <w:szCs w:val="18"/>
          <w:shd w:val="clear" w:color="auto" w:fill="1E1E1E"/>
        </w:rPr>
        <w:t>fileName</w:t>
      </w:r>
      <w:r>
        <w:rPr>
          <w:rFonts w:ascii="Courier New" w:hAnsi="Courier New" w:cs="Courier New" w:hint="default"/>
          <w:color w:val="9ACD32"/>
          <w:sz w:val="18"/>
          <w:szCs w:val="18"/>
          <w:shd w:val="clear" w:color="auto" w:fill="1E1E1E"/>
        </w:rPr>
        <w:t>)</w:t>
      </w:r>
      <w:r>
        <w:rPr>
          <w:rFonts w:ascii="Courier New" w:hAnsi="Courier New" w:cs="Courier New" w:hint="default"/>
          <w:color w:val="FF1493"/>
          <w:sz w:val="18"/>
          <w:szCs w:val="18"/>
          <w:shd w:val="clear" w:color="auto" w:fill="1E1E1E"/>
        </w:rPr>
        <w:t>)</w:t>
      </w:r>
    </w:p>
    <w:p w14:paraId="73374F15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FF1493"/>
          <w:sz w:val="18"/>
          <w:szCs w:val="18"/>
          <w:shd w:val="clear" w:color="auto" w:fill="1E1E1E"/>
        </w:rPr>
        <w:t>{</w:t>
      </w:r>
    </w:p>
    <w:p w14:paraId="2BE1DE87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FF1493"/>
          <w:sz w:val="18"/>
          <w:szCs w:val="18"/>
          <w:shd w:val="clear" w:color="auto" w:fill="1E1E1E"/>
        </w:rPr>
        <w:t>}</w:t>
      </w:r>
    </w:p>
    <w:p w14:paraId="1322AB4D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 xml:space="preserve"> </w:t>
      </w:r>
    </w:p>
    <w:p w14:paraId="34125CAD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proofErr w:type="gramStart"/>
      <w:r>
        <w:rPr>
          <w:rFonts w:ascii="Courier New" w:hAnsi="Courier New" w:cs="Courier New" w:hint="default"/>
          <w:color w:val="00FFFF"/>
          <w:sz w:val="18"/>
          <w:szCs w:val="18"/>
          <w:shd w:val="clear" w:color="auto" w:fill="1E1E1E"/>
        </w:rPr>
        <w:t>Loader</w:t>
      </w:r>
      <w:r>
        <w:rPr>
          <w:rFonts w:ascii="Courier New" w:hAnsi="Courier New" w:cs="Courier New" w:hint="default"/>
          <w:color w:val="FF1493"/>
          <w:sz w:val="18"/>
          <w:szCs w:val="18"/>
          <w:shd w:val="clear" w:color="auto" w:fill="1E1E1E"/>
        </w:rPr>
        <w:t>(</w:t>
      </w:r>
      <w:proofErr w:type="gramEnd"/>
      <w:r>
        <w:rPr>
          <w:rFonts w:ascii="Courier New" w:hAnsi="Courier New" w:cs="Courier New" w:hint="default"/>
          <w:color w:val="569CD6"/>
          <w:sz w:val="18"/>
          <w:szCs w:val="18"/>
          <w:shd w:val="clear" w:color="auto" w:fill="1E1E1E"/>
        </w:rPr>
        <w:t>const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4EC9B0"/>
          <w:sz w:val="18"/>
          <w:szCs w:val="18"/>
          <w:shd w:val="clear" w:color="auto" w:fill="1E1E1E"/>
        </w:rPr>
        <w:t>Loader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&amp;</w:t>
      </w:r>
      <w:r>
        <w:rPr>
          <w:rFonts w:ascii="Courier New" w:hAnsi="Courier New" w:cs="Courier New" w:hint="default"/>
          <w:color w:val="FF1493"/>
          <w:sz w:val="18"/>
          <w:szCs w:val="18"/>
          <w:shd w:val="clear" w:color="auto" w:fill="1E1E1E"/>
        </w:rPr>
        <w:t>)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=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569CD6"/>
          <w:sz w:val="18"/>
          <w:szCs w:val="18"/>
          <w:shd w:val="clear" w:color="auto" w:fill="1E1E1E"/>
        </w:rPr>
        <w:t>delete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;</w:t>
      </w:r>
    </w:p>
    <w:p w14:paraId="3F7A1910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 xml:space="preserve"> </w:t>
      </w:r>
    </w:p>
    <w:p w14:paraId="4A2047D7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569CD6"/>
          <w:sz w:val="18"/>
          <w:szCs w:val="18"/>
          <w:shd w:val="clear" w:color="auto" w:fill="1E1E1E"/>
        </w:rPr>
        <w:t>auto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00FFFF"/>
          <w:sz w:val="18"/>
          <w:szCs w:val="18"/>
          <w:shd w:val="clear" w:color="auto" w:fill="1E1E1E"/>
        </w:rPr>
        <w:t>operator</w:t>
      </w:r>
      <w:proofErr w:type="gramStart"/>
      <w:r>
        <w:rPr>
          <w:rFonts w:ascii="Courier New" w:hAnsi="Courier New" w:cs="Courier New" w:hint="default"/>
          <w:color w:val="00FFFF"/>
          <w:sz w:val="18"/>
          <w:szCs w:val="18"/>
          <w:shd w:val="clear" w:color="auto" w:fill="1E1E1E"/>
        </w:rPr>
        <w:t>=</w:t>
      </w:r>
      <w:r>
        <w:rPr>
          <w:rFonts w:ascii="Courier New" w:hAnsi="Courier New" w:cs="Courier New" w:hint="default"/>
          <w:color w:val="FF1493"/>
          <w:sz w:val="18"/>
          <w:szCs w:val="18"/>
          <w:shd w:val="clear" w:color="auto" w:fill="1E1E1E"/>
        </w:rPr>
        <w:t>(</w:t>
      </w:r>
      <w:proofErr w:type="gramEnd"/>
      <w:r>
        <w:rPr>
          <w:rFonts w:ascii="Courier New" w:hAnsi="Courier New" w:cs="Courier New" w:hint="default"/>
          <w:color w:val="569CD6"/>
          <w:sz w:val="18"/>
          <w:szCs w:val="18"/>
          <w:shd w:val="clear" w:color="auto" w:fill="1E1E1E"/>
        </w:rPr>
        <w:t>const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4EC9B0"/>
          <w:sz w:val="18"/>
          <w:szCs w:val="18"/>
          <w:shd w:val="clear" w:color="auto" w:fill="1E1E1E"/>
        </w:rPr>
        <w:t>Loader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&amp;</w:t>
      </w:r>
      <w:r>
        <w:rPr>
          <w:rFonts w:ascii="Courier New" w:hAnsi="Courier New" w:cs="Courier New" w:hint="default"/>
          <w:color w:val="FF1493"/>
          <w:sz w:val="18"/>
          <w:szCs w:val="18"/>
          <w:shd w:val="clear" w:color="auto" w:fill="1E1E1E"/>
        </w:rPr>
        <w:t>)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-&gt;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569CD6"/>
          <w:sz w:val="18"/>
          <w:szCs w:val="18"/>
          <w:shd w:val="clear" w:color="auto" w:fill="1E1E1E"/>
        </w:rPr>
        <w:t>void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=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569CD6"/>
          <w:sz w:val="18"/>
          <w:szCs w:val="18"/>
          <w:shd w:val="clear" w:color="auto" w:fill="1E1E1E"/>
        </w:rPr>
        <w:t>delete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;</w:t>
      </w:r>
    </w:p>
    <w:p w14:paraId="5370D274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 xml:space="preserve"> </w:t>
      </w:r>
    </w:p>
    <w:p w14:paraId="2A4693B1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00FFFF"/>
          <w:sz w:val="18"/>
          <w:szCs w:val="18"/>
          <w:shd w:val="clear" w:color="auto" w:fill="1E1E1E"/>
        </w:rPr>
        <w:t>~</w:t>
      </w:r>
      <w:proofErr w:type="gramStart"/>
      <w:r>
        <w:rPr>
          <w:rFonts w:ascii="Courier New" w:hAnsi="Courier New" w:cs="Courier New" w:hint="default"/>
          <w:color w:val="00FFFF"/>
          <w:sz w:val="18"/>
          <w:szCs w:val="18"/>
          <w:shd w:val="clear" w:color="auto" w:fill="1E1E1E"/>
        </w:rPr>
        <w:t>Loader</w:t>
      </w:r>
      <w:r>
        <w:rPr>
          <w:rFonts w:ascii="Courier New" w:hAnsi="Courier New" w:cs="Courier New" w:hint="default"/>
          <w:color w:val="FF1493"/>
          <w:sz w:val="18"/>
          <w:szCs w:val="18"/>
          <w:shd w:val="clear" w:color="auto" w:fill="1E1E1E"/>
        </w:rPr>
        <w:t>(</w:t>
      </w:r>
      <w:proofErr w:type="gramEnd"/>
      <w:r>
        <w:rPr>
          <w:rFonts w:ascii="Courier New" w:hAnsi="Courier New" w:cs="Courier New" w:hint="default"/>
          <w:color w:val="FF1493"/>
          <w:sz w:val="18"/>
          <w:szCs w:val="18"/>
          <w:shd w:val="clear" w:color="auto" w:fill="1E1E1E"/>
        </w:rPr>
        <w:t>)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569CD6"/>
          <w:sz w:val="18"/>
          <w:szCs w:val="18"/>
          <w:shd w:val="clear" w:color="auto" w:fill="1E1E1E"/>
        </w:rPr>
        <w:t>override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=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569CD6"/>
          <w:sz w:val="18"/>
          <w:szCs w:val="18"/>
          <w:shd w:val="clear" w:color="auto" w:fill="1E1E1E"/>
        </w:rPr>
        <w:t>default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;</w:t>
      </w:r>
    </w:p>
    <w:p w14:paraId="709CC830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 xml:space="preserve"> </w:t>
      </w:r>
    </w:p>
    <w:p w14:paraId="49B8BFF0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569CD6"/>
          <w:sz w:val="18"/>
          <w:szCs w:val="18"/>
          <w:shd w:val="clear" w:color="auto" w:fill="1E1E1E"/>
        </w:rPr>
        <w:t>auto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proofErr w:type="gramStart"/>
      <w:r>
        <w:rPr>
          <w:rFonts w:ascii="Courier New" w:hAnsi="Courier New" w:cs="Courier New" w:hint="default"/>
          <w:color w:val="00FFFF"/>
          <w:sz w:val="18"/>
          <w:szCs w:val="18"/>
          <w:shd w:val="clear" w:color="auto" w:fill="1E1E1E"/>
        </w:rPr>
        <w:t>load</w:t>
      </w:r>
      <w:r>
        <w:rPr>
          <w:rFonts w:ascii="Courier New" w:hAnsi="Courier New" w:cs="Courier New" w:hint="default"/>
          <w:color w:val="FF1493"/>
          <w:sz w:val="18"/>
          <w:szCs w:val="18"/>
          <w:shd w:val="clear" w:color="auto" w:fill="1E1E1E"/>
        </w:rPr>
        <w:t>(</w:t>
      </w:r>
      <w:proofErr w:type="gramEnd"/>
      <w:r>
        <w:rPr>
          <w:rFonts w:ascii="Courier New" w:hAnsi="Courier New" w:cs="Courier New" w:hint="default"/>
          <w:color w:val="FF1493"/>
          <w:sz w:val="18"/>
          <w:szCs w:val="18"/>
          <w:shd w:val="clear" w:color="auto" w:fill="1E1E1E"/>
        </w:rPr>
        <w:t>)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-&gt;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ADD8E6"/>
          <w:sz w:val="18"/>
          <w:szCs w:val="18"/>
          <w:shd w:val="clear" w:color="auto" w:fill="1E1E1E"/>
        </w:rPr>
        <w:t>std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::</w:t>
      </w:r>
      <w:r>
        <w:rPr>
          <w:rFonts w:ascii="Courier New" w:hAnsi="Courier New" w:cs="Courier New" w:hint="default"/>
          <w:color w:val="4EC9B0"/>
          <w:sz w:val="18"/>
          <w:szCs w:val="18"/>
          <w:shd w:val="clear" w:color="auto" w:fill="1E1E1E"/>
        </w:rPr>
        <w:t>vector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&lt;</w:t>
      </w:r>
      <w:r>
        <w:rPr>
          <w:rFonts w:ascii="Courier New" w:hAnsi="Courier New" w:cs="Courier New" w:hint="default"/>
          <w:color w:val="ADD8E6"/>
          <w:sz w:val="18"/>
          <w:szCs w:val="18"/>
          <w:shd w:val="clear" w:color="auto" w:fill="1E1E1E"/>
        </w:rPr>
        <w:t>std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::</w:t>
      </w:r>
      <w:r>
        <w:rPr>
          <w:rFonts w:ascii="Courier New" w:hAnsi="Courier New" w:cs="Courier New" w:hint="default"/>
          <w:color w:val="4EC9B0"/>
          <w:sz w:val="18"/>
          <w:szCs w:val="18"/>
          <w:shd w:val="clear" w:color="auto" w:fill="1E1E1E"/>
        </w:rPr>
        <w:t>string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&gt;</w:t>
      </w:r>
    </w:p>
    <w:p w14:paraId="4FA8469C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FF1493"/>
          <w:sz w:val="18"/>
          <w:szCs w:val="18"/>
          <w:shd w:val="clear" w:color="auto" w:fill="1E1E1E"/>
        </w:rPr>
        <w:t>{</w:t>
      </w:r>
    </w:p>
    <w:p w14:paraId="05A9A225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proofErr w:type="spellStart"/>
      <w:r>
        <w:rPr>
          <w:rFonts w:ascii="Courier New" w:hAnsi="Courier New" w:cs="Courier New" w:hint="default"/>
          <w:color w:val="4EC9B0"/>
          <w:sz w:val="18"/>
          <w:szCs w:val="18"/>
          <w:shd w:val="clear" w:color="auto" w:fill="1E1E1E"/>
        </w:rPr>
        <w:t>MapSharedGuard</w:t>
      </w:r>
      <w:proofErr w:type="spellEnd"/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9CDCFE"/>
          <w:sz w:val="18"/>
          <w:szCs w:val="18"/>
          <w:shd w:val="clear" w:color="auto" w:fill="1E1E1E"/>
        </w:rPr>
        <w:t>guard</w:t>
      </w:r>
      <w:r>
        <w:rPr>
          <w:rFonts w:ascii="Courier New" w:hAnsi="Courier New" w:cs="Courier New" w:hint="default"/>
          <w:color w:val="9ACD32"/>
          <w:sz w:val="18"/>
          <w:szCs w:val="18"/>
          <w:shd w:val="clear" w:color="auto" w:fill="1E1E1E"/>
        </w:rPr>
        <w:t>(</w:t>
      </w:r>
      <w:r>
        <w:rPr>
          <w:rFonts w:ascii="Courier New" w:hAnsi="Courier New" w:cs="Courier New" w:hint="default"/>
          <w:color w:val="DDA0DD"/>
          <w:sz w:val="18"/>
          <w:szCs w:val="18"/>
          <w:shd w:val="clear" w:color="auto" w:fill="1E1E1E"/>
        </w:rPr>
        <w:t>name</w:t>
      </w:r>
      <w:r>
        <w:rPr>
          <w:rFonts w:ascii="Courier New" w:hAnsi="Courier New" w:cs="Courier New" w:hint="default"/>
          <w:color w:val="9ACD32"/>
          <w:sz w:val="18"/>
          <w:szCs w:val="18"/>
          <w:shd w:val="clear" w:color="auto" w:fill="1E1E1E"/>
        </w:rPr>
        <w:t>)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;</w:t>
      </w:r>
    </w:p>
    <w:p w14:paraId="57BE2641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proofErr w:type="gramStart"/>
      <w:r>
        <w:rPr>
          <w:rFonts w:ascii="Courier New" w:hAnsi="Courier New" w:cs="Courier New" w:hint="default"/>
          <w:color w:val="ADD8E6"/>
          <w:sz w:val="18"/>
          <w:szCs w:val="18"/>
          <w:shd w:val="clear" w:color="auto" w:fill="1E1E1E"/>
        </w:rPr>
        <w:t>std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::</w:t>
      </w:r>
      <w:proofErr w:type="gramEnd"/>
      <w:r>
        <w:rPr>
          <w:rFonts w:ascii="Courier New" w:hAnsi="Courier New" w:cs="Courier New" w:hint="default"/>
          <w:color w:val="4EC9B0"/>
          <w:sz w:val="18"/>
          <w:szCs w:val="18"/>
          <w:shd w:val="clear" w:color="auto" w:fill="1E1E1E"/>
        </w:rPr>
        <w:t>vector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&lt;</w:t>
      </w:r>
      <w:r>
        <w:rPr>
          <w:rFonts w:ascii="Courier New" w:hAnsi="Courier New" w:cs="Courier New" w:hint="default"/>
          <w:color w:val="ADD8E6"/>
          <w:sz w:val="18"/>
          <w:szCs w:val="18"/>
          <w:shd w:val="clear" w:color="auto" w:fill="1E1E1E"/>
        </w:rPr>
        <w:t>std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::</w:t>
      </w:r>
      <w:r>
        <w:rPr>
          <w:rFonts w:ascii="Courier New" w:hAnsi="Courier New" w:cs="Courier New" w:hint="default"/>
          <w:color w:val="4EC9B0"/>
          <w:sz w:val="18"/>
          <w:szCs w:val="18"/>
          <w:shd w:val="clear" w:color="auto" w:fill="1E1E1E"/>
        </w:rPr>
        <w:t>string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&gt;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9CDCFE"/>
          <w:sz w:val="18"/>
          <w:szCs w:val="18"/>
          <w:shd w:val="clear" w:color="auto" w:fill="1E1E1E"/>
        </w:rPr>
        <w:t>buffer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;</w:t>
      </w:r>
    </w:p>
    <w:p w14:paraId="34CE6A06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proofErr w:type="spellStart"/>
      <w:proofErr w:type="gramStart"/>
      <w:r>
        <w:rPr>
          <w:rFonts w:ascii="Courier New" w:hAnsi="Courier New" w:cs="Courier New" w:hint="default"/>
          <w:color w:val="9CDCFE"/>
          <w:sz w:val="18"/>
          <w:szCs w:val="18"/>
          <w:shd w:val="clear" w:color="auto" w:fill="1E1E1E"/>
        </w:rPr>
        <w:t>buffer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.</w:t>
      </w:r>
      <w:r>
        <w:rPr>
          <w:rFonts w:ascii="Courier New" w:hAnsi="Courier New" w:cs="Courier New" w:hint="default"/>
          <w:color w:val="00FFFF"/>
          <w:sz w:val="18"/>
          <w:szCs w:val="18"/>
          <w:shd w:val="clear" w:color="auto" w:fill="1E1E1E"/>
        </w:rPr>
        <w:t>reserve</w:t>
      </w:r>
      <w:proofErr w:type="spellEnd"/>
      <w:proofErr w:type="gramEnd"/>
      <w:r>
        <w:rPr>
          <w:rFonts w:ascii="Courier New" w:hAnsi="Courier New" w:cs="Courier New" w:hint="default"/>
          <w:color w:val="9ACD32"/>
          <w:sz w:val="18"/>
          <w:szCs w:val="18"/>
          <w:shd w:val="clear" w:color="auto" w:fill="1E1E1E"/>
        </w:rPr>
        <w:t>(</w:t>
      </w:r>
      <w:r>
        <w:rPr>
          <w:rFonts w:ascii="Courier New" w:hAnsi="Courier New" w:cs="Courier New" w:hint="default"/>
          <w:color w:val="B5CEA8"/>
          <w:sz w:val="18"/>
          <w:szCs w:val="18"/>
          <w:shd w:val="clear" w:color="auto" w:fill="1E1E1E"/>
        </w:rPr>
        <w:t>20</w:t>
      </w:r>
      <w:r>
        <w:rPr>
          <w:rFonts w:ascii="Courier New" w:hAnsi="Courier New" w:cs="Courier New" w:hint="default"/>
          <w:color w:val="9ACD32"/>
          <w:sz w:val="18"/>
          <w:szCs w:val="18"/>
          <w:shd w:val="clear" w:color="auto" w:fill="1E1E1E"/>
        </w:rPr>
        <w:t>)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;</w:t>
      </w:r>
    </w:p>
    <w:p w14:paraId="6DC63CEC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proofErr w:type="spellStart"/>
      <w:proofErr w:type="gramStart"/>
      <w:r>
        <w:rPr>
          <w:rFonts w:ascii="Courier New" w:hAnsi="Courier New" w:cs="Courier New" w:hint="default"/>
          <w:color w:val="DDA0DD"/>
          <w:sz w:val="18"/>
          <w:szCs w:val="18"/>
          <w:shd w:val="clear" w:color="auto" w:fill="1E1E1E"/>
        </w:rPr>
        <w:t>fs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.</w:t>
      </w:r>
      <w:r>
        <w:rPr>
          <w:rFonts w:ascii="Courier New" w:hAnsi="Courier New" w:cs="Courier New" w:hint="default"/>
          <w:color w:val="00FFFF"/>
          <w:sz w:val="18"/>
          <w:szCs w:val="18"/>
          <w:shd w:val="clear" w:color="auto" w:fill="1E1E1E"/>
        </w:rPr>
        <w:t>open</w:t>
      </w:r>
      <w:proofErr w:type="spellEnd"/>
      <w:proofErr w:type="gramEnd"/>
      <w:r>
        <w:rPr>
          <w:rFonts w:ascii="Courier New" w:hAnsi="Courier New" w:cs="Courier New" w:hint="default"/>
          <w:color w:val="9ACD32"/>
          <w:sz w:val="18"/>
          <w:szCs w:val="18"/>
          <w:shd w:val="clear" w:color="auto" w:fill="1E1E1E"/>
        </w:rPr>
        <w:t>(</w:t>
      </w:r>
      <w:r>
        <w:rPr>
          <w:rFonts w:ascii="Courier New" w:hAnsi="Courier New" w:cs="Courier New" w:hint="default"/>
          <w:color w:val="DDA0DD"/>
          <w:sz w:val="18"/>
          <w:szCs w:val="18"/>
          <w:shd w:val="clear" w:color="auto" w:fill="1E1E1E"/>
        </w:rPr>
        <w:t>name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,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ADD8E6"/>
          <w:sz w:val="18"/>
          <w:szCs w:val="18"/>
          <w:shd w:val="clear" w:color="auto" w:fill="1E1E1E"/>
        </w:rPr>
        <w:t>std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::</w:t>
      </w:r>
      <w:proofErr w:type="spellStart"/>
      <w:r>
        <w:rPr>
          <w:rFonts w:ascii="Courier New" w:hAnsi="Courier New" w:cs="Courier New" w:hint="default"/>
          <w:color w:val="4EC9B0"/>
          <w:sz w:val="18"/>
          <w:szCs w:val="18"/>
          <w:shd w:val="clear" w:color="auto" w:fill="1E1E1E"/>
        </w:rPr>
        <w:t>ios</w:t>
      </w:r>
      <w:proofErr w:type="spellEnd"/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::</w:t>
      </w:r>
      <w:r>
        <w:rPr>
          <w:rFonts w:ascii="Courier New" w:hAnsi="Courier New" w:cs="Courier New" w:hint="default"/>
          <w:color w:val="DDA0DD"/>
          <w:sz w:val="18"/>
          <w:szCs w:val="18"/>
          <w:shd w:val="clear" w:color="auto" w:fill="1E1E1E"/>
        </w:rPr>
        <w:t>in</w:t>
      </w:r>
      <w:r>
        <w:rPr>
          <w:rFonts w:ascii="Courier New" w:hAnsi="Courier New" w:cs="Courier New" w:hint="default"/>
          <w:color w:val="9ACD32"/>
          <w:sz w:val="18"/>
          <w:szCs w:val="18"/>
          <w:shd w:val="clear" w:color="auto" w:fill="1E1E1E"/>
        </w:rPr>
        <w:t>)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;</w:t>
      </w:r>
    </w:p>
    <w:p w14:paraId="691C1448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 xml:space="preserve"> </w:t>
      </w:r>
    </w:p>
    <w:p w14:paraId="7542F362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8A0DF"/>
          <w:sz w:val="18"/>
          <w:szCs w:val="18"/>
          <w:shd w:val="clear" w:color="auto" w:fill="1E1E1E"/>
        </w:rPr>
        <w:t>if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9ACD32"/>
          <w:sz w:val="18"/>
          <w:szCs w:val="18"/>
          <w:shd w:val="clear" w:color="auto" w:fill="1E1E1E"/>
        </w:rPr>
        <w:t>(</w:t>
      </w:r>
      <w:proofErr w:type="spellStart"/>
      <w:r>
        <w:rPr>
          <w:rFonts w:ascii="Courier New" w:hAnsi="Courier New" w:cs="Courier New" w:hint="default"/>
          <w:color w:val="DDA0DD"/>
          <w:sz w:val="18"/>
          <w:szCs w:val="18"/>
          <w:shd w:val="clear" w:color="auto" w:fill="1E1E1E"/>
        </w:rPr>
        <w:t>fs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.</w:t>
      </w:r>
      <w:r>
        <w:rPr>
          <w:rFonts w:ascii="Courier New" w:hAnsi="Courier New" w:cs="Courier New" w:hint="default"/>
          <w:color w:val="00FFFF"/>
          <w:sz w:val="18"/>
          <w:szCs w:val="18"/>
          <w:shd w:val="clear" w:color="auto" w:fill="1E1E1E"/>
        </w:rPr>
        <w:t>is_</w:t>
      </w:r>
      <w:proofErr w:type="gramStart"/>
      <w:r>
        <w:rPr>
          <w:rFonts w:ascii="Courier New" w:hAnsi="Courier New" w:cs="Courier New" w:hint="default"/>
          <w:color w:val="00FFFF"/>
          <w:sz w:val="18"/>
          <w:szCs w:val="18"/>
          <w:shd w:val="clear" w:color="auto" w:fill="1E1E1E"/>
        </w:rPr>
        <w:t>open</w:t>
      </w:r>
      <w:proofErr w:type="spellEnd"/>
      <w:r>
        <w:rPr>
          <w:rFonts w:ascii="Courier New" w:hAnsi="Courier New" w:cs="Courier New" w:hint="default"/>
          <w:color w:val="9400D3"/>
          <w:sz w:val="18"/>
          <w:szCs w:val="18"/>
          <w:shd w:val="clear" w:color="auto" w:fill="1E1E1E"/>
        </w:rPr>
        <w:t>(</w:t>
      </w:r>
      <w:proofErr w:type="gramEnd"/>
      <w:r>
        <w:rPr>
          <w:rFonts w:ascii="Courier New" w:hAnsi="Courier New" w:cs="Courier New" w:hint="default"/>
          <w:color w:val="9400D3"/>
          <w:sz w:val="18"/>
          <w:szCs w:val="18"/>
          <w:shd w:val="clear" w:color="auto" w:fill="1E1E1E"/>
        </w:rPr>
        <w:t>)</w:t>
      </w:r>
      <w:r>
        <w:rPr>
          <w:rFonts w:ascii="Courier New" w:hAnsi="Courier New" w:cs="Courier New" w:hint="default"/>
          <w:color w:val="9ACD32"/>
          <w:sz w:val="18"/>
          <w:szCs w:val="18"/>
          <w:shd w:val="clear" w:color="auto" w:fill="1E1E1E"/>
        </w:rPr>
        <w:t>)</w:t>
      </w:r>
    </w:p>
    <w:p w14:paraId="247FDFA7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9ACD32"/>
          <w:sz w:val="18"/>
          <w:szCs w:val="18"/>
          <w:shd w:val="clear" w:color="auto" w:fill="1E1E1E"/>
        </w:rPr>
        <w:t>{</w:t>
      </w:r>
    </w:p>
    <w:p w14:paraId="58B3D69E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proofErr w:type="gramStart"/>
      <w:r>
        <w:rPr>
          <w:rFonts w:ascii="Courier New" w:hAnsi="Courier New" w:cs="Courier New" w:hint="default"/>
          <w:color w:val="ADD8E6"/>
          <w:sz w:val="18"/>
          <w:szCs w:val="18"/>
          <w:shd w:val="clear" w:color="auto" w:fill="1E1E1E"/>
        </w:rPr>
        <w:t>std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::</w:t>
      </w:r>
      <w:proofErr w:type="gramEnd"/>
      <w:r>
        <w:rPr>
          <w:rFonts w:ascii="Courier New" w:hAnsi="Courier New" w:cs="Courier New" w:hint="default"/>
          <w:color w:val="4EC9B0"/>
          <w:sz w:val="18"/>
          <w:szCs w:val="18"/>
          <w:shd w:val="clear" w:color="auto" w:fill="1E1E1E"/>
        </w:rPr>
        <w:t>string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9CDCFE"/>
          <w:sz w:val="18"/>
          <w:szCs w:val="18"/>
          <w:shd w:val="clear" w:color="auto" w:fill="1E1E1E"/>
        </w:rPr>
        <w:t>temp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;</w:t>
      </w:r>
    </w:p>
    <w:p w14:paraId="063D5A25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8A0DF"/>
          <w:sz w:val="18"/>
          <w:szCs w:val="18"/>
          <w:shd w:val="clear" w:color="auto" w:fill="1E1E1E"/>
        </w:rPr>
        <w:t>while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9400D3"/>
          <w:sz w:val="18"/>
          <w:szCs w:val="18"/>
          <w:shd w:val="clear" w:color="auto" w:fill="1E1E1E"/>
        </w:rPr>
        <w:t>(</w:t>
      </w:r>
      <w:r>
        <w:rPr>
          <w:rFonts w:ascii="Courier New" w:hAnsi="Courier New" w:cs="Courier New" w:hint="default"/>
          <w:color w:val="DDA0DD"/>
          <w:sz w:val="18"/>
          <w:szCs w:val="18"/>
          <w:shd w:val="clear" w:color="auto" w:fill="1E1E1E"/>
        </w:rPr>
        <w:t>fs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4EC9B0"/>
          <w:sz w:val="18"/>
          <w:szCs w:val="18"/>
          <w:shd w:val="clear" w:color="auto" w:fill="1E1E1E"/>
        </w:rPr>
        <w:t>&gt;&gt;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9CDCFE"/>
          <w:sz w:val="18"/>
          <w:szCs w:val="18"/>
          <w:shd w:val="clear" w:color="auto" w:fill="1E1E1E"/>
        </w:rPr>
        <w:t>temp</w:t>
      </w:r>
      <w:r>
        <w:rPr>
          <w:rFonts w:ascii="Courier New" w:hAnsi="Courier New" w:cs="Courier New" w:hint="default"/>
          <w:color w:val="9400D3"/>
          <w:sz w:val="18"/>
          <w:szCs w:val="18"/>
          <w:shd w:val="clear" w:color="auto" w:fill="1E1E1E"/>
        </w:rPr>
        <w:t>)</w:t>
      </w:r>
    </w:p>
    <w:p w14:paraId="7AB802BF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9400D3"/>
          <w:sz w:val="18"/>
          <w:szCs w:val="18"/>
          <w:shd w:val="clear" w:color="auto" w:fill="1E1E1E"/>
        </w:rPr>
        <w:t>{</w:t>
      </w:r>
    </w:p>
    <w:p w14:paraId="004E5A45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proofErr w:type="spellStart"/>
      <w:proofErr w:type="gramStart"/>
      <w:r>
        <w:rPr>
          <w:rFonts w:ascii="Courier New" w:hAnsi="Courier New" w:cs="Courier New" w:hint="default"/>
          <w:color w:val="9CDCFE"/>
          <w:sz w:val="18"/>
          <w:szCs w:val="18"/>
          <w:shd w:val="clear" w:color="auto" w:fill="1E1E1E"/>
        </w:rPr>
        <w:t>buffer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.</w:t>
      </w:r>
      <w:r>
        <w:rPr>
          <w:rFonts w:ascii="Courier New" w:hAnsi="Courier New" w:cs="Courier New" w:hint="default"/>
          <w:color w:val="00FFFF"/>
          <w:sz w:val="18"/>
          <w:szCs w:val="18"/>
          <w:shd w:val="clear" w:color="auto" w:fill="1E1E1E"/>
        </w:rPr>
        <w:t>emplace</w:t>
      </w:r>
      <w:proofErr w:type="gramEnd"/>
      <w:r>
        <w:rPr>
          <w:rFonts w:ascii="Courier New" w:hAnsi="Courier New" w:cs="Courier New" w:hint="default"/>
          <w:color w:val="00FFFF"/>
          <w:sz w:val="18"/>
          <w:szCs w:val="18"/>
          <w:shd w:val="clear" w:color="auto" w:fill="1E1E1E"/>
        </w:rPr>
        <w:t>_back</w:t>
      </w:r>
      <w:proofErr w:type="spellEnd"/>
      <w:r>
        <w:rPr>
          <w:rFonts w:ascii="Courier New" w:hAnsi="Courier New" w:cs="Courier New" w:hint="default"/>
          <w:color w:val="FF9900"/>
          <w:sz w:val="18"/>
          <w:szCs w:val="18"/>
          <w:shd w:val="clear" w:color="auto" w:fill="1E1E1E"/>
        </w:rPr>
        <w:t>(</w:t>
      </w:r>
      <w:r>
        <w:rPr>
          <w:rFonts w:ascii="Courier New" w:hAnsi="Courier New" w:cs="Courier New" w:hint="default"/>
          <w:color w:val="9CDCFE"/>
          <w:sz w:val="18"/>
          <w:szCs w:val="18"/>
          <w:shd w:val="clear" w:color="auto" w:fill="1E1E1E"/>
        </w:rPr>
        <w:t>temp</w:t>
      </w:r>
      <w:r>
        <w:rPr>
          <w:rFonts w:ascii="Courier New" w:hAnsi="Courier New" w:cs="Courier New" w:hint="default"/>
          <w:color w:val="FF9900"/>
          <w:sz w:val="18"/>
          <w:szCs w:val="18"/>
          <w:shd w:val="clear" w:color="auto" w:fill="1E1E1E"/>
        </w:rPr>
        <w:t>)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;</w:t>
      </w:r>
    </w:p>
    <w:p w14:paraId="58E9A65D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9400D3"/>
          <w:sz w:val="18"/>
          <w:szCs w:val="18"/>
          <w:shd w:val="clear" w:color="auto" w:fill="1E1E1E"/>
        </w:rPr>
        <w:t>}</w:t>
      </w:r>
    </w:p>
    <w:p w14:paraId="16A01874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9ACD32"/>
          <w:sz w:val="18"/>
          <w:szCs w:val="18"/>
          <w:shd w:val="clear" w:color="auto" w:fill="1E1E1E"/>
        </w:rPr>
        <w:t>}</w:t>
      </w:r>
    </w:p>
    <w:p w14:paraId="16D6D3C3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proofErr w:type="spellStart"/>
      <w:proofErr w:type="gramStart"/>
      <w:r>
        <w:rPr>
          <w:rFonts w:ascii="Courier New" w:hAnsi="Courier New" w:cs="Courier New" w:hint="default"/>
          <w:color w:val="DDA0DD"/>
          <w:sz w:val="18"/>
          <w:szCs w:val="18"/>
          <w:shd w:val="clear" w:color="auto" w:fill="1E1E1E"/>
        </w:rPr>
        <w:t>fs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.</w:t>
      </w:r>
      <w:r>
        <w:rPr>
          <w:rFonts w:ascii="Courier New" w:hAnsi="Courier New" w:cs="Courier New" w:hint="default"/>
          <w:color w:val="00FFFF"/>
          <w:sz w:val="18"/>
          <w:szCs w:val="18"/>
          <w:shd w:val="clear" w:color="auto" w:fill="1E1E1E"/>
        </w:rPr>
        <w:t>close</w:t>
      </w:r>
      <w:proofErr w:type="spellEnd"/>
      <w:proofErr w:type="gramEnd"/>
      <w:r>
        <w:rPr>
          <w:rFonts w:ascii="Courier New" w:hAnsi="Courier New" w:cs="Courier New" w:hint="default"/>
          <w:color w:val="9ACD32"/>
          <w:sz w:val="18"/>
          <w:szCs w:val="18"/>
          <w:shd w:val="clear" w:color="auto" w:fill="1E1E1E"/>
        </w:rPr>
        <w:t>()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;</w:t>
      </w:r>
    </w:p>
    <w:p w14:paraId="4A86AD77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 xml:space="preserve"> </w:t>
      </w:r>
    </w:p>
    <w:p w14:paraId="2BB98EF7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8A0DF"/>
          <w:sz w:val="18"/>
          <w:szCs w:val="18"/>
          <w:shd w:val="clear" w:color="auto" w:fill="1E1E1E"/>
        </w:rPr>
        <w:t>return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9CDCFE"/>
          <w:sz w:val="18"/>
          <w:szCs w:val="18"/>
          <w:shd w:val="clear" w:color="auto" w:fill="1E1E1E"/>
        </w:rPr>
        <w:t>buffer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;</w:t>
      </w:r>
    </w:p>
    <w:p w14:paraId="08AE6051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FF1493"/>
          <w:sz w:val="18"/>
          <w:szCs w:val="18"/>
          <w:shd w:val="clear" w:color="auto" w:fill="1E1E1E"/>
        </w:rPr>
        <w:t>}</w:t>
      </w:r>
    </w:p>
    <w:p w14:paraId="24B1BAF3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 xml:space="preserve"> </w:t>
      </w:r>
    </w:p>
    <w:p w14:paraId="515DC69B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569CD6"/>
          <w:sz w:val="18"/>
          <w:szCs w:val="18"/>
          <w:shd w:val="clear" w:color="auto" w:fill="1E1E1E"/>
        </w:rPr>
        <w:t>auto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proofErr w:type="gramStart"/>
      <w:r>
        <w:rPr>
          <w:rFonts w:ascii="Courier New" w:hAnsi="Courier New" w:cs="Courier New" w:hint="default"/>
          <w:color w:val="00FFFF"/>
          <w:sz w:val="18"/>
          <w:szCs w:val="18"/>
          <w:shd w:val="clear" w:color="auto" w:fill="1E1E1E"/>
        </w:rPr>
        <w:t>load</w:t>
      </w:r>
      <w:r>
        <w:rPr>
          <w:rFonts w:ascii="Courier New" w:hAnsi="Courier New" w:cs="Courier New" w:hint="default"/>
          <w:color w:val="FF1493"/>
          <w:sz w:val="18"/>
          <w:szCs w:val="18"/>
          <w:shd w:val="clear" w:color="auto" w:fill="1E1E1E"/>
        </w:rPr>
        <w:t>(</w:t>
      </w:r>
      <w:proofErr w:type="gramEnd"/>
      <w:r>
        <w:rPr>
          <w:rFonts w:ascii="Courier New" w:hAnsi="Courier New" w:cs="Courier New" w:hint="default"/>
          <w:color w:val="ADD8E6"/>
          <w:sz w:val="18"/>
          <w:szCs w:val="18"/>
          <w:shd w:val="clear" w:color="auto" w:fill="1E1E1E"/>
        </w:rPr>
        <w:t>std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::</w:t>
      </w:r>
      <w:r>
        <w:rPr>
          <w:rFonts w:ascii="Courier New" w:hAnsi="Courier New" w:cs="Courier New" w:hint="default"/>
          <w:color w:val="4EC9B0"/>
          <w:sz w:val="18"/>
          <w:szCs w:val="18"/>
          <w:shd w:val="clear" w:color="auto" w:fill="1E1E1E"/>
        </w:rPr>
        <w:t>vector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&lt;</w:t>
      </w:r>
      <w:r>
        <w:rPr>
          <w:rFonts w:ascii="Courier New" w:hAnsi="Courier New" w:cs="Courier New" w:hint="default"/>
          <w:color w:val="ADD8E6"/>
          <w:sz w:val="18"/>
          <w:szCs w:val="18"/>
          <w:shd w:val="clear" w:color="auto" w:fill="1E1E1E"/>
        </w:rPr>
        <w:t>std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::</w:t>
      </w:r>
      <w:r>
        <w:rPr>
          <w:rFonts w:ascii="Courier New" w:hAnsi="Courier New" w:cs="Courier New" w:hint="default"/>
          <w:color w:val="4EC9B0"/>
          <w:sz w:val="18"/>
          <w:szCs w:val="18"/>
          <w:shd w:val="clear" w:color="auto" w:fill="1E1E1E"/>
        </w:rPr>
        <w:t>string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&gt;&amp;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9A9A9A"/>
          <w:sz w:val="18"/>
          <w:szCs w:val="18"/>
          <w:shd w:val="clear" w:color="auto" w:fill="1E1E1E"/>
        </w:rPr>
        <w:t>buffer</w:t>
      </w:r>
      <w:r>
        <w:rPr>
          <w:rFonts w:ascii="Courier New" w:hAnsi="Courier New" w:cs="Courier New" w:hint="default"/>
          <w:color w:val="FF1493"/>
          <w:sz w:val="18"/>
          <w:szCs w:val="18"/>
          <w:shd w:val="clear" w:color="auto" w:fill="1E1E1E"/>
        </w:rPr>
        <w:t>)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-&gt;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569CD6"/>
          <w:sz w:val="18"/>
          <w:szCs w:val="18"/>
          <w:shd w:val="clear" w:color="auto" w:fill="1E1E1E"/>
        </w:rPr>
        <w:t>void</w:t>
      </w:r>
    </w:p>
    <w:p w14:paraId="15990958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FF1493"/>
          <w:sz w:val="18"/>
          <w:szCs w:val="18"/>
          <w:shd w:val="clear" w:color="auto" w:fill="1E1E1E"/>
        </w:rPr>
        <w:t>{</w:t>
      </w:r>
    </w:p>
    <w:p w14:paraId="2B083110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proofErr w:type="spellStart"/>
      <w:proofErr w:type="gramStart"/>
      <w:r>
        <w:rPr>
          <w:rFonts w:ascii="Courier New" w:hAnsi="Courier New" w:cs="Courier New" w:hint="default"/>
          <w:color w:val="9A9A9A"/>
          <w:sz w:val="18"/>
          <w:szCs w:val="18"/>
          <w:shd w:val="clear" w:color="auto" w:fill="1E1E1E"/>
        </w:rPr>
        <w:t>buffer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.</w:t>
      </w:r>
      <w:r>
        <w:rPr>
          <w:rFonts w:ascii="Courier New" w:hAnsi="Courier New" w:cs="Courier New" w:hint="default"/>
          <w:color w:val="00FFFF"/>
          <w:sz w:val="18"/>
          <w:szCs w:val="18"/>
          <w:shd w:val="clear" w:color="auto" w:fill="1E1E1E"/>
        </w:rPr>
        <w:t>reserve</w:t>
      </w:r>
      <w:proofErr w:type="spellEnd"/>
      <w:proofErr w:type="gramEnd"/>
      <w:r>
        <w:rPr>
          <w:rFonts w:ascii="Courier New" w:hAnsi="Courier New" w:cs="Courier New" w:hint="default"/>
          <w:color w:val="9ACD32"/>
          <w:sz w:val="18"/>
          <w:szCs w:val="18"/>
          <w:shd w:val="clear" w:color="auto" w:fill="1E1E1E"/>
        </w:rPr>
        <w:t>(</w:t>
      </w:r>
      <w:r>
        <w:rPr>
          <w:rFonts w:ascii="Courier New" w:hAnsi="Courier New" w:cs="Courier New" w:hint="default"/>
          <w:color w:val="B5CEA8"/>
          <w:sz w:val="18"/>
          <w:szCs w:val="18"/>
          <w:shd w:val="clear" w:color="auto" w:fill="1E1E1E"/>
        </w:rPr>
        <w:t>20</w:t>
      </w:r>
      <w:r>
        <w:rPr>
          <w:rFonts w:ascii="Courier New" w:hAnsi="Courier New" w:cs="Courier New" w:hint="default"/>
          <w:color w:val="9ACD32"/>
          <w:sz w:val="18"/>
          <w:szCs w:val="18"/>
          <w:shd w:val="clear" w:color="auto" w:fill="1E1E1E"/>
        </w:rPr>
        <w:t>)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;</w:t>
      </w:r>
    </w:p>
    <w:p w14:paraId="744F0036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proofErr w:type="spellStart"/>
      <w:r>
        <w:rPr>
          <w:rFonts w:ascii="Courier New" w:hAnsi="Courier New" w:cs="Courier New" w:hint="default"/>
          <w:color w:val="4EC9B0"/>
          <w:sz w:val="18"/>
          <w:szCs w:val="18"/>
          <w:shd w:val="clear" w:color="auto" w:fill="1E1E1E"/>
        </w:rPr>
        <w:t>MapSharedGuard</w:t>
      </w:r>
      <w:proofErr w:type="spellEnd"/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9CDCFE"/>
          <w:sz w:val="18"/>
          <w:szCs w:val="18"/>
          <w:shd w:val="clear" w:color="auto" w:fill="1E1E1E"/>
        </w:rPr>
        <w:t>guard</w:t>
      </w:r>
      <w:r>
        <w:rPr>
          <w:rFonts w:ascii="Courier New" w:hAnsi="Courier New" w:cs="Courier New" w:hint="default"/>
          <w:color w:val="9ACD32"/>
          <w:sz w:val="18"/>
          <w:szCs w:val="18"/>
          <w:shd w:val="clear" w:color="auto" w:fill="1E1E1E"/>
        </w:rPr>
        <w:t>(</w:t>
      </w:r>
      <w:r>
        <w:rPr>
          <w:rFonts w:ascii="Courier New" w:hAnsi="Courier New" w:cs="Courier New" w:hint="default"/>
          <w:color w:val="DDA0DD"/>
          <w:sz w:val="18"/>
          <w:szCs w:val="18"/>
          <w:shd w:val="clear" w:color="auto" w:fill="1E1E1E"/>
        </w:rPr>
        <w:t>name</w:t>
      </w:r>
      <w:r>
        <w:rPr>
          <w:rFonts w:ascii="Courier New" w:hAnsi="Courier New" w:cs="Courier New" w:hint="default"/>
          <w:color w:val="9ACD32"/>
          <w:sz w:val="18"/>
          <w:szCs w:val="18"/>
          <w:shd w:val="clear" w:color="auto" w:fill="1E1E1E"/>
        </w:rPr>
        <w:t>)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;</w:t>
      </w:r>
    </w:p>
    <w:p w14:paraId="15C809D0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 xml:space="preserve"> </w:t>
      </w:r>
    </w:p>
    <w:p w14:paraId="362D1D25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proofErr w:type="spellStart"/>
      <w:proofErr w:type="gramStart"/>
      <w:r>
        <w:rPr>
          <w:rFonts w:ascii="Courier New" w:hAnsi="Courier New" w:cs="Courier New" w:hint="default"/>
          <w:color w:val="DDA0DD"/>
          <w:sz w:val="18"/>
          <w:szCs w:val="18"/>
          <w:shd w:val="clear" w:color="auto" w:fill="1E1E1E"/>
        </w:rPr>
        <w:t>fs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.</w:t>
      </w:r>
      <w:r>
        <w:rPr>
          <w:rFonts w:ascii="Courier New" w:hAnsi="Courier New" w:cs="Courier New" w:hint="default"/>
          <w:color w:val="00FFFF"/>
          <w:sz w:val="18"/>
          <w:szCs w:val="18"/>
          <w:shd w:val="clear" w:color="auto" w:fill="1E1E1E"/>
        </w:rPr>
        <w:t>open</w:t>
      </w:r>
      <w:proofErr w:type="spellEnd"/>
      <w:proofErr w:type="gramEnd"/>
      <w:r>
        <w:rPr>
          <w:rFonts w:ascii="Courier New" w:hAnsi="Courier New" w:cs="Courier New" w:hint="default"/>
          <w:color w:val="9ACD32"/>
          <w:sz w:val="18"/>
          <w:szCs w:val="18"/>
          <w:shd w:val="clear" w:color="auto" w:fill="1E1E1E"/>
        </w:rPr>
        <w:t>(</w:t>
      </w:r>
      <w:r>
        <w:rPr>
          <w:rFonts w:ascii="Courier New" w:hAnsi="Courier New" w:cs="Courier New" w:hint="default"/>
          <w:color w:val="DDA0DD"/>
          <w:sz w:val="18"/>
          <w:szCs w:val="18"/>
          <w:shd w:val="clear" w:color="auto" w:fill="1E1E1E"/>
        </w:rPr>
        <w:t>name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,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ADD8E6"/>
          <w:sz w:val="18"/>
          <w:szCs w:val="18"/>
          <w:shd w:val="clear" w:color="auto" w:fill="1E1E1E"/>
        </w:rPr>
        <w:t>std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::</w:t>
      </w:r>
      <w:proofErr w:type="spellStart"/>
      <w:r>
        <w:rPr>
          <w:rFonts w:ascii="Courier New" w:hAnsi="Courier New" w:cs="Courier New" w:hint="default"/>
          <w:color w:val="4EC9B0"/>
          <w:sz w:val="18"/>
          <w:szCs w:val="18"/>
          <w:shd w:val="clear" w:color="auto" w:fill="1E1E1E"/>
        </w:rPr>
        <w:t>ios</w:t>
      </w:r>
      <w:proofErr w:type="spellEnd"/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::</w:t>
      </w:r>
      <w:r>
        <w:rPr>
          <w:rFonts w:ascii="Courier New" w:hAnsi="Courier New" w:cs="Courier New" w:hint="default"/>
          <w:color w:val="DDA0DD"/>
          <w:sz w:val="18"/>
          <w:szCs w:val="18"/>
          <w:shd w:val="clear" w:color="auto" w:fill="1E1E1E"/>
        </w:rPr>
        <w:t>in</w:t>
      </w:r>
      <w:r>
        <w:rPr>
          <w:rFonts w:ascii="Courier New" w:hAnsi="Courier New" w:cs="Courier New" w:hint="default"/>
          <w:color w:val="9ACD32"/>
          <w:sz w:val="18"/>
          <w:szCs w:val="18"/>
          <w:shd w:val="clear" w:color="auto" w:fill="1E1E1E"/>
        </w:rPr>
        <w:t>)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;</w:t>
      </w:r>
    </w:p>
    <w:p w14:paraId="7BC3F133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8A0DF"/>
          <w:sz w:val="18"/>
          <w:szCs w:val="18"/>
          <w:shd w:val="clear" w:color="auto" w:fill="1E1E1E"/>
        </w:rPr>
        <w:t>if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9ACD32"/>
          <w:sz w:val="18"/>
          <w:szCs w:val="18"/>
          <w:shd w:val="clear" w:color="auto" w:fill="1E1E1E"/>
        </w:rPr>
        <w:t>(</w:t>
      </w:r>
      <w:proofErr w:type="spellStart"/>
      <w:r>
        <w:rPr>
          <w:rFonts w:ascii="Courier New" w:hAnsi="Courier New" w:cs="Courier New" w:hint="default"/>
          <w:color w:val="DDA0DD"/>
          <w:sz w:val="18"/>
          <w:szCs w:val="18"/>
          <w:shd w:val="clear" w:color="auto" w:fill="1E1E1E"/>
        </w:rPr>
        <w:t>fs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.</w:t>
      </w:r>
      <w:r>
        <w:rPr>
          <w:rFonts w:ascii="Courier New" w:hAnsi="Courier New" w:cs="Courier New" w:hint="default"/>
          <w:color w:val="00FFFF"/>
          <w:sz w:val="18"/>
          <w:szCs w:val="18"/>
          <w:shd w:val="clear" w:color="auto" w:fill="1E1E1E"/>
        </w:rPr>
        <w:t>is_</w:t>
      </w:r>
      <w:proofErr w:type="gramStart"/>
      <w:r>
        <w:rPr>
          <w:rFonts w:ascii="Courier New" w:hAnsi="Courier New" w:cs="Courier New" w:hint="default"/>
          <w:color w:val="00FFFF"/>
          <w:sz w:val="18"/>
          <w:szCs w:val="18"/>
          <w:shd w:val="clear" w:color="auto" w:fill="1E1E1E"/>
        </w:rPr>
        <w:t>open</w:t>
      </w:r>
      <w:proofErr w:type="spellEnd"/>
      <w:r>
        <w:rPr>
          <w:rFonts w:ascii="Courier New" w:hAnsi="Courier New" w:cs="Courier New" w:hint="default"/>
          <w:color w:val="9400D3"/>
          <w:sz w:val="18"/>
          <w:szCs w:val="18"/>
          <w:shd w:val="clear" w:color="auto" w:fill="1E1E1E"/>
        </w:rPr>
        <w:t>(</w:t>
      </w:r>
      <w:proofErr w:type="gramEnd"/>
      <w:r>
        <w:rPr>
          <w:rFonts w:ascii="Courier New" w:hAnsi="Courier New" w:cs="Courier New" w:hint="default"/>
          <w:color w:val="9400D3"/>
          <w:sz w:val="18"/>
          <w:szCs w:val="18"/>
          <w:shd w:val="clear" w:color="auto" w:fill="1E1E1E"/>
        </w:rPr>
        <w:t>)</w:t>
      </w:r>
      <w:r>
        <w:rPr>
          <w:rFonts w:ascii="Courier New" w:hAnsi="Courier New" w:cs="Courier New" w:hint="default"/>
          <w:color w:val="9ACD32"/>
          <w:sz w:val="18"/>
          <w:szCs w:val="18"/>
          <w:shd w:val="clear" w:color="auto" w:fill="1E1E1E"/>
        </w:rPr>
        <w:t>)</w:t>
      </w:r>
    </w:p>
    <w:p w14:paraId="27092CC9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9ACD32"/>
          <w:sz w:val="18"/>
          <w:szCs w:val="18"/>
          <w:shd w:val="clear" w:color="auto" w:fill="1E1E1E"/>
        </w:rPr>
        <w:t>{</w:t>
      </w:r>
    </w:p>
    <w:p w14:paraId="2607ED38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proofErr w:type="gramStart"/>
      <w:r>
        <w:rPr>
          <w:rFonts w:ascii="Courier New" w:hAnsi="Courier New" w:cs="Courier New" w:hint="default"/>
          <w:color w:val="ADD8E6"/>
          <w:sz w:val="18"/>
          <w:szCs w:val="18"/>
          <w:shd w:val="clear" w:color="auto" w:fill="1E1E1E"/>
        </w:rPr>
        <w:t>std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::</w:t>
      </w:r>
      <w:proofErr w:type="gramEnd"/>
      <w:r>
        <w:rPr>
          <w:rFonts w:ascii="Courier New" w:hAnsi="Courier New" w:cs="Courier New" w:hint="default"/>
          <w:color w:val="4EC9B0"/>
          <w:sz w:val="18"/>
          <w:szCs w:val="18"/>
          <w:shd w:val="clear" w:color="auto" w:fill="1E1E1E"/>
        </w:rPr>
        <w:t>string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9CDCFE"/>
          <w:sz w:val="18"/>
          <w:szCs w:val="18"/>
          <w:shd w:val="clear" w:color="auto" w:fill="1E1E1E"/>
        </w:rPr>
        <w:t>temp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;</w:t>
      </w:r>
    </w:p>
    <w:p w14:paraId="19243ACA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8A0DF"/>
          <w:sz w:val="18"/>
          <w:szCs w:val="18"/>
          <w:shd w:val="clear" w:color="auto" w:fill="1E1E1E"/>
        </w:rPr>
        <w:t>while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9400D3"/>
          <w:sz w:val="18"/>
          <w:szCs w:val="18"/>
          <w:shd w:val="clear" w:color="auto" w:fill="1E1E1E"/>
        </w:rPr>
        <w:t>(</w:t>
      </w:r>
      <w:r>
        <w:rPr>
          <w:rFonts w:ascii="Courier New" w:hAnsi="Courier New" w:cs="Courier New" w:hint="default"/>
          <w:color w:val="DDA0DD"/>
          <w:sz w:val="18"/>
          <w:szCs w:val="18"/>
          <w:shd w:val="clear" w:color="auto" w:fill="1E1E1E"/>
        </w:rPr>
        <w:t>fs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4EC9B0"/>
          <w:sz w:val="18"/>
          <w:szCs w:val="18"/>
          <w:shd w:val="clear" w:color="auto" w:fill="1E1E1E"/>
        </w:rPr>
        <w:t>&gt;&gt;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9CDCFE"/>
          <w:sz w:val="18"/>
          <w:szCs w:val="18"/>
          <w:shd w:val="clear" w:color="auto" w:fill="1E1E1E"/>
        </w:rPr>
        <w:t>temp</w:t>
      </w:r>
      <w:r>
        <w:rPr>
          <w:rFonts w:ascii="Courier New" w:hAnsi="Courier New" w:cs="Courier New" w:hint="default"/>
          <w:color w:val="9400D3"/>
          <w:sz w:val="18"/>
          <w:szCs w:val="18"/>
          <w:shd w:val="clear" w:color="auto" w:fill="1E1E1E"/>
        </w:rPr>
        <w:t>)</w:t>
      </w:r>
    </w:p>
    <w:p w14:paraId="1DF008C3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9400D3"/>
          <w:sz w:val="18"/>
          <w:szCs w:val="18"/>
          <w:shd w:val="clear" w:color="auto" w:fill="1E1E1E"/>
        </w:rPr>
        <w:t>{</w:t>
      </w:r>
    </w:p>
    <w:p w14:paraId="1C8CEF38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lastRenderedPageBreak/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proofErr w:type="spellStart"/>
      <w:proofErr w:type="gramStart"/>
      <w:r>
        <w:rPr>
          <w:rFonts w:ascii="Courier New" w:hAnsi="Courier New" w:cs="Courier New" w:hint="default"/>
          <w:color w:val="9A9A9A"/>
          <w:sz w:val="18"/>
          <w:szCs w:val="18"/>
          <w:shd w:val="clear" w:color="auto" w:fill="1E1E1E"/>
        </w:rPr>
        <w:t>buffer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.</w:t>
      </w:r>
      <w:r>
        <w:rPr>
          <w:rFonts w:ascii="Courier New" w:hAnsi="Courier New" w:cs="Courier New" w:hint="default"/>
          <w:color w:val="00FFFF"/>
          <w:sz w:val="18"/>
          <w:szCs w:val="18"/>
          <w:shd w:val="clear" w:color="auto" w:fill="1E1E1E"/>
        </w:rPr>
        <w:t>emplace</w:t>
      </w:r>
      <w:proofErr w:type="gramEnd"/>
      <w:r>
        <w:rPr>
          <w:rFonts w:ascii="Courier New" w:hAnsi="Courier New" w:cs="Courier New" w:hint="default"/>
          <w:color w:val="00FFFF"/>
          <w:sz w:val="18"/>
          <w:szCs w:val="18"/>
          <w:shd w:val="clear" w:color="auto" w:fill="1E1E1E"/>
        </w:rPr>
        <w:t>_back</w:t>
      </w:r>
      <w:proofErr w:type="spellEnd"/>
      <w:r>
        <w:rPr>
          <w:rFonts w:ascii="Courier New" w:hAnsi="Courier New" w:cs="Courier New" w:hint="default"/>
          <w:color w:val="FF9900"/>
          <w:sz w:val="18"/>
          <w:szCs w:val="18"/>
          <w:shd w:val="clear" w:color="auto" w:fill="1E1E1E"/>
        </w:rPr>
        <w:t>(</w:t>
      </w:r>
      <w:r>
        <w:rPr>
          <w:rFonts w:ascii="Courier New" w:hAnsi="Courier New" w:cs="Courier New" w:hint="default"/>
          <w:color w:val="9CDCFE"/>
          <w:sz w:val="18"/>
          <w:szCs w:val="18"/>
          <w:shd w:val="clear" w:color="auto" w:fill="1E1E1E"/>
        </w:rPr>
        <w:t>temp</w:t>
      </w:r>
      <w:r>
        <w:rPr>
          <w:rFonts w:ascii="Courier New" w:hAnsi="Courier New" w:cs="Courier New" w:hint="default"/>
          <w:color w:val="FF9900"/>
          <w:sz w:val="18"/>
          <w:szCs w:val="18"/>
          <w:shd w:val="clear" w:color="auto" w:fill="1E1E1E"/>
        </w:rPr>
        <w:t>)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;</w:t>
      </w:r>
    </w:p>
    <w:p w14:paraId="65C1EAAB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9400D3"/>
          <w:sz w:val="18"/>
          <w:szCs w:val="18"/>
          <w:shd w:val="clear" w:color="auto" w:fill="1E1E1E"/>
        </w:rPr>
        <w:t>}</w:t>
      </w:r>
    </w:p>
    <w:p w14:paraId="5B548C38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9ACD32"/>
          <w:sz w:val="18"/>
          <w:szCs w:val="18"/>
          <w:shd w:val="clear" w:color="auto" w:fill="1E1E1E"/>
        </w:rPr>
        <w:t>}</w:t>
      </w:r>
    </w:p>
    <w:p w14:paraId="559421F9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proofErr w:type="spellStart"/>
      <w:proofErr w:type="gramStart"/>
      <w:r>
        <w:rPr>
          <w:rFonts w:ascii="Courier New" w:hAnsi="Courier New" w:cs="Courier New" w:hint="default"/>
          <w:color w:val="DDA0DD"/>
          <w:sz w:val="18"/>
          <w:szCs w:val="18"/>
          <w:shd w:val="clear" w:color="auto" w:fill="1E1E1E"/>
        </w:rPr>
        <w:t>fs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.</w:t>
      </w:r>
      <w:r>
        <w:rPr>
          <w:rFonts w:ascii="Courier New" w:hAnsi="Courier New" w:cs="Courier New" w:hint="default"/>
          <w:color w:val="00FFFF"/>
          <w:sz w:val="18"/>
          <w:szCs w:val="18"/>
          <w:shd w:val="clear" w:color="auto" w:fill="1E1E1E"/>
        </w:rPr>
        <w:t>close</w:t>
      </w:r>
      <w:proofErr w:type="spellEnd"/>
      <w:proofErr w:type="gramEnd"/>
      <w:r>
        <w:rPr>
          <w:rFonts w:ascii="Courier New" w:hAnsi="Courier New" w:cs="Courier New" w:hint="default"/>
          <w:color w:val="9ACD32"/>
          <w:sz w:val="18"/>
          <w:szCs w:val="18"/>
          <w:shd w:val="clear" w:color="auto" w:fill="1E1E1E"/>
        </w:rPr>
        <w:t>()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;</w:t>
      </w:r>
    </w:p>
    <w:p w14:paraId="2EE8414C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FF1493"/>
          <w:sz w:val="18"/>
          <w:szCs w:val="18"/>
          <w:shd w:val="clear" w:color="auto" w:fill="1E1E1E"/>
        </w:rPr>
        <w:t>}</w:t>
      </w:r>
    </w:p>
    <w:p w14:paraId="1F1DD368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 xml:space="preserve"> </w:t>
      </w:r>
    </w:p>
    <w:p w14:paraId="56440B9B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569CD6"/>
          <w:sz w:val="18"/>
          <w:szCs w:val="18"/>
          <w:shd w:val="clear" w:color="auto" w:fill="1E1E1E"/>
        </w:rPr>
        <w:t>auto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proofErr w:type="spellStart"/>
      <w:proofErr w:type="gramStart"/>
      <w:r>
        <w:rPr>
          <w:rFonts w:ascii="Courier New" w:hAnsi="Courier New" w:cs="Courier New" w:hint="default"/>
          <w:color w:val="00FFFF"/>
          <w:sz w:val="18"/>
          <w:szCs w:val="18"/>
          <w:shd w:val="clear" w:color="auto" w:fill="1E1E1E"/>
        </w:rPr>
        <w:t>loadByLine</w:t>
      </w:r>
      <w:proofErr w:type="spellEnd"/>
      <w:r>
        <w:rPr>
          <w:rFonts w:ascii="Courier New" w:hAnsi="Courier New" w:cs="Courier New" w:hint="default"/>
          <w:color w:val="FF1493"/>
          <w:sz w:val="18"/>
          <w:szCs w:val="18"/>
          <w:shd w:val="clear" w:color="auto" w:fill="1E1E1E"/>
        </w:rPr>
        <w:t>(</w:t>
      </w:r>
      <w:proofErr w:type="gramEnd"/>
      <w:r>
        <w:rPr>
          <w:rFonts w:ascii="Courier New" w:hAnsi="Courier New" w:cs="Courier New" w:hint="default"/>
          <w:color w:val="FF1493"/>
          <w:sz w:val="18"/>
          <w:szCs w:val="18"/>
          <w:shd w:val="clear" w:color="auto" w:fill="1E1E1E"/>
        </w:rPr>
        <w:t>)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-&gt;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ADD8E6"/>
          <w:sz w:val="18"/>
          <w:szCs w:val="18"/>
          <w:shd w:val="clear" w:color="auto" w:fill="1E1E1E"/>
        </w:rPr>
        <w:t>std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::</w:t>
      </w:r>
      <w:r>
        <w:rPr>
          <w:rFonts w:ascii="Courier New" w:hAnsi="Courier New" w:cs="Courier New" w:hint="default"/>
          <w:color w:val="4EC9B0"/>
          <w:sz w:val="18"/>
          <w:szCs w:val="18"/>
          <w:shd w:val="clear" w:color="auto" w:fill="1E1E1E"/>
        </w:rPr>
        <w:t>vector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&lt;</w:t>
      </w:r>
      <w:r>
        <w:rPr>
          <w:rFonts w:ascii="Courier New" w:hAnsi="Courier New" w:cs="Courier New" w:hint="default"/>
          <w:color w:val="ADD8E6"/>
          <w:sz w:val="18"/>
          <w:szCs w:val="18"/>
          <w:shd w:val="clear" w:color="auto" w:fill="1E1E1E"/>
        </w:rPr>
        <w:t>std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::</w:t>
      </w:r>
      <w:r>
        <w:rPr>
          <w:rFonts w:ascii="Courier New" w:hAnsi="Courier New" w:cs="Courier New" w:hint="default"/>
          <w:color w:val="4EC9B0"/>
          <w:sz w:val="18"/>
          <w:szCs w:val="18"/>
          <w:shd w:val="clear" w:color="auto" w:fill="1E1E1E"/>
        </w:rPr>
        <w:t>string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&gt;</w:t>
      </w:r>
    </w:p>
    <w:p w14:paraId="0B7E1673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FF1493"/>
          <w:sz w:val="18"/>
          <w:szCs w:val="18"/>
          <w:shd w:val="clear" w:color="auto" w:fill="1E1E1E"/>
        </w:rPr>
        <w:t>{</w:t>
      </w:r>
    </w:p>
    <w:p w14:paraId="7F2FE4C8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proofErr w:type="gramStart"/>
      <w:r>
        <w:rPr>
          <w:rFonts w:ascii="Courier New" w:hAnsi="Courier New" w:cs="Courier New" w:hint="default"/>
          <w:color w:val="ADD8E6"/>
          <w:sz w:val="18"/>
          <w:szCs w:val="18"/>
          <w:shd w:val="clear" w:color="auto" w:fill="1E1E1E"/>
        </w:rPr>
        <w:t>std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::</w:t>
      </w:r>
      <w:proofErr w:type="gramEnd"/>
      <w:r>
        <w:rPr>
          <w:rFonts w:ascii="Courier New" w:hAnsi="Courier New" w:cs="Courier New" w:hint="default"/>
          <w:color w:val="4EC9B0"/>
          <w:sz w:val="18"/>
          <w:szCs w:val="18"/>
          <w:shd w:val="clear" w:color="auto" w:fill="1E1E1E"/>
        </w:rPr>
        <w:t>vector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&lt;</w:t>
      </w:r>
      <w:r>
        <w:rPr>
          <w:rFonts w:ascii="Courier New" w:hAnsi="Courier New" w:cs="Courier New" w:hint="default"/>
          <w:color w:val="ADD8E6"/>
          <w:sz w:val="18"/>
          <w:szCs w:val="18"/>
          <w:shd w:val="clear" w:color="auto" w:fill="1E1E1E"/>
        </w:rPr>
        <w:t>std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::</w:t>
      </w:r>
      <w:r>
        <w:rPr>
          <w:rFonts w:ascii="Courier New" w:hAnsi="Courier New" w:cs="Courier New" w:hint="default"/>
          <w:color w:val="4EC9B0"/>
          <w:sz w:val="18"/>
          <w:szCs w:val="18"/>
          <w:shd w:val="clear" w:color="auto" w:fill="1E1E1E"/>
        </w:rPr>
        <w:t>string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&gt;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9CDCFE"/>
          <w:sz w:val="18"/>
          <w:szCs w:val="18"/>
          <w:shd w:val="clear" w:color="auto" w:fill="1E1E1E"/>
        </w:rPr>
        <w:t>buffer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;</w:t>
      </w:r>
    </w:p>
    <w:p w14:paraId="6B68D6E6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proofErr w:type="spellStart"/>
      <w:proofErr w:type="gramStart"/>
      <w:r>
        <w:rPr>
          <w:rFonts w:ascii="Courier New" w:hAnsi="Courier New" w:cs="Courier New" w:hint="default"/>
          <w:color w:val="9CDCFE"/>
          <w:sz w:val="18"/>
          <w:szCs w:val="18"/>
          <w:shd w:val="clear" w:color="auto" w:fill="1E1E1E"/>
        </w:rPr>
        <w:t>buffer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.</w:t>
      </w:r>
      <w:r>
        <w:rPr>
          <w:rFonts w:ascii="Courier New" w:hAnsi="Courier New" w:cs="Courier New" w:hint="default"/>
          <w:color w:val="00FFFF"/>
          <w:sz w:val="18"/>
          <w:szCs w:val="18"/>
          <w:shd w:val="clear" w:color="auto" w:fill="1E1E1E"/>
        </w:rPr>
        <w:t>reserve</w:t>
      </w:r>
      <w:proofErr w:type="spellEnd"/>
      <w:proofErr w:type="gramEnd"/>
      <w:r>
        <w:rPr>
          <w:rFonts w:ascii="Courier New" w:hAnsi="Courier New" w:cs="Courier New" w:hint="default"/>
          <w:color w:val="9ACD32"/>
          <w:sz w:val="18"/>
          <w:szCs w:val="18"/>
          <w:shd w:val="clear" w:color="auto" w:fill="1E1E1E"/>
        </w:rPr>
        <w:t>(</w:t>
      </w:r>
      <w:r>
        <w:rPr>
          <w:rFonts w:ascii="Courier New" w:hAnsi="Courier New" w:cs="Courier New" w:hint="default"/>
          <w:color w:val="B5CEA8"/>
          <w:sz w:val="18"/>
          <w:szCs w:val="18"/>
          <w:shd w:val="clear" w:color="auto" w:fill="1E1E1E"/>
        </w:rPr>
        <w:t>20</w:t>
      </w:r>
      <w:r>
        <w:rPr>
          <w:rFonts w:ascii="Courier New" w:hAnsi="Courier New" w:cs="Courier New" w:hint="default"/>
          <w:color w:val="9ACD32"/>
          <w:sz w:val="18"/>
          <w:szCs w:val="18"/>
          <w:shd w:val="clear" w:color="auto" w:fill="1E1E1E"/>
        </w:rPr>
        <w:t>)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;</w:t>
      </w:r>
    </w:p>
    <w:p w14:paraId="30091457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proofErr w:type="spellStart"/>
      <w:r>
        <w:rPr>
          <w:rFonts w:ascii="Courier New" w:hAnsi="Courier New" w:cs="Courier New" w:hint="default"/>
          <w:color w:val="4EC9B0"/>
          <w:sz w:val="18"/>
          <w:szCs w:val="18"/>
          <w:shd w:val="clear" w:color="auto" w:fill="1E1E1E"/>
        </w:rPr>
        <w:t>MapSharedGuard</w:t>
      </w:r>
      <w:proofErr w:type="spellEnd"/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9CDCFE"/>
          <w:sz w:val="18"/>
          <w:szCs w:val="18"/>
          <w:shd w:val="clear" w:color="auto" w:fill="1E1E1E"/>
        </w:rPr>
        <w:t>guard</w:t>
      </w:r>
      <w:r>
        <w:rPr>
          <w:rFonts w:ascii="Courier New" w:hAnsi="Courier New" w:cs="Courier New" w:hint="default"/>
          <w:color w:val="9ACD32"/>
          <w:sz w:val="18"/>
          <w:szCs w:val="18"/>
          <w:shd w:val="clear" w:color="auto" w:fill="1E1E1E"/>
        </w:rPr>
        <w:t>(</w:t>
      </w:r>
      <w:r>
        <w:rPr>
          <w:rFonts w:ascii="Courier New" w:hAnsi="Courier New" w:cs="Courier New" w:hint="default"/>
          <w:color w:val="DDA0DD"/>
          <w:sz w:val="18"/>
          <w:szCs w:val="18"/>
          <w:shd w:val="clear" w:color="auto" w:fill="1E1E1E"/>
        </w:rPr>
        <w:t>name</w:t>
      </w:r>
      <w:r>
        <w:rPr>
          <w:rFonts w:ascii="Courier New" w:hAnsi="Courier New" w:cs="Courier New" w:hint="default"/>
          <w:color w:val="9ACD32"/>
          <w:sz w:val="18"/>
          <w:szCs w:val="18"/>
          <w:shd w:val="clear" w:color="auto" w:fill="1E1E1E"/>
        </w:rPr>
        <w:t>)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;</w:t>
      </w:r>
    </w:p>
    <w:p w14:paraId="675E1EE7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 xml:space="preserve"> </w:t>
      </w:r>
    </w:p>
    <w:p w14:paraId="20D460D5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proofErr w:type="spellStart"/>
      <w:proofErr w:type="gramStart"/>
      <w:r>
        <w:rPr>
          <w:rFonts w:ascii="Courier New" w:hAnsi="Courier New" w:cs="Courier New" w:hint="default"/>
          <w:color w:val="DDA0DD"/>
          <w:sz w:val="18"/>
          <w:szCs w:val="18"/>
          <w:shd w:val="clear" w:color="auto" w:fill="1E1E1E"/>
        </w:rPr>
        <w:t>fs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.</w:t>
      </w:r>
      <w:r>
        <w:rPr>
          <w:rFonts w:ascii="Courier New" w:hAnsi="Courier New" w:cs="Courier New" w:hint="default"/>
          <w:color w:val="00FFFF"/>
          <w:sz w:val="18"/>
          <w:szCs w:val="18"/>
          <w:shd w:val="clear" w:color="auto" w:fill="1E1E1E"/>
        </w:rPr>
        <w:t>open</w:t>
      </w:r>
      <w:proofErr w:type="spellEnd"/>
      <w:proofErr w:type="gramEnd"/>
      <w:r>
        <w:rPr>
          <w:rFonts w:ascii="Courier New" w:hAnsi="Courier New" w:cs="Courier New" w:hint="default"/>
          <w:color w:val="9ACD32"/>
          <w:sz w:val="18"/>
          <w:szCs w:val="18"/>
          <w:shd w:val="clear" w:color="auto" w:fill="1E1E1E"/>
        </w:rPr>
        <w:t>(</w:t>
      </w:r>
      <w:r>
        <w:rPr>
          <w:rFonts w:ascii="Courier New" w:hAnsi="Courier New" w:cs="Courier New" w:hint="default"/>
          <w:color w:val="DDA0DD"/>
          <w:sz w:val="18"/>
          <w:szCs w:val="18"/>
          <w:shd w:val="clear" w:color="auto" w:fill="1E1E1E"/>
        </w:rPr>
        <w:t>name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,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ADD8E6"/>
          <w:sz w:val="18"/>
          <w:szCs w:val="18"/>
          <w:shd w:val="clear" w:color="auto" w:fill="1E1E1E"/>
        </w:rPr>
        <w:t>std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::</w:t>
      </w:r>
      <w:proofErr w:type="spellStart"/>
      <w:r>
        <w:rPr>
          <w:rFonts w:ascii="Courier New" w:hAnsi="Courier New" w:cs="Courier New" w:hint="default"/>
          <w:color w:val="4EC9B0"/>
          <w:sz w:val="18"/>
          <w:szCs w:val="18"/>
          <w:shd w:val="clear" w:color="auto" w:fill="1E1E1E"/>
        </w:rPr>
        <w:t>ios</w:t>
      </w:r>
      <w:proofErr w:type="spellEnd"/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::</w:t>
      </w:r>
      <w:r>
        <w:rPr>
          <w:rFonts w:ascii="Courier New" w:hAnsi="Courier New" w:cs="Courier New" w:hint="default"/>
          <w:color w:val="DDA0DD"/>
          <w:sz w:val="18"/>
          <w:szCs w:val="18"/>
          <w:shd w:val="clear" w:color="auto" w:fill="1E1E1E"/>
        </w:rPr>
        <w:t>in</w:t>
      </w:r>
      <w:r>
        <w:rPr>
          <w:rFonts w:ascii="Courier New" w:hAnsi="Courier New" w:cs="Courier New" w:hint="default"/>
          <w:color w:val="9ACD32"/>
          <w:sz w:val="18"/>
          <w:szCs w:val="18"/>
          <w:shd w:val="clear" w:color="auto" w:fill="1E1E1E"/>
        </w:rPr>
        <w:t>)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;</w:t>
      </w:r>
    </w:p>
    <w:p w14:paraId="0E9387D9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8A0DF"/>
          <w:sz w:val="18"/>
          <w:szCs w:val="18"/>
          <w:shd w:val="clear" w:color="auto" w:fill="1E1E1E"/>
        </w:rPr>
        <w:t>if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9ACD32"/>
          <w:sz w:val="18"/>
          <w:szCs w:val="18"/>
          <w:shd w:val="clear" w:color="auto" w:fill="1E1E1E"/>
        </w:rPr>
        <w:t>(</w:t>
      </w:r>
      <w:proofErr w:type="spellStart"/>
      <w:r>
        <w:rPr>
          <w:rFonts w:ascii="Courier New" w:hAnsi="Courier New" w:cs="Courier New" w:hint="default"/>
          <w:color w:val="DDA0DD"/>
          <w:sz w:val="18"/>
          <w:szCs w:val="18"/>
          <w:shd w:val="clear" w:color="auto" w:fill="1E1E1E"/>
        </w:rPr>
        <w:t>fs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.</w:t>
      </w:r>
      <w:r>
        <w:rPr>
          <w:rFonts w:ascii="Courier New" w:hAnsi="Courier New" w:cs="Courier New" w:hint="default"/>
          <w:color w:val="00FFFF"/>
          <w:sz w:val="18"/>
          <w:szCs w:val="18"/>
          <w:shd w:val="clear" w:color="auto" w:fill="1E1E1E"/>
        </w:rPr>
        <w:t>is_</w:t>
      </w:r>
      <w:proofErr w:type="gramStart"/>
      <w:r>
        <w:rPr>
          <w:rFonts w:ascii="Courier New" w:hAnsi="Courier New" w:cs="Courier New" w:hint="default"/>
          <w:color w:val="00FFFF"/>
          <w:sz w:val="18"/>
          <w:szCs w:val="18"/>
          <w:shd w:val="clear" w:color="auto" w:fill="1E1E1E"/>
        </w:rPr>
        <w:t>open</w:t>
      </w:r>
      <w:proofErr w:type="spellEnd"/>
      <w:r>
        <w:rPr>
          <w:rFonts w:ascii="Courier New" w:hAnsi="Courier New" w:cs="Courier New" w:hint="default"/>
          <w:color w:val="9400D3"/>
          <w:sz w:val="18"/>
          <w:szCs w:val="18"/>
          <w:shd w:val="clear" w:color="auto" w:fill="1E1E1E"/>
        </w:rPr>
        <w:t>(</w:t>
      </w:r>
      <w:proofErr w:type="gramEnd"/>
      <w:r>
        <w:rPr>
          <w:rFonts w:ascii="Courier New" w:hAnsi="Courier New" w:cs="Courier New" w:hint="default"/>
          <w:color w:val="9400D3"/>
          <w:sz w:val="18"/>
          <w:szCs w:val="18"/>
          <w:shd w:val="clear" w:color="auto" w:fill="1E1E1E"/>
        </w:rPr>
        <w:t>)</w:t>
      </w:r>
      <w:r>
        <w:rPr>
          <w:rFonts w:ascii="Courier New" w:hAnsi="Courier New" w:cs="Courier New" w:hint="default"/>
          <w:color w:val="9ACD32"/>
          <w:sz w:val="18"/>
          <w:szCs w:val="18"/>
          <w:shd w:val="clear" w:color="auto" w:fill="1E1E1E"/>
        </w:rPr>
        <w:t>)</w:t>
      </w:r>
    </w:p>
    <w:p w14:paraId="4CCF59B6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9ACD32"/>
          <w:sz w:val="18"/>
          <w:szCs w:val="18"/>
          <w:shd w:val="clear" w:color="auto" w:fill="1E1E1E"/>
        </w:rPr>
        <w:t>{</w:t>
      </w:r>
    </w:p>
    <w:p w14:paraId="49B178B4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proofErr w:type="gramStart"/>
      <w:r>
        <w:rPr>
          <w:rFonts w:ascii="Courier New" w:hAnsi="Courier New" w:cs="Courier New" w:hint="default"/>
          <w:color w:val="ADD8E6"/>
          <w:sz w:val="18"/>
          <w:szCs w:val="18"/>
          <w:shd w:val="clear" w:color="auto" w:fill="1E1E1E"/>
        </w:rPr>
        <w:t>std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::</w:t>
      </w:r>
      <w:proofErr w:type="gramEnd"/>
      <w:r>
        <w:rPr>
          <w:rFonts w:ascii="Courier New" w:hAnsi="Courier New" w:cs="Courier New" w:hint="default"/>
          <w:color w:val="4EC9B0"/>
          <w:sz w:val="18"/>
          <w:szCs w:val="18"/>
          <w:shd w:val="clear" w:color="auto" w:fill="1E1E1E"/>
        </w:rPr>
        <w:t>string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9CDCFE"/>
          <w:sz w:val="18"/>
          <w:szCs w:val="18"/>
          <w:shd w:val="clear" w:color="auto" w:fill="1E1E1E"/>
        </w:rPr>
        <w:t>temp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;</w:t>
      </w:r>
    </w:p>
    <w:p w14:paraId="38706636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8A0DF"/>
          <w:sz w:val="18"/>
          <w:szCs w:val="18"/>
          <w:shd w:val="clear" w:color="auto" w:fill="1E1E1E"/>
        </w:rPr>
        <w:t>while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9400D3"/>
          <w:sz w:val="18"/>
          <w:szCs w:val="18"/>
          <w:shd w:val="clear" w:color="auto" w:fill="1E1E1E"/>
        </w:rPr>
        <w:t>(</w:t>
      </w:r>
      <w:proofErr w:type="gramStart"/>
      <w:r>
        <w:rPr>
          <w:rFonts w:ascii="Courier New" w:hAnsi="Courier New" w:cs="Courier New" w:hint="default"/>
          <w:color w:val="ADD8E6"/>
          <w:sz w:val="18"/>
          <w:szCs w:val="18"/>
          <w:shd w:val="clear" w:color="auto" w:fill="1E1E1E"/>
        </w:rPr>
        <w:t>std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::</w:t>
      </w:r>
      <w:proofErr w:type="spellStart"/>
      <w:proofErr w:type="gramEnd"/>
      <w:r>
        <w:rPr>
          <w:rFonts w:ascii="Courier New" w:hAnsi="Courier New" w:cs="Courier New" w:hint="default"/>
          <w:color w:val="ADD8E6"/>
          <w:sz w:val="18"/>
          <w:szCs w:val="18"/>
          <w:shd w:val="clear" w:color="auto" w:fill="1E1E1E"/>
        </w:rPr>
        <w:t>getline</w:t>
      </w:r>
      <w:proofErr w:type="spellEnd"/>
      <w:r>
        <w:rPr>
          <w:rFonts w:ascii="Courier New" w:hAnsi="Courier New" w:cs="Courier New" w:hint="default"/>
          <w:color w:val="FF9900"/>
          <w:sz w:val="18"/>
          <w:szCs w:val="18"/>
          <w:shd w:val="clear" w:color="auto" w:fill="1E1E1E"/>
        </w:rPr>
        <w:t>(</w:t>
      </w:r>
      <w:r>
        <w:rPr>
          <w:rFonts w:ascii="Courier New" w:hAnsi="Courier New" w:cs="Courier New" w:hint="default"/>
          <w:color w:val="DDA0DD"/>
          <w:sz w:val="18"/>
          <w:szCs w:val="18"/>
          <w:shd w:val="clear" w:color="auto" w:fill="1E1E1E"/>
        </w:rPr>
        <w:t>fs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,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9CDCFE"/>
          <w:sz w:val="18"/>
          <w:szCs w:val="18"/>
          <w:shd w:val="clear" w:color="auto" w:fill="1E1E1E"/>
        </w:rPr>
        <w:t>temp</w:t>
      </w:r>
      <w:r>
        <w:rPr>
          <w:rFonts w:ascii="Courier New" w:hAnsi="Courier New" w:cs="Courier New" w:hint="default"/>
          <w:color w:val="FF9900"/>
          <w:sz w:val="18"/>
          <w:szCs w:val="18"/>
          <w:shd w:val="clear" w:color="auto" w:fill="1E1E1E"/>
        </w:rPr>
        <w:t>)</w:t>
      </w:r>
      <w:r>
        <w:rPr>
          <w:rFonts w:ascii="Courier New" w:hAnsi="Courier New" w:cs="Courier New" w:hint="default"/>
          <w:color w:val="9400D3"/>
          <w:sz w:val="18"/>
          <w:szCs w:val="18"/>
          <w:shd w:val="clear" w:color="auto" w:fill="1E1E1E"/>
        </w:rPr>
        <w:t>)</w:t>
      </w:r>
    </w:p>
    <w:p w14:paraId="4B0DF0C5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9400D3"/>
          <w:sz w:val="18"/>
          <w:szCs w:val="18"/>
          <w:shd w:val="clear" w:color="auto" w:fill="1E1E1E"/>
        </w:rPr>
        <w:t>{</w:t>
      </w:r>
    </w:p>
    <w:p w14:paraId="70DA9685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proofErr w:type="spellStart"/>
      <w:proofErr w:type="gramStart"/>
      <w:r>
        <w:rPr>
          <w:rFonts w:ascii="Courier New" w:hAnsi="Courier New" w:cs="Courier New" w:hint="default"/>
          <w:color w:val="9CDCFE"/>
          <w:sz w:val="18"/>
          <w:szCs w:val="18"/>
          <w:shd w:val="clear" w:color="auto" w:fill="1E1E1E"/>
        </w:rPr>
        <w:t>buffer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.</w:t>
      </w:r>
      <w:r>
        <w:rPr>
          <w:rFonts w:ascii="Courier New" w:hAnsi="Courier New" w:cs="Courier New" w:hint="default"/>
          <w:color w:val="00FFFF"/>
          <w:sz w:val="18"/>
          <w:szCs w:val="18"/>
          <w:shd w:val="clear" w:color="auto" w:fill="1E1E1E"/>
        </w:rPr>
        <w:t>emplace</w:t>
      </w:r>
      <w:proofErr w:type="gramEnd"/>
      <w:r>
        <w:rPr>
          <w:rFonts w:ascii="Courier New" w:hAnsi="Courier New" w:cs="Courier New" w:hint="default"/>
          <w:color w:val="00FFFF"/>
          <w:sz w:val="18"/>
          <w:szCs w:val="18"/>
          <w:shd w:val="clear" w:color="auto" w:fill="1E1E1E"/>
        </w:rPr>
        <w:t>_back</w:t>
      </w:r>
      <w:proofErr w:type="spellEnd"/>
      <w:r>
        <w:rPr>
          <w:rFonts w:ascii="Courier New" w:hAnsi="Courier New" w:cs="Courier New" w:hint="default"/>
          <w:color w:val="FF9900"/>
          <w:sz w:val="18"/>
          <w:szCs w:val="18"/>
          <w:shd w:val="clear" w:color="auto" w:fill="1E1E1E"/>
        </w:rPr>
        <w:t>(</w:t>
      </w:r>
      <w:r>
        <w:rPr>
          <w:rFonts w:ascii="Courier New" w:hAnsi="Courier New" w:cs="Courier New" w:hint="default"/>
          <w:color w:val="9CDCFE"/>
          <w:sz w:val="18"/>
          <w:szCs w:val="18"/>
          <w:shd w:val="clear" w:color="auto" w:fill="1E1E1E"/>
        </w:rPr>
        <w:t>temp</w:t>
      </w:r>
      <w:r>
        <w:rPr>
          <w:rFonts w:ascii="Courier New" w:hAnsi="Courier New" w:cs="Courier New" w:hint="default"/>
          <w:color w:val="FF9900"/>
          <w:sz w:val="18"/>
          <w:szCs w:val="18"/>
          <w:shd w:val="clear" w:color="auto" w:fill="1E1E1E"/>
        </w:rPr>
        <w:t>)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;</w:t>
      </w:r>
    </w:p>
    <w:p w14:paraId="0CCD6E2C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9400D3"/>
          <w:sz w:val="18"/>
          <w:szCs w:val="18"/>
          <w:shd w:val="clear" w:color="auto" w:fill="1E1E1E"/>
        </w:rPr>
        <w:t>}</w:t>
      </w:r>
    </w:p>
    <w:p w14:paraId="40083938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9ACD32"/>
          <w:sz w:val="18"/>
          <w:szCs w:val="18"/>
          <w:shd w:val="clear" w:color="auto" w:fill="1E1E1E"/>
        </w:rPr>
        <w:t>}</w:t>
      </w:r>
    </w:p>
    <w:p w14:paraId="1687EBC5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 xml:space="preserve"> </w:t>
      </w:r>
    </w:p>
    <w:p w14:paraId="776C908C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proofErr w:type="spellStart"/>
      <w:proofErr w:type="gramStart"/>
      <w:r>
        <w:rPr>
          <w:rFonts w:ascii="Courier New" w:hAnsi="Courier New" w:cs="Courier New" w:hint="default"/>
          <w:color w:val="DDA0DD"/>
          <w:sz w:val="18"/>
          <w:szCs w:val="18"/>
          <w:shd w:val="clear" w:color="auto" w:fill="1E1E1E"/>
        </w:rPr>
        <w:t>fs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.</w:t>
      </w:r>
      <w:r>
        <w:rPr>
          <w:rFonts w:ascii="Courier New" w:hAnsi="Courier New" w:cs="Courier New" w:hint="default"/>
          <w:color w:val="00FFFF"/>
          <w:sz w:val="18"/>
          <w:szCs w:val="18"/>
          <w:shd w:val="clear" w:color="auto" w:fill="1E1E1E"/>
        </w:rPr>
        <w:t>close</w:t>
      </w:r>
      <w:proofErr w:type="spellEnd"/>
      <w:proofErr w:type="gramEnd"/>
      <w:r>
        <w:rPr>
          <w:rFonts w:ascii="Courier New" w:hAnsi="Courier New" w:cs="Courier New" w:hint="default"/>
          <w:color w:val="9ACD32"/>
          <w:sz w:val="18"/>
          <w:szCs w:val="18"/>
          <w:shd w:val="clear" w:color="auto" w:fill="1E1E1E"/>
        </w:rPr>
        <w:t>()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;</w:t>
      </w:r>
    </w:p>
    <w:p w14:paraId="1AF23C9A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 xml:space="preserve"> </w:t>
      </w:r>
    </w:p>
    <w:p w14:paraId="5A0BAF98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8A0DF"/>
          <w:sz w:val="18"/>
          <w:szCs w:val="18"/>
          <w:shd w:val="clear" w:color="auto" w:fill="1E1E1E"/>
        </w:rPr>
        <w:t>return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9CDCFE"/>
          <w:sz w:val="18"/>
          <w:szCs w:val="18"/>
          <w:shd w:val="clear" w:color="auto" w:fill="1E1E1E"/>
        </w:rPr>
        <w:t>buffer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;</w:t>
      </w:r>
    </w:p>
    <w:p w14:paraId="0D5C3748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FF1493"/>
          <w:sz w:val="18"/>
          <w:szCs w:val="18"/>
          <w:shd w:val="clear" w:color="auto" w:fill="1E1E1E"/>
        </w:rPr>
        <w:t>}</w:t>
      </w:r>
    </w:p>
    <w:p w14:paraId="25C18F90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 xml:space="preserve"> </w:t>
      </w:r>
    </w:p>
    <w:p w14:paraId="0DAD48F4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569CD6"/>
          <w:sz w:val="18"/>
          <w:szCs w:val="18"/>
          <w:shd w:val="clear" w:color="auto" w:fill="1E1E1E"/>
        </w:rPr>
        <w:t>auto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proofErr w:type="spellStart"/>
      <w:proofErr w:type="gramStart"/>
      <w:r>
        <w:rPr>
          <w:rFonts w:ascii="Courier New" w:hAnsi="Courier New" w:cs="Courier New" w:hint="default"/>
          <w:color w:val="00FFFF"/>
          <w:sz w:val="18"/>
          <w:szCs w:val="18"/>
          <w:shd w:val="clear" w:color="auto" w:fill="1E1E1E"/>
        </w:rPr>
        <w:t>loadOneLine</w:t>
      </w:r>
      <w:proofErr w:type="spellEnd"/>
      <w:r>
        <w:rPr>
          <w:rFonts w:ascii="Courier New" w:hAnsi="Courier New" w:cs="Courier New" w:hint="default"/>
          <w:color w:val="FF1493"/>
          <w:sz w:val="18"/>
          <w:szCs w:val="18"/>
          <w:shd w:val="clear" w:color="auto" w:fill="1E1E1E"/>
        </w:rPr>
        <w:t>(</w:t>
      </w:r>
      <w:proofErr w:type="gramEnd"/>
      <w:r>
        <w:rPr>
          <w:rFonts w:ascii="Courier New" w:hAnsi="Courier New" w:cs="Courier New" w:hint="default"/>
          <w:color w:val="FF1493"/>
          <w:sz w:val="18"/>
          <w:szCs w:val="18"/>
          <w:shd w:val="clear" w:color="auto" w:fill="1E1E1E"/>
        </w:rPr>
        <w:t>)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-&gt;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ADD8E6"/>
          <w:sz w:val="18"/>
          <w:szCs w:val="18"/>
          <w:shd w:val="clear" w:color="auto" w:fill="1E1E1E"/>
        </w:rPr>
        <w:t>std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::</w:t>
      </w:r>
      <w:r>
        <w:rPr>
          <w:rFonts w:ascii="Courier New" w:hAnsi="Courier New" w:cs="Courier New" w:hint="default"/>
          <w:color w:val="4EC9B0"/>
          <w:sz w:val="18"/>
          <w:szCs w:val="18"/>
          <w:shd w:val="clear" w:color="auto" w:fill="1E1E1E"/>
        </w:rPr>
        <w:t>string</w:t>
      </w:r>
    </w:p>
    <w:p w14:paraId="4BD4709D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FF1493"/>
          <w:sz w:val="18"/>
          <w:szCs w:val="18"/>
          <w:shd w:val="clear" w:color="auto" w:fill="1E1E1E"/>
        </w:rPr>
        <w:t>{</w:t>
      </w:r>
    </w:p>
    <w:p w14:paraId="2FF104D0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proofErr w:type="gramStart"/>
      <w:r>
        <w:rPr>
          <w:rFonts w:ascii="Courier New" w:hAnsi="Courier New" w:cs="Courier New" w:hint="default"/>
          <w:color w:val="ADD8E6"/>
          <w:sz w:val="18"/>
          <w:szCs w:val="18"/>
          <w:shd w:val="clear" w:color="auto" w:fill="1E1E1E"/>
        </w:rPr>
        <w:t>std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::</w:t>
      </w:r>
      <w:proofErr w:type="gramEnd"/>
      <w:r>
        <w:rPr>
          <w:rFonts w:ascii="Courier New" w:hAnsi="Courier New" w:cs="Courier New" w:hint="default"/>
          <w:color w:val="4EC9B0"/>
          <w:sz w:val="18"/>
          <w:szCs w:val="18"/>
          <w:shd w:val="clear" w:color="auto" w:fill="1E1E1E"/>
        </w:rPr>
        <w:t>string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9CDCFE"/>
          <w:sz w:val="18"/>
          <w:szCs w:val="18"/>
          <w:shd w:val="clear" w:color="auto" w:fill="1E1E1E"/>
        </w:rPr>
        <w:t>content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;</w:t>
      </w:r>
    </w:p>
    <w:p w14:paraId="4C5267DE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proofErr w:type="spellStart"/>
      <w:r>
        <w:rPr>
          <w:rFonts w:ascii="Courier New" w:hAnsi="Courier New" w:cs="Courier New" w:hint="default"/>
          <w:color w:val="4EC9B0"/>
          <w:sz w:val="18"/>
          <w:szCs w:val="18"/>
          <w:shd w:val="clear" w:color="auto" w:fill="1E1E1E"/>
        </w:rPr>
        <w:t>MapSharedGuard</w:t>
      </w:r>
      <w:proofErr w:type="spellEnd"/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9CDCFE"/>
          <w:sz w:val="18"/>
          <w:szCs w:val="18"/>
          <w:shd w:val="clear" w:color="auto" w:fill="1E1E1E"/>
        </w:rPr>
        <w:t>guard</w:t>
      </w:r>
      <w:r>
        <w:rPr>
          <w:rFonts w:ascii="Courier New" w:hAnsi="Courier New" w:cs="Courier New" w:hint="default"/>
          <w:color w:val="9ACD32"/>
          <w:sz w:val="18"/>
          <w:szCs w:val="18"/>
          <w:shd w:val="clear" w:color="auto" w:fill="1E1E1E"/>
        </w:rPr>
        <w:t>(</w:t>
      </w:r>
      <w:r>
        <w:rPr>
          <w:rFonts w:ascii="Courier New" w:hAnsi="Courier New" w:cs="Courier New" w:hint="default"/>
          <w:color w:val="DDA0DD"/>
          <w:sz w:val="18"/>
          <w:szCs w:val="18"/>
          <w:shd w:val="clear" w:color="auto" w:fill="1E1E1E"/>
        </w:rPr>
        <w:t>name</w:t>
      </w:r>
      <w:r>
        <w:rPr>
          <w:rFonts w:ascii="Courier New" w:hAnsi="Courier New" w:cs="Courier New" w:hint="default"/>
          <w:color w:val="9ACD32"/>
          <w:sz w:val="18"/>
          <w:szCs w:val="18"/>
          <w:shd w:val="clear" w:color="auto" w:fill="1E1E1E"/>
        </w:rPr>
        <w:t>)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;</w:t>
      </w:r>
    </w:p>
    <w:p w14:paraId="1067945B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 xml:space="preserve"> </w:t>
      </w:r>
    </w:p>
    <w:p w14:paraId="70B31F54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proofErr w:type="spellStart"/>
      <w:proofErr w:type="gramStart"/>
      <w:r>
        <w:rPr>
          <w:rFonts w:ascii="Courier New" w:hAnsi="Courier New" w:cs="Courier New" w:hint="default"/>
          <w:color w:val="DDA0DD"/>
          <w:sz w:val="18"/>
          <w:szCs w:val="18"/>
          <w:shd w:val="clear" w:color="auto" w:fill="1E1E1E"/>
        </w:rPr>
        <w:t>fs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.</w:t>
      </w:r>
      <w:r>
        <w:rPr>
          <w:rFonts w:ascii="Courier New" w:hAnsi="Courier New" w:cs="Courier New" w:hint="default"/>
          <w:color w:val="00FFFF"/>
          <w:sz w:val="18"/>
          <w:szCs w:val="18"/>
          <w:shd w:val="clear" w:color="auto" w:fill="1E1E1E"/>
        </w:rPr>
        <w:t>open</w:t>
      </w:r>
      <w:proofErr w:type="spellEnd"/>
      <w:proofErr w:type="gramEnd"/>
      <w:r>
        <w:rPr>
          <w:rFonts w:ascii="Courier New" w:hAnsi="Courier New" w:cs="Courier New" w:hint="default"/>
          <w:color w:val="9ACD32"/>
          <w:sz w:val="18"/>
          <w:szCs w:val="18"/>
          <w:shd w:val="clear" w:color="auto" w:fill="1E1E1E"/>
        </w:rPr>
        <w:t>(</w:t>
      </w:r>
      <w:r>
        <w:rPr>
          <w:rFonts w:ascii="Courier New" w:hAnsi="Courier New" w:cs="Courier New" w:hint="default"/>
          <w:color w:val="DDA0DD"/>
          <w:sz w:val="18"/>
          <w:szCs w:val="18"/>
          <w:shd w:val="clear" w:color="auto" w:fill="1E1E1E"/>
        </w:rPr>
        <w:t>name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,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ADD8E6"/>
          <w:sz w:val="18"/>
          <w:szCs w:val="18"/>
          <w:shd w:val="clear" w:color="auto" w:fill="1E1E1E"/>
        </w:rPr>
        <w:t>std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::</w:t>
      </w:r>
      <w:proofErr w:type="spellStart"/>
      <w:r>
        <w:rPr>
          <w:rFonts w:ascii="Courier New" w:hAnsi="Courier New" w:cs="Courier New" w:hint="default"/>
          <w:color w:val="4EC9B0"/>
          <w:sz w:val="18"/>
          <w:szCs w:val="18"/>
          <w:shd w:val="clear" w:color="auto" w:fill="1E1E1E"/>
        </w:rPr>
        <w:t>ios</w:t>
      </w:r>
      <w:proofErr w:type="spellEnd"/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::</w:t>
      </w:r>
      <w:r>
        <w:rPr>
          <w:rFonts w:ascii="Courier New" w:hAnsi="Courier New" w:cs="Courier New" w:hint="default"/>
          <w:color w:val="DDA0DD"/>
          <w:sz w:val="18"/>
          <w:szCs w:val="18"/>
          <w:shd w:val="clear" w:color="auto" w:fill="1E1E1E"/>
        </w:rPr>
        <w:t>in</w:t>
      </w:r>
      <w:r>
        <w:rPr>
          <w:rFonts w:ascii="Courier New" w:hAnsi="Courier New" w:cs="Courier New" w:hint="default"/>
          <w:color w:val="9ACD32"/>
          <w:sz w:val="18"/>
          <w:szCs w:val="18"/>
          <w:shd w:val="clear" w:color="auto" w:fill="1E1E1E"/>
        </w:rPr>
        <w:t>)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;</w:t>
      </w:r>
    </w:p>
    <w:p w14:paraId="22C5C32B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8A0DF"/>
          <w:sz w:val="18"/>
          <w:szCs w:val="18"/>
          <w:shd w:val="clear" w:color="auto" w:fill="1E1E1E"/>
        </w:rPr>
        <w:t>if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9ACD32"/>
          <w:sz w:val="18"/>
          <w:szCs w:val="18"/>
          <w:shd w:val="clear" w:color="auto" w:fill="1E1E1E"/>
        </w:rPr>
        <w:t>(</w:t>
      </w:r>
      <w:proofErr w:type="spellStart"/>
      <w:r>
        <w:rPr>
          <w:rFonts w:ascii="Courier New" w:hAnsi="Courier New" w:cs="Courier New" w:hint="default"/>
          <w:color w:val="DDA0DD"/>
          <w:sz w:val="18"/>
          <w:szCs w:val="18"/>
          <w:shd w:val="clear" w:color="auto" w:fill="1E1E1E"/>
        </w:rPr>
        <w:t>fs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.</w:t>
      </w:r>
      <w:r>
        <w:rPr>
          <w:rFonts w:ascii="Courier New" w:hAnsi="Courier New" w:cs="Courier New" w:hint="default"/>
          <w:color w:val="00FFFF"/>
          <w:sz w:val="18"/>
          <w:szCs w:val="18"/>
          <w:shd w:val="clear" w:color="auto" w:fill="1E1E1E"/>
        </w:rPr>
        <w:t>is_</w:t>
      </w:r>
      <w:proofErr w:type="gramStart"/>
      <w:r>
        <w:rPr>
          <w:rFonts w:ascii="Courier New" w:hAnsi="Courier New" w:cs="Courier New" w:hint="default"/>
          <w:color w:val="00FFFF"/>
          <w:sz w:val="18"/>
          <w:szCs w:val="18"/>
          <w:shd w:val="clear" w:color="auto" w:fill="1E1E1E"/>
        </w:rPr>
        <w:t>open</w:t>
      </w:r>
      <w:proofErr w:type="spellEnd"/>
      <w:r>
        <w:rPr>
          <w:rFonts w:ascii="Courier New" w:hAnsi="Courier New" w:cs="Courier New" w:hint="default"/>
          <w:color w:val="9400D3"/>
          <w:sz w:val="18"/>
          <w:szCs w:val="18"/>
          <w:shd w:val="clear" w:color="auto" w:fill="1E1E1E"/>
        </w:rPr>
        <w:t>(</w:t>
      </w:r>
      <w:proofErr w:type="gramEnd"/>
      <w:r>
        <w:rPr>
          <w:rFonts w:ascii="Courier New" w:hAnsi="Courier New" w:cs="Courier New" w:hint="default"/>
          <w:color w:val="9400D3"/>
          <w:sz w:val="18"/>
          <w:szCs w:val="18"/>
          <w:shd w:val="clear" w:color="auto" w:fill="1E1E1E"/>
        </w:rPr>
        <w:t>)</w:t>
      </w:r>
      <w:r>
        <w:rPr>
          <w:rFonts w:ascii="Courier New" w:hAnsi="Courier New" w:cs="Courier New" w:hint="default"/>
          <w:color w:val="9ACD32"/>
          <w:sz w:val="18"/>
          <w:szCs w:val="18"/>
          <w:shd w:val="clear" w:color="auto" w:fill="1E1E1E"/>
        </w:rPr>
        <w:t>)</w:t>
      </w:r>
    </w:p>
    <w:p w14:paraId="17DD0098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9ACD32"/>
          <w:sz w:val="18"/>
          <w:szCs w:val="18"/>
          <w:shd w:val="clear" w:color="auto" w:fill="1E1E1E"/>
        </w:rPr>
        <w:t>{</w:t>
      </w:r>
    </w:p>
    <w:p w14:paraId="146C94FF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proofErr w:type="gramStart"/>
      <w:r>
        <w:rPr>
          <w:rFonts w:ascii="Courier New" w:hAnsi="Courier New" w:cs="Courier New" w:hint="default"/>
          <w:color w:val="ADD8E6"/>
          <w:sz w:val="18"/>
          <w:szCs w:val="18"/>
          <w:shd w:val="clear" w:color="auto" w:fill="1E1E1E"/>
        </w:rPr>
        <w:t>std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::</w:t>
      </w:r>
      <w:proofErr w:type="gramEnd"/>
      <w:r>
        <w:rPr>
          <w:rFonts w:ascii="Courier New" w:hAnsi="Courier New" w:cs="Courier New" w:hint="default"/>
          <w:color w:val="4EC9B0"/>
          <w:sz w:val="18"/>
          <w:szCs w:val="18"/>
          <w:shd w:val="clear" w:color="auto" w:fill="1E1E1E"/>
        </w:rPr>
        <w:t>string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9CDCFE"/>
          <w:sz w:val="18"/>
          <w:szCs w:val="18"/>
          <w:shd w:val="clear" w:color="auto" w:fill="1E1E1E"/>
        </w:rPr>
        <w:t>temp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;</w:t>
      </w:r>
    </w:p>
    <w:p w14:paraId="249CC2F2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proofErr w:type="gramStart"/>
      <w:r>
        <w:rPr>
          <w:rFonts w:ascii="Courier New" w:hAnsi="Courier New" w:cs="Courier New" w:hint="default"/>
          <w:color w:val="ADD8E6"/>
          <w:sz w:val="18"/>
          <w:szCs w:val="18"/>
          <w:shd w:val="clear" w:color="auto" w:fill="1E1E1E"/>
        </w:rPr>
        <w:t>std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::</w:t>
      </w:r>
      <w:proofErr w:type="spellStart"/>
      <w:proofErr w:type="gramEnd"/>
      <w:r>
        <w:rPr>
          <w:rFonts w:ascii="Courier New" w:hAnsi="Courier New" w:cs="Courier New" w:hint="default"/>
          <w:color w:val="ADD8E6"/>
          <w:sz w:val="18"/>
          <w:szCs w:val="18"/>
          <w:shd w:val="clear" w:color="auto" w:fill="1E1E1E"/>
        </w:rPr>
        <w:t>getline</w:t>
      </w:r>
      <w:proofErr w:type="spellEnd"/>
      <w:r>
        <w:rPr>
          <w:rFonts w:ascii="Courier New" w:hAnsi="Courier New" w:cs="Courier New" w:hint="default"/>
          <w:color w:val="9400D3"/>
          <w:sz w:val="18"/>
          <w:szCs w:val="18"/>
          <w:shd w:val="clear" w:color="auto" w:fill="1E1E1E"/>
        </w:rPr>
        <w:t>(</w:t>
      </w:r>
      <w:r>
        <w:rPr>
          <w:rFonts w:ascii="Courier New" w:hAnsi="Courier New" w:cs="Courier New" w:hint="default"/>
          <w:color w:val="DDA0DD"/>
          <w:sz w:val="18"/>
          <w:szCs w:val="18"/>
          <w:shd w:val="clear" w:color="auto" w:fill="1E1E1E"/>
        </w:rPr>
        <w:t>fs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,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9CDCFE"/>
          <w:sz w:val="18"/>
          <w:szCs w:val="18"/>
          <w:shd w:val="clear" w:color="auto" w:fill="1E1E1E"/>
        </w:rPr>
        <w:t>content</w:t>
      </w:r>
      <w:r>
        <w:rPr>
          <w:rFonts w:ascii="Courier New" w:hAnsi="Courier New" w:cs="Courier New" w:hint="default"/>
          <w:color w:val="9400D3"/>
          <w:sz w:val="18"/>
          <w:szCs w:val="18"/>
          <w:shd w:val="clear" w:color="auto" w:fill="1E1E1E"/>
        </w:rPr>
        <w:t>)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;</w:t>
      </w:r>
    </w:p>
    <w:p w14:paraId="2CEF7C42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9ACD32"/>
          <w:sz w:val="18"/>
          <w:szCs w:val="18"/>
          <w:shd w:val="clear" w:color="auto" w:fill="1E1E1E"/>
        </w:rPr>
        <w:t>}</w:t>
      </w:r>
    </w:p>
    <w:p w14:paraId="7A7EA83F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 xml:space="preserve"> </w:t>
      </w:r>
    </w:p>
    <w:p w14:paraId="68096289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proofErr w:type="spellStart"/>
      <w:proofErr w:type="gramStart"/>
      <w:r>
        <w:rPr>
          <w:rFonts w:ascii="Courier New" w:hAnsi="Courier New" w:cs="Courier New" w:hint="default"/>
          <w:color w:val="DDA0DD"/>
          <w:sz w:val="18"/>
          <w:szCs w:val="18"/>
          <w:shd w:val="clear" w:color="auto" w:fill="1E1E1E"/>
        </w:rPr>
        <w:t>fs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.</w:t>
      </w:r>
      <w:r>
        <w:rPr>
          <w:rFonts w:ascii="Courier New" w:hAnsi="Courier New" w:cs="Courier New" w:hint="default"/>
          <w:color w:val="00FFFF"/>
          <w:sz w:val="18"/>
          <w:szCs w:val="18"/>
          <w:shd w:val="clear" w:color="auto" w:fill="1E1E1E"/>
        </w:rPr>
        <w:t>close</w:t>
      </w:r>
      <w:proofErr w:type="spellEnd"/>
      <w:proofErr w:type="gramEnd"/>
      <w:r>
        <w:rPr>
          <w:rFonts w:ascii="Courier New" w:hAnsi="Courier New" w:cs="Courier New" w:hint="default"/>
          <w:color w:val="9ACD32"/>
          <w:sz w:val="18"/>
          <w:szCs w:val="18"/>
          <w:shd w:val="clear" w:color="auto" w:fill="1E1E1E"/>
        </w:rPr>
        <w:t>()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;</w:t>
      </w:r>
    </w:p>
    <w:p w14:paraId="4B16001B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D8A0DF"/>
          <w:sz w:val="18"/>
          <w:szCs w:val="18"/>
          <w:shd w:val="clear" w:color="auto" w:fill="1E1E1E"/>
        </w:rPr>
        <w:t>return</w:t>
      </w: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> </w:t>
      </w:r>
      <w:r>
        <w:rPr>
          <w:rFonts w:ascii="Courier New" w:hAnsi="Courier New" w:cs="Courier New" w:hint="default"/>
          <w:color w:val="9CDCFE"/>
          <w:sz w:val="18"/>
          <w:szCs w:val="18"/>
          <w:shd w:val="clear" w:color="auto" w:fill="1E1E1E"/>
        </w:rPr>
        <w:t>content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;</w:t>
      </w:r>
    </w:p>
    <w:p w14:paraId="260ED996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FF1493"/>
          <w:sz w:val="18"/>
          <w:szCs w:val="18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8"/>
          <w:szCs w:val="18"/>
          <w:shd w:val="clear" w:color="auto" w:fill="1E1E1E"/>
        </w:rPr>
        <w:tab/>
      </w:r>
      <w:r>
        <w:rPr>
          <w:rFonts w:ascii="Courier New" w:hAnsi="Courier New" w:cs="Courier New" w:hint="default"/>
          <w:color w:val="FF1493"/>
          <w:sz w:val="18"/>
          <w:szCs w:val="18"/>
          <w:shd w:val="clear" w:color="auto" w:fill="1E1E1E"/>
        </w:rPr>
        <w:t>}</w:t>
      </w:r>
    </w:p>
    <w:p w14:paraId="22BE17CD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8"/>
          <w:szCs w:val="18"/>
        </w:rPr>
      </w:pPr>
      <w:r>
        <w:rPr>
          <w:rFonts w:ascii="Courier New" w:hAnsi="Courier New" w:cs="Courier New" w:hint="default"/>
          <w:color w:val="FF9900"/>
          <w:sz w:val="18"/>
          <w:szCs w:val="18"/>
          <w:shd w:val="clear" w:color="auto" w:fill="1E1E1E"/>
        </w:rPr>
        <w:t>}</w:t>
      </w:r>
      <w:r>
        <w:rPr>
          <w:rFonts w:ascii="Courier New" w:hAnsi="Courier New" w:cs="Courier New" w:hint="default"/>
          <w:color w:val="B4B4B4"/>
          <w:sz w:val="18"/>
          <w:szCs w:val="18"/>
          <w:shd w:val="clear" w:color="auto" w:fill="1E1E1E"/>
        </w:rPr>
        <w:t>;</w:t>
      </w:r>
    </w:p>
    <w:p w14:paraId="71A3D1CF" w14:textId="77777777" w:rsidR="00944C50" w:rsidRDefault="00944C50">
      <w:pPr>
        <w:pStyle w:val="HTML"/>
        <w:shd w:val="clear" w:color="auto" w:fill="1E1E1E"/>
        <w:rPr>
          <w:rFonts w:ascii="Courier New" w:hAnsi="Courier New" w:cs="Courier New" w:hint="default"/>
          <w:color w:val="B4B4B4"/>
          <w:shd w:val="clear" w:color="auto" w:fill="1E1E1E"/>
        </w:rPr>
      </w:pPr>
    </w:p>
    <w:p w14:paraId="34B4F733" w14:textId="77777777" w:rsidR="00944C50" w:rsidRDefault="005D569A">
      <w:pPr>
        <w:spacing w:line="360" w:lineRule="auto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lastRenderedPageBreak/>
        <w:t>储存</w:t>
      </w:r>
      <w:r>
        <w:rPr>
          <w:rFonts w:hint="eastAsia"/>
          <w:b/>
          <w:sz w:val="24"/>
          <w:szCs w:val="28"/>
        </w:rPr>
        <w:t>/</w:t>
      </w:r>
      <w:r>
        <w:rPr>
          <w:rFonts w:hint="eastAsia"/>
          <w:b/>
          <w:sz w:val="24"/>
          <w:szCs w:val="28"/>
        </w:rPr>
        <w:t>加载账户信息的函数</w:t>
      </w:r>
      <w:r>
        <w:rPr>
          <w:rFonts w:hint="eastAsia"/>
          <w:b/>
          <w:sz w:val="24"/>
          <w:szCs w:val="28"/>
        </w:rPr>
        <w:t>(s)</w:t>
      </w:r>
    </w:p>
    <w:p w14:paraId="1D7C22E4" w14:textId="77777777" w:rsidR="00944C50" w:rsidRDefault="005D569A">
      <w:pPr>
        <w:spacing w:line="360" w:lineRule="auto"/>
        <w:rPr>
          <w:b/>
          <w:sz w:val="24"/>
          <w:szCs w:val="28"/>
        </w:rPr>
      </w:pPr>
      <w:proofErr w:type="spellStart"/>
      <w:proofErr w:type="gramStart"/>
      <w:r>
        <w:rPr>
          <w:rFonts w:hint="eastAsia"/>
          <w:b/>
          <w:sz w:val="24"/>
          <w:szCs w:val="28"/>
        </w:rPr>
        <w:t>saveAccounts</w:t>
      </w:r>
      <w:proofErr w:type="spellEnd"/>
      <w:r>
        <w:rPr>
          <w:rFonts w:hint="eastAsia"/>
          <w:b/>
          <w:sz w:val="24"/>
          <w:szCs w:val="28"/>
        </w:rPr>
        <w:t>(</w:t>
      </w:r>
      <w:proofErr w:type="gramEnd"/>
      <w:r>
        <w:rPr>
          <w:rFonts w:hint="eastAsia"/>
          <w:b/>
          <w:sz w:val="24"/>
          <w:szCs w:val="28"/>
        </w:rPr>
        <w:t>)</w:t>
      </w:r>
    </w:p>
    <w:p w14:paraId="3E53439E" w14:textId="77777777" w:rsidR="00944C50" w:rsidRDefault="005D569A">
      <w:pPr>
        <w:spacing w:line="360" w:lineRule="auto"/>
        <w:rPr>
          <w:b/>
          <w:sz w:val="24"/>
          <w:szCs w:val="28"/>
        </w:rPr>
      </w:pPr>
      <w:proofErr w:type="spellStart"/>
      <w:proofErr w:type="gramStart"/>
      <w:r>
        <w:rPr>
          <w:rFonts w:hint="eastAsia"/>
          <w:b/>
          <w:sz w:val="24"/>
          <w:szCs w:val="28"/>
        </w:rPr>
        <w:t>loadAccounts</w:t>
      </w:r>
      <w:proofErr w:type="spellEnd"/>
      <w:r>
        <w:rPr>
          <w:rFonts w:hint="eastAsia"/>
          <w:b/>
          <w:sz w:val="24"/>
          <w:szCs w:val="28"/>
        </w:rPr>
        <w:t>(</w:t>
      </w:r>
      <w:proofErr w:type="gramEnd"/>
      <w:r>
        <w:rPr>
          <w:rFonts w:hint="eastAsia"/>
          <w:b/>
          <w:sz w:val="24"/>
          <w:szCs w:val="28"/>
        </w:rPr>
        <w:t>)</w:t>
      </w:r>
    </w:p>
    <w:p w14:paraId="1B55E67B" w14:textId="77777777" w:rsidR="00944C50" w:rsidRDefault="005D569A">
      <w:pPr>
        <w:spacing w:line="360" w:lineRule="auto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实现代码比较长</w:t>
      </w:r>
      <w:r>
        <w:rPr>
          <w:rFonts w:hint="eastAsia"/>
          <w:b/>
          <w:sz w:val="24"/>
          <w:szCs w:val="28"/>
        </w:rPr>
        <w:t>,</w:t>
      </w:r>
      <w:r>
        <w:rPr>
          <w:rFonts w:hint="eastAsia"/>
          <w:b/>
          <w:sz w:val="24"/>
          <w:szCs w:val="28"/>
        </w:rPr>
        <w:t>详见附件</w:t>
      </w:r>
    </w:p>
    <w:p w14:paraId="4977CD9B" w14:textId="77777777" w:rsidR="00944C50" w:rsidRDefault="005D569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【</w:t>
      </w:r>
      <w:r>
        <w:rPr>
          <w:rFonts w:ascii="Times New Roman" w:hAnsi="Times New Roman" w:cs="Times New Roman" w:hint="eastAsia"/>
          <w:bCs/>
          <w:sz w:val="24"/>
          <w:szCs w:val="24"/>
        </w:rPr>
        <w:t>功能</w:t>
      </w:r>
      <w:r>
        <w:rPr>
          <w:rFonts w:ascii="Times New Roman" w:hAnsi="Times New Roman" w:cs="Times New Roman"/>
          <w:bCs/>
          <w:sz w:val="24"/>
          <w:szCs w:val="24"/>
        </w:rPr>
        <w:t>1</w:t>
      </w:r>
      <w:r>
        <w:rPr>
          <w:rFonts w:ascii="Times New Roman" w:hAnsi="Times New Roman" w:cs="Times New Roman" w:hint="eastAsia"/>
          <w:bCs/>
          <w:sz w:val="24"/>
          <w:szCs w:val="24"/>
        </w:rPr>
        <w:t>：</w:t>
      </w:r>
      <w:r>
        <w:rPr>
          <w:rFonts w:ascii="Times New Roman" w:hAnsi="Times New Roman" w:cs="Times New Roman"/>
          <w:bCs/>
          <w:sz w:val="24"/>
          <w:szCs w:val="24"/>
        </w:rPr>
        <w:t>建立简单的储蓄账户</w:t>
      </w:r>
      <w:r>
        <w:rPr>
          <w:rFonts w:ascii="Times New Roman" w:hAnsi="Times New Roman" w:cs="Times New Roman"/>
          <w:b/>
          <w:bCs/>
          <w:sz w:val="24"/>
          <w:szCs w:val="24"/>
        </w:rPr>
        <w:t>】</w:t>
      </w:r>
    </w:p>
    <w:p w14:paraId="141793BF" w14:textId="77777777" w:rsidR="00944C50" w:rsidRDefault="005D56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1.</w:t>
      </w:r>
      <w:r>
        <w:rPr>
          <w:rFonts w:ascii="Times New Roman" w:hAnsi="Times New Roman" w:cs="Times New Roman" w:hint="eastAsia"/>
          <w:sz w:val="24"/>
          <w:szCs w:val="24"/>
        </w:rPr>
        <w:t>设计</w:t>
      </w:r>
    </w:p>
    <w:p w14:paraId="678BB118" w14:textId="77777777" w:rsidR="00944C50" w:rsidRDefault="005D56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数据成员</w:t>
      </w:r>
      <w:r>
        <w:rPr>
          <w:rFonts w:ascii="Times New Roman" w:hAnsi="Times New Roman" w:cs="Times New Roman" w:hint="eastAsia"/>
          <w:sz w:val="24"/>
          <w:szCs w:val="24"/>
        </w:rPr>
        <w:t>:</w:t>
      </w:r>
    </w:p>
    <w:p w14:paraId="7515D416" w14:textId="77777777" w:rsidR="00944C50" w:rsidRDefault="005D569A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储蓄账户拥有</w:t>
      </w:r>
      <w:r>
        <w:rPr>
          <w:rFonts w:ascii="Times New Roman" w:hAnsi="Times New Roman" w:cs="Times New Roman" w:hint="eastAsia"/>
          <w:sz w:val="24"/>
          <w:szCs w:val="24"/>
        </w:rPr>
        <w:t xml:space="preserve">id, balance, rate,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account_record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等基本属性</w:t>
      </w:r>
    </w:p>
    <w:p w14:paraId="61763F2F" w14:textId="77777777" w:rsidR="00944C50" w:rsidRDefault="005D56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利息计算由成员</w:t>
      </w:r>
      <w:r>
        <w:rPr>
          <w:rFonts w:ascii="Times New Roman" w:hAnsi="Times New Roman" w:cs="Times New Roman" w:hint="eastAsia"/>
          <w:sz w:val="24"/>
          <w:szCs w:val="24"/>
        </w:rPr>
        <w:t xml:space="preserve"> accumulator </w:t>
      </w:r>
      <w:r>
        <w:rPr>
          <w:rFonts w:ascii="Times New Roman" w:hAnsi="Times New Roman" w:cs="Times New Roman" w:hint="eastAsia"/>
          <w:sz w:val="24"/>
          <w:szCs w:val="24"/>
        </w:rPr>
        <w:t>实现</w:t>
      </w:r>
    </w:p>
    <w:p w14:paraId="1062DD32" w14:textId="77777777" w:rsidR="00944C50" w:rsidRDefault="005D56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成员函数</w:t>
      </w:r>
      <w:r>
        <w:rPr>
          <w:rFonts w:ascii="Times New Roman" w:hAnsi="Times New Roman" w:cs="Times New Roman" w:hint="eastAsia"/>
          <w:sz w:val="24"/>
          <w:szCs w:val="24"/>
        </w:rPr>
        <w:t>:</w:t>
      </w:r>
    </w:p>
    <w:p w14:paraId="3BCC88F4" w14:textId="77777777" w:rsidR="00944C50" w:rsidRDefault="005D569A">
      <w:pPr>
        <w:spacing w:line="360" w:lineRule="auto"/>
        <w:ind w:left="84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Record </w:t>
      </w:r>
      <w:r>
        <w:rPr>
          <w:rFonts w:ascii="Times New Roman" w:hAnsi="Times New Roman" w:cs="Times New Roman" w:hint="eastAsia"/>
          <w:sz w:val="24"/>
          <w:szCs w:val="24"/>
        </w:rPr>
        <w:t>记录属性</w:t>
      </w:r>
    </w:p>
    <w:p w14:paraId="30AEBE8D" w14:textId="77777777" w:rsidR="00944C50" w:rsidRDefault="005D569A">
      <w:pPr>
        <w:spacing w:line="360" w:lineRule="auto"/>
        <w:ind w:left="840" w:firstLine="4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settel</w:t>
      </w:r>
      <w:proofErr w:type="spellEnd"/>
    </w:p>
    <w:p w14:paraId="3AD0ECC2" w14:textId="77777777" w:rsidR="00944C50" w:rsidRDefault="005D569A">
      <w:pPr>
        <w:spacing w:line="360" w:lineRule="auto"/>
        <w:ind w:left="84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Getters/Setters</w:t>
      </w:r>
    </w:p>
    <w:p w14:paraId="7C179787" w14:textId="77777777" w:rsidR="00944C50" w:rsidRDefault="005D569A">
      <w:pPr>
        <w:spacing w:line="360" w:lineRule="auto"/>
        <w:ind w:left="84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Query(s)</w:t>
      </w:r>
    </w:p>
    <w:p w14:paraId="301D1A11" w14:textId="77777777" w:rsidR="00944C50" w:rsidRDefault="005D56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</w:p>
    <w:p w14:paraId="677DDA1C" w14:textId="77777777" w:rsidR="00944C50" w:rsidRDefault="005D569A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实现</w:t>
      </w:r>
    </w:p>
    <w:p w14:paraId="62255F81" w14:textId="77777777" w:rsidR="00944C50" w:rsidRDefault="00944C50">
      <w:pPr>
        <w:tabs>
          <w:tab w:val="left" w:pos="31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CDB0F4" w14:textId="77777777" w:rsidR="00944C50" w:rsidRDefault="005D569A">
      <w:pPr>
        <w:numPr>
          <w:ilvl w:val="0"/>
          <w:numId w:val="3"/>
        </w:numPr>
        <w:spacing w:line="360" w:lineRule="auto"/>
        <w:rPr>
          <w:rFonts w:ascii="宋体" w:eastAsia="宋体" w:hAnsi="宋体" w:cs="宋体"/>
          <w:color w:val="0000FF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功能主要有：</w:t>
      </w:r>
    </w:p>
    <w:p w14:paraId="440A595B" w14:textId="77777777" w:rsidR="00944C50" w:rsidRDefault="005D569A">
      <w:pPr>
        <w:spacing w:line="360" w:lineRule="auto"/>
        <w:ind w:left="1470"/>
        <w:rPr>
          <w:rFonts w:ascii="Times New Roman" w:hAnsi="Times New Roman" w:cs="Times New Roman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建立账户</w:t>
      </w:r>
      <w:r>
        <w:rPr>
          <w:rFonts w:ascii="宋体" w:eastAsia="宋体" w:hAnsi="宋体" w:cs="宋体" w:hint="eastAsia"/>
          <w:sz w:val="24"/>
          <w:szCs w:val="24"/>
        </w:rPr>
        <w:t>,</w:t>
      </w:r>
      <w:r>
        <w:rPr>
          <w:rFonts w:ascii="宋体" w:eastAsia="宋体" w:hAnsi="宋体" w:cs="宋体" w:hint="eastAsia"/>
          <w:sz w:val="24"/>
          <w:szCs w:val="24"/>
        </w:rPr>
        <w:t>设置密码</w:t>
      </w:r>
      <w:r>
        <w:rPr>
          <w:rFonts w:ascii="宋体" w:eastAsia="宋体" w:hAnsi="宋体" w:cs="宋体" w:hint="eastAsia"/>
          <w:sz w:val="24"/>
          <w:szCs w:val="24"/>
        </w:rPr>
        <w:t>,</w:t>
      </w:r>
      <w:r>
        <w:rPr>
          <w:rFonts w:ascii="宋体" w:eastAsia="宋体" w:hAnsi="宋体" w:cs="宋体" w:hint="eastAsia"/>
          <w:sz w:val="24"/>
          <w:szCs w:val="24"/>
        </w:rPr>
        <w:t>显示信息，存款，取款，结算利息等</w:t>
      </w:r>
    </w:p>
    <w:p w14:paraId="5C12D44B" w14:textId="77777777" w:rsidR="00944C50" w:rsidRDefault="005D56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声明</w:t>
      </w:r>
    </w:p>
    <w:tbl>
      <w:tblPr>
        <w:tblStyle w:val="ac"/>
        <w:tblW w:w="23812" w:type="dxa"/>
        <w:tblInd w:w="-1692" w:type="dxa"/>
        <w:tblLayout w:type="fixed"/>
        <w:tblLook w:val="04A0" w:firstRow="1" w:lastRow="0" w:firstColumn="1" w:lastColumn="0" w:noHBand="0" w:noVBand="1"/>
      </w:tblPr>
      <w:tblGrid>
        <w:gridCol w:w="11906"/>
        <w:gridCol w:w="11906"/>
      </w:tblGrid>
      <w:tr w:rsidR="00944C50" w14:paraId="3CDD62B8" w14:textId="77777777">
        <w:tc>
          <w:tcPr>
            <w:tcW w:w="11906" w:type="dxa"/>
          </w:tcPr>
          <w:p w14:paraId="59673216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4EC9B0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/>
                <w:color w:val="5B9BD5" w:themeColor="accent1"/>
                <w:sz w:val="16"/>
                <w:szCs w:val="16"/>
                <w:shd w:val="clear" w:color="auto" w:fill="1E1E1E"/>
              </w:rPr>
              <w:t xml:space="preserve">using </w:t>
            </w:r>
            <w:proofErr w:type="spellStart"/>
            <w:r>
              <w:rPr>
                <w:rFonts w:ascii="Courier New" w:hAnsi="Courier New" w:cs="Courier New" w:hint="default"/>
                <w:color w:val="4EC9B0"/>
                <w:sz w:val="16"/>
                <w:szCs w:val="16"/>
                <w:shd w:val="clear" w:color="auto" w:fill="1E1E1E"/>
              </w:rPr>
              <w:t>AccountMode</w:t>
            </w:r>
            <w:proofErr w:type="spellEnd"/>
            <w:r>
              <w:rPr>
                <w:rFonts w:ascii="Courier New" w:hAnsi="Courier New" w:cs="Courier New" w:hint="default"/>
                <w:color w:val="000000" w:themeColor="text1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/>
                <w:color w:val="FFFFFF" w:themeColor="background1"/>
                <w:sz w:val="16"/>
                <w:szCs w:val="16"/>
                <w:shd w:val="clear" w:color="auto" w:fill="1E1E1E"/>
              </w:rPr>
              <w:t>=</w:t>
            </w:r>
            <w:r>
              <w:rPr>
                <w:rFonts w:ascii="Courier New" w:hAnsi="Courier New" w:cs="Courier New"/>
                <w:color w:val="000000" w:themeColor="text1"/>
                <w:sz w:val="16"/>
                <w:szCs w:val="16"/>
                <w:shd w:val="clear" w:color="auto" w:fill="1E1E1E"/>
              </w:rPr>
              <w:t xml:space="preserve"> </w:t>
            </w:r>
            <w:r>
              <w:rPr>
                <w:rFonts w:ascii="Courier New" w:hAnsi="Courier New" w:cs="Courier New"/>
                <w:color w:val="4EC9B0"/>
                <w:sz w:val="16"/>
                <w:szCs w:val="16"/>
                <w:shd w:val="clear" w:color="auto" w:fill="1E1E1E"/>
              </w:rPr>
              <w:t>int;</w:t>
            </w:r>
          </w:p>
          <w:p w14:paraId="66F964F5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4EC9B0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class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4EC9B0"/>
                <w:sz w:val="16"/>
                <w:szCs w:val="16"/>
                <w:shd w:val="clear" w:color="auto" w:fill="1E1E1E"/>
              </w:rPr>
              <w:t>Account</w:t>
            </w:r>
          </w:p>
          <w:p w14:paraId="08A30B96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FF9900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FF9900"/>
                <w:sz w:val="16"/>
                <w:szCs w:val="16"/>
                <w:shd w:val="clear" w:color="auto" w:fill="1E1E1E"/>
              </w:rPr>
              <w:t>{</w:t>
            </w:r>
          </w:p>
          <w:p w14:paraId="72002147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private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:</w:t>
            </w:r>
          </w:p>
          <w:p w14:paraId="0A098BF2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proofErr w:type="gramStart"/>
            <w:r>
              <w:rPr>
                <w:rFonts w:ascii="Courier New" w:hAnsi="Courier New" w:cs="Courier New" w:hint="default"/>
                <w:color w:val="ADD8E6"/>
                <w:sz w:val="16"/>
                <w:szCs w:val="16"/>
                <w:shd w:val="clear" w:color="auto" w:fill="1E1E1E"/>
              </w:rPr>
              <w:t>std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::</w:t>
            </w:r>
            <w:proofErr w:type="gramEnd"/>
            <w:r>
              <w:rPr>
                <w:rFonts w:ascii="Courier New" w:hAnsi="Courier New" w:cs="Courier New" w:hint="default"/>
                <w:color w:val="4EC9B0"/>
                <w:sz w:val="16"/>
                <w:szCs w:val="16"/>
                <w:shd w:val="clear" w:color="auto" w:fill="1E1E1E"/>
              </w:rPr>
              <w:t>string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DDA0DD"/>
                <w:sz w:val="16"/>
                <w:szCs w:val="16"/>
                <w:shd w:val="clear" w:color="auto" w:fill="1E1E1E"/>
              </w:rPr>
              <w:t>password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;</w:t>
            </w:r>
          </w:p>
          <w:p w14:paraId="2B4A6CCD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protected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:</w:t>
            </w:r>
          </w:p>
          <w:p w14:paraId="613CBC8D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const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proofErr w:type="gramStart"/>
            <w:r>
              <w:rPr>
                <w:rFonts w:ascii="Courier New" w:hAnsi="Courier New" w:cs="Courier New" w:hint="default"/>
                <w:color w:val="ADD8E6"/>
                <w:sz w:val="16"/>
                <w:szCs w:val="16"/>
                <w:shd w:val="clear" w:color="auto" w:fill="1E1E1E"/>
              </w:rPr>
              <w:t>std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::</w:t>
            </w:r>
            <w:proofErr w:type="gramEnd"/>
            <w:r>
              <w:rPr>
                <w:rFonts w:ascii="Courier New" w:hAnsi="Courier New" w:cs="Courier New" w:hint="default"/>
                <w:color w:val="4EC9B0"/>
                <w:sz w:val="16"/>
                <w:szCs w:val="16"/>
                <w:shd w:val="clear" w:color="auto" w:fill="1E1E1E"/>
              </w:rPr>
              <w:t>string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DDA0DD"/>
                <w:sz w:val="16"/>
                <w:szCs w:val="16"/>
                <w:shd w:val="clear" w:color="auto" w:fill="1E1E1E"/>
              </w:rPr>
              <w:t>id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;</w:t>
            </w:r>
          </w:p>
          <w:p w14:paraId="721A6362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const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4EC9B0"/>
                <w:sz w:val="16"/>
                <w:szCs w:val="16"/>
                <w:shd w:val="clear" w:color="auto" w:fill="1E1E1E"/>
              </w:rPr>
              <w:t>Date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proofErr w:type="spellStart"/>
            <w:r>
              <w:rPr>
                <w:rFonts w:ascii="Courier New" w:hAnsi="Courier New" w:cs="Courier New" w:hint="default"/>
                <w:color w:val="DDA0DD"/>
                <w:sz w:val="16"/>
                <w:szCs w:val="16"/>
                <w:shd w:val="clear" w:color="auto" w:fill="1E1E1E"/>
              </w:rPr>
              <w:t>initialDate</w:t>
            </w:r>
            <w:proofErr w:type="spellEnd"/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;</w:t>
            </w:r>
          </w:p>
          <w:p w14:paraId="79639199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proofErr w:type="gramStart"/>
            <w:r>
              <w:rPr>
                <w:rFonts w:ascii="Courier New" w:hAnsi="Courier New" w:cs="Courier New" w:hint="default"/>
                <w:color w:val="ADD8E6"/>
                <w:sz w:val="16"/>
                <w:szCs w:val="16"/>
                <w:shd w:val="clear" w:color="auto" w:fill="1E1E1E"/>
              </w:rPr>
              <w:t>std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::</w:t>
            </w:r>
            <w:proofErr w:type="gramEnd"/>
            <w:r>
              <w:rPr>
                <w:rFonts w:ascii="Courier New" w:hAnsi="Courier New" w:cs="Courier New" w:hint="default"/>
                <w:color w:val="4EC9B0"/>
                <w:sz w:val="16"/>
                <w:szCs w:val="16"/>
                <w:shd w:val="clear" w:color="auto" w:fill="1E1E1E"/>
              </w:rPr>
              <w:t>atomic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&lt;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double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&gt;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DDA0DD"/>
                <w:sz w:val="16"/>
                <w:szCs w:val="16"/>
                <w:shd w:val="clear" w:color="auto" w:fill="1E1E1E"/>
              </w:rPr>
              <w:t>balance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;</w:t>
            </w:r>
          </w:p>
          <w:p w14:paraId="7BD5831B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proofErr w:type="gramStart"/>
            <w:r>
              <w:rPr>
                <w:rFonts w:ascii="Courier New" w:hAnsi="Courier New" w:cs="Courier New" w:hint="default"/>
                <w:color w:val="ADD8E6"/>
                <w:sz w:val="16"/>
                <w:szCs w:val="16"/>
                <w:shd w:val="clear" w:color="auto" w:fill="1E1E1E"/>
              </w:rPr>
              <w:t>std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::</w:t>
            </w:r>
            <w:proofErr w:type="gramEnd"/>
            <w:r>
              <w:rPr>
                <w:rFonts w:ascii="Courier New" w:hAnsi="Courier New" w:cs="Courier New" w:hint="default"/>
                <w:color w:val="4EC9B0"/>
                <w:sz w:val="16"/>
                <w:szCs w:val="16"/>
                <w:shd w:val="clear" w:color="auto" w:fill="1E1E1E"/>
              </w:rPr>
              <w:t>atomic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&lt;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double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&gt;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DDA0DD"/>
                <w:sz w:val="16"/>
                <w:szCs w:val="16"/>
                <w:shd w:val="clear" w:color="auto" w:fill="1E1E1E"/>
              </w:rPr>
              <w:t>rate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;</w:t>
            </w:r>
          </w:p>
          <w:p w14:paraId="49138BA2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static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proofErr w:type="gramStart"/>
            <w:r>
              <w:rPr>
                <w:rFonts w:ascii="Courier New" w:hAnsi="Courier New" w:cs="Courier New" w:hint="default"/>
                <w:color w:val="ADD8E6"/>
                <w:sz w:val="16"/>
                <w:szCs w:val="16"/>
                <w:shd w:val="clear" w:color="auto" w:fill="1E1E1E"/>
              </w:rPr>
              <w:t>std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::</w:t>
            </w:r>
            <w:proofErr w:type="gramEnd"/>
            <w:r>
              <w:rPr>
                <w:rFonts w:ascii="Courier New" w:hAnsi="Courier New" w:cs="Courier New" w:hint="default"/>
                <w:color w:val="4EC9B0"/>
                <w:sz w:val="16"/>
                <w:szCs w:val="16"/>
                <w:shd w:val="clear" w:color="auto" w:fill="1E1E1E"/>
              </w:rPr>
              <w:t>atomic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&lt;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double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&gt;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DDA0DD"/>
                <w:sz w:val="16"/>
                <w:szCs w:val="16"/>
                <w:shd w:val="clear" w:color="auto" w:fill="1E1E1E"/>
              </w:rPr>
              <w:t>total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;</w:t>
            </w:r>
          </w:p>
          <w:p w14:paraId="0DE0A431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538135" w:themeColor="accent6" w:themeShade="BF"/>
                <w:sz w:val="21"/>
                <w:szCs w:val="21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static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ADD8E6"/>
                <w:sz w:val="16"/>
                <w:szCs w:val="16"/>
                <w:shd w:val="clear" w:color="auto" w:fill="1E1E1E"/>
              </w:rPr>
              <w:t>std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::</w:t>
            </w:r>
            <w:r>
              <w:rPr>
                <w:rFonts w:ascii="Courier New" w:hAnsi="Courier New" w:cs="Courier New" w:hint="default"/>
                <w:color w:val="4EC9B0"/>
                <w:sz w:val="16"/>
                <w:szCs w:val="16"/>
                <w:shd w:val="clear" w:color="auto" w:fill="1E1E1E"/>
              </w:rPr>
              <w:t>multiset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&lt;</w:t>
            </w:r>
            <w:proofErr w:type="spellStart"/>
            <w:r>
              <w:rPr>
                <w:rFonts w:ascii="Courier New" w:hAnsi="Courier New" w:cs="Courier New" w:hint="default"/>
                <w:color w:val="4EC9B0"/>
                <w:sz w:val="16"/>
                <w:szCs w:val="16"/>
                <w:shd w:val="clear" w:color="auto" w:fill="1E1E1E"/>
              </w:rPr>
              <w:t>AccountRecord</w:t>
            </w:r>
            <w:proofErr w:type="spellEnd"/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&gt;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proofErr w:type="spellStart"/>
            <w:r>
              <w:rPr>
                <w:rFonts w:ascii="Courier New" w:hAnsi="Courier New" w:cs="Courier New" w:hint="default"/>
                <w:color w:val="DDA0DD"/>
                <w:sz w:val="16"/>
                <w:szCs w:val="16"/>
                <w:shd w:val="clear" w:color="auto" w:fill="1E1E1E"/>
              </w:rPr>
              <w:t>recordSet</w:t>
            </w:r>
            <w:proofErr w:type="spellEnd"/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;</w:t>
            </w:r>
            <w:r>
              <w:rPr>
                <w:rFonts w:ascii="Courier New" w:hAnsi="Courier New" w:cs="Courier New"/>
                <w:color w:val="538135" w:themeColor="accent6" w:themeShade="BF"/>
                <w:sz w:val="21"/>
                <w:szCs w:val="21"/>
                <w:shd w:val="clear" w:color="auto" w:fill="1E1E1E"/>
              </w:rPr>
              <w:t>//</w:t>
            </w:r>
            <w:r>
              <w:rPr>
                <w:rFonts w:ascii="Courier New" w:hAnsi="Courier New" w:cs="Courier New"/>
                <w:color w:val="538135" w:themeColor="accent6" w:themeShade="BF"/>
                <w:sz w:val="21"/>
                <w:szCs w:val="21"/>
                <w:shd w:val="clear" w:color="auto" w:fill="1E1E1E"/>
              </w:rPr>
              <w:t>记录全体账单</w:t>
            </w:r>
          </w:p>
          <w:p w14:paraId="7E079336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static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proofErr w:type="gramStart"/>
            <w:r>
              <w:rPr>
                <w:rFonts w:ascii="Courier New" w:hAnsi="Courier New" w:cs="Courier New" w:hint="default"/>
                <w:color w:val="ADD8E6"/>
                <w:sz w:val="16"/>
                <w:szCs w:val="16"/>
                <w:shd w:val="clear" w:color="auto" w:fill="1E1E1E"/>
              </w:rPr>
              <w:t>sf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::</w:t>
            </w:r>
            <w:proofErr w:type="spellStart"/>
            <w:proofErr w:type="gramEnd"/>
            <w:r>
              <w:rPr>
                <w:rFonts w:ascii="Courier New" w:hAnsi="Courier New" w:cs="Courier New" w:hint="default"/>
                <w:color w:val="4EC9B0"/>
                <w:sz w:val="16"/>
                <w:szCs w:val="16"/>
                <w:shd w:val="clear" w:color="auto" w:fill="1E1E1E"/>
              </w:rPr>
              <w:t>default_contention_free_shared_mutex</w:t>
            </w:r>
            <w:proofErr w:type="spellEnd"/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proofErr w:type="spellStart"/>
            <w:r>
              <w:rPr>
                <w:rFonts w:ascii="Courier New" w:hAnsi="Courier New" w:cs="Courier New" w:hint="default"/>
                <w:color w:val="DDA0DD"/>
                <w:sz w:val="16"/>
                <w:szCs w:val="16"/>
                <w:shd w:val="clear" w:color="auto" w:fill="1E1E1E"/>
              </w:rPr>
              <w:t>recordSetMutex</w:t>
            </w:r>
            <w:proofErr w:type="spellEnd"/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;</w:t>
            </w:r>
          </w:p>
          <w:p w14:paraId="03A76D4A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538135" w:themeColor="accent6" w:themeShade="BF"/>
                <w:sz w:val="21"/>
                <w:szCs w:val="21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ADD8E6"/>
                <w:sz w:val="16"/>
                <w:szCs w:val="16"/>
                <w:shd w:val="clear" w:color="auto" w:fill="1E1E1E"/>
              </w:rPr>
              <w:t>std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::</w:t>
            </w:r>
            <w:proofErr w:type="spellStart"/>
            <w:r>
              <w:rPr>
                <w:rFonts w:ascii="Courier New" w:hAnsi="Courier New" w:cs="Courier New" w:hint="default"/>
                <w:color w:val="4EC9B0"/>
                <w:sz w:val="16"/>
                <w:szCs w:val="16"/>
                <w:shd w:val="clear" w:color="auto" w:fill="1E1E1E"/>
              </w:rPr>
              <w:t>shared_ptr</w:t>
            </w:r>
            <w:proofErr w:type="spellEnd"/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&lt;</w:t>
            </w:r>
            <w:r>
              <w:rPr>
                <w:rFonts w:ascii="Courier New" w:hAnsi="Courier New" w:cs="Courier New" w:hint="default"/>
                <w:color w:val="4EC9B0"/>
                <w:sz w:val="16"/>
                <w:szCs w:val="16"/>
                <w:shd w:val="clear" w:color="auto" w:fill="1E1E1E"/>
              </w:rPr>
              <w:t>Accumulator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&gt;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DDA0DD"/>
                <w:sz w:val="16"/>
                <w:szCs w:val="16"/>
                <w:shd w:val="clear" w:color="auto" w:fill="1E1E1E"/>
              </w:rPr>
              <w:t>accumulator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;</w:t>
            </w:r>
            <w:r>
              <w:rPr>
                <w:rFonts w:ascii="Courier New" w:hAnsi="Courier New" w:cs="Courier New"/>
                <w:color w:val="538135" w:themeColor="accent6" w:themeShade="BF"/>
                <w:sz w:val="21"/>
                <w:szCs w:val="21"/>
                <w:shd w:val="clear" w:color="auto" w:fill="1E1E1E"/>
              </w:rPr>
              <w:t>//</w:t>
            </w:r>
            <w:r>
              <w:rPr>
                <w:rFonts w:ascii="Courier New" w:hAnsi="Courier New" w:cs="Courier New"/>
                <w:color w:val="538135" w:themeColor="accent6" w:themeShade="BF"/>
                <w:sz w:val="21"/>
                <w:szCs w:val="21"/>
                <w:shd w:val="clear" w:color="auto" w:fill="1E1E1E"/>
              </w:rPr>
              <w:t>计算利息</w:t>
            </w:r>
          </w:p>
          <w:p w14:paraId="49186E4C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538135" w:themeColor="accent6" w:themeShade="BF"/>
                <w:sz w:val="21"/>
                <w:szCs w:val="21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lastRenderedPageBreak/>
              <w:tab/>
            </w:r>
            <w:r>
              <w:rPr>
                <w:rFonts w:ascii="Courier New" w:hAnsi="Courier New" w:cs="Courier New" w:hint="default"/>
                <w:color w:val="ADD8E6"/>
                <w:sz w:val="16"/>
                <w:szCs w:val="16"/>
                <w:shd w:val="clear" w:color="auto" w:fill="1E1E1E"/>
              </w:rPr>
              <w:t>std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::</w:t>
            </w:r>
            <w:r>
              <w:rPr>
                <w:rFonts w:ascii="Courier New" w:hAnsi="Courier New" w:cs="Courier New" w:hint="default"/>
                <w:color w:val="4EC9B0"/>
                <w:sz w:val="16"/>
                <w:szCs w:val="16"/>
                <w:shd w:val="clear" w:color="auto" w:fill="1E1E1E"/>
              </w:rPr>
              <w:t>multiset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&lt;</w:t>
            </w:r>
            <w:proofErr w:type="spellStart"/>
            <w:r>
              <w:rPr>
                <w:rFonts w:ascii="Courier New" w:hAnsi="Courier New" w:cs="Courier New" w:hint="default"/>
                <w:color w:val="4EC9B0"/>
                <w:sz w:val="16"/>
                <w:szCs w:val="16"/>
                <w:shd w:val="clear" w:color="auto" w:fill="1E1E1E"/>
              </w:rPr>
              <w:t>AccountRecord</w:t>
            </w:r>
            <w:proofErr w:type="spellEnd"/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&gt;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proofErr w:type="spellStart"/>
            <w:r>
              <w:rPr>
                <w:rFonts w:ascii="Courier New" w:hAnsi="Courier New" w:cs="Courier New" w:hint="default"/>
                <w:color w:val="DDA0DD"/>
                <w:sz w:val="16"/>
                <w:szCs w:val="16"/>
                <w:shd w:val="clear" w:color="auto" w:fill="1E1E1E"/>
              </w:rPr>
              <w:t>myRecordSet</w:t>
            </w:r>
            <w:proofErr w:type="spellEnd"/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;</w:t>
            </w:r>
            <w:r>
              <w:rPr>
                <w:rFonts w:ascii="Courier New" w:hAnsi="Courier New" w:cs="Courier New"/>
                <w:color w:val="538135" w:themeColor="accent6" w:themeShade="BF"/>
                <w:sz w:val="21"/>
                <w:szCs w:val="21"/>
                <w:shd w:val="clear" w:color="auto" w:fill="1E1E1E"/>
              </w:rPr>
              <w:t>//</w:t>
            </w:r>
            <w:r>
              <w:rPr>
                <w:rFonts w:ascii="Courier New" w:hAnsi="Courier New" w:cs="Courier New"/>
                <w:color w:val="538135" w:themeColor="accent6" w:themeShade="BF"/>
                <w:sz w:val="21"/>
                <w:szCs w:val="21"/>
                <w:shd w:val="clear" w:color="auto" w:fill="1E1E1E"/>
              </w:rPr>
              <w:t>记录本账户账单</w:t>
            </w:r>
          </w:p>
          <w:p w14:paraId="494C3F36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proofErr w:type="gramStart"/>
            <w:r>
              <w:rPr>
                <w:rFonts w:ascii="Courier New" w:hAnsi="Courier New" w:cs="Courier New" w:hint="default"/>
                <w:color w:val="ADD8E6"/>
                <w:sz w:val="16"/>
                <w:szCs w:val="16"/>
                <w:shd w:val="clear" w:color="auto" w:fill="1E1E1E"/>
              </w:rPr>
              <w:t>sf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::</w:t>
            </w:r>
            <w:proofErr w:type="spellStart"/>
            <w:proofErr w:type="gramEnd"/>
            <w:r>
              <w:rPr>
                <w:rFonts w:ascii="Courier New" w:hAnsi="Courier New" w:cs="Courier New" w:hint="default"/>
                <w:color w:val="4EC9B0"/>
                <w:sz w:val="16"/>
                <w:szCs w:val="16"/>
                <w:shd w:val="clear" w:color="auto" w:fill="1E1E1E"/>
              </w:rPr>
              <w:t>default_contention_free_shared_mutex</w:t>
            </w:r>
            <w:proofErr w:type="spellEnd"/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proofErr w:type="spellStart"/>
            <w:r>
              <w:rPr>
                <w:rFonts w:ascii="Courier New" w:hAnsi="Courier New" w:cs="Courier New" w:hint="default"/>
                <w:color w:val="DDA0DD"/>
                <w:sz w:val="16"/>
                <w:szCs w:val="16"/>
                <w:shd w:val="clear" w:color="auto" w:fill="1E1E1E"/>
              </w:rPr>
              <w:t>myRecordSetMutex</w:t>
            </w:r>
            <w:proofErr w:type="spellEnd"/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;</w:t>
            </w:r>
          </w:p>
          <w:p w14:paraId="0D21E026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proofErr w:type="gramStart"/>
            <w:r>
              <w:rPr>
                <w:rFonts w:ascii="Courier New" w:hAnsi="Courier New" w:cs="Courier New" w:hint="default"/>
                <w:color w:val="00FFFF"/>
                <w:sz w:val="16"/>
                <w:szCs w:val="16"/>
                <w:shd w:val="clear" w:color="auto" w:fill="1E1E1E"/>
              </w:rPr>
              <w:t>Account</w:t>
            </w:r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(</w:t>
            </w:r>
            <w:proofErr w:type="gramEnd"/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const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4EC9B0"/>
                <w:sz w:val="16"/>
                <w:szCs w:val="16"/>
                <w:shd w:val="clear" w:color="auto" w:fill="1E1E1E"/>
              </w:rPr>
              <w:t>Date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&amp;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9A9A9A"/>
                <w:sz w:val="16"/>
                <w:szCs w:val="16"/>
                <w:shd w:val="clear" w:color="auto" w:fill="1E1E1E"/>
              </w:rPr>
              <w:t>date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,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const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ADD8E6"/>
                <w:sz w:val="16"/>
                <w:szCs w:val="16"/>
                <w:shd w:val="clear" w:color="auto" w:fill="1E1E1E"/>
              </w:rPr>
              <w:t>std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::</w:t>
            </w:r>
            <w:r>
              <w:rPr>
                <w:rFonts w:ascii="Courier New" w:hAnsi="Courier New" w:cs="Courier New" w:hint="default"/>
                <w:color w:val="4EC9B0"/>
                <w:sz w:val="16"/>
                <w:szCs w:val="16"/>
                <w:shd w:val="clear" w:color="auto" w:fill="1E1E1E"/>
              </w:rPr>
              <w:t>string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&amp;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9A9A9A"/>
                <w:sz w:val="16"/>
                <w:szCs w:val="16"/>
                <w:shd w:val="clear" w:color="auto" w:fill="1E1E1E"/>
              </w:rPr>
              <w:t>id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,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const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double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&amp;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9A9A9A"/>
                <w:sz w:val="16"/>
                <w:szCs w:val="16"/>
                <w:shd w:val="clear" w:color="auto" w:fill="1E1E1E"/>
              </w:rPr>
              <w:t>rate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,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const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ADD8E6"/>
                <w:sz w:val="16"/>
                <w:szCs w:val="16"/>
                <w:shd w:val="clear" w:color="auto" w:fill="1E1E1E"/>
              </w:rPr>
              <w:t>std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::</w:t>
            </w:r>
            <w:r>
              <w:rPr>
                <w:rFonts w:ascii="Courier New" w:hAnsi="Courier New" w:cs="Courier New" w:hint="default"/>
                <w:color w:val="4EC9B0"/>
                <w:sz w:val="16"/>
                <w:szCs w:val="16"/>
                <w:shd w:val="clear" w:color="auto" w:fill="1E1E1E"/>
              </w:rPr>
              <w:t>string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&amp;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9A9A9A"/>
                <w:sz w:val="16"/>
                <w:szCs w:val="16"/>
                <w:shd w:val="clear" w:color="auto" w:fill="1E1E1E"/>
              </w:rPr>
              <w:t>password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,</w:t>
            </w:r>
          </w:p>
          <w:p w14:paraId="67A0CA00" w14:textId="77777777" w:rsidR="00944C50" w:rsidRDefault="005D569A">
            <w:pPr>
              <w:pStyle w:val="HTML"/>
              <w:shd w:val="clear" w:color="auto" w:fill="1E1E1E"/>
              <w:ind w:firstLineChars="1000" w:firstLine="1600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proofErr w:type="spellStart"/>
            <w:r>
              <w:rPr>
                <w:rFonts w:ascii="Courier New" w:hAnsi="Courier New" w:cs="Courier New" w:hint="default"/>
                <w:color w:val="4EC9B0"/>
                <w:sz w:val="16"/>
                <w:szCs w:val="16"/>
                <w:shd w:val="clear" w:color="auto" w:fill="1E1E1E"/>
              </w:rPr>
              <w:t>AccountMode</w:t>
            </w:r>
            <w:proofErr w:type="spellEnd"/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9A9A9A"/>
                <w:sz w:val="16"/>
                <w:szCs w:val="16"/>
                <w:shd w:val="clear" w:color="auto" w:fill="1E1E1E"/>
              </w:rPr>
              <w:t>mode</w:t>
            </w:r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)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;</w:t>
            </w:r>
          </w:p>
          <w:p w14:paraId="1E7244AF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virtual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auto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00FFFF"/>
                <w:sz w:val="16"/>
                <w:szCs w:val="16"/>
                <w:shd w:val="clear" w:color="auto" w:fill="1E1E1E"/>
              </w:rPr>
              <w:t>checkSufficiency</w:t>
            </w:r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(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const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double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&amp;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9A9A9A"/>
                <w:sz w:val="16"/>
                <w:szCs w:val="16"/>
                <w:shd w:val="clear" w:color="auto" w:fill="1E1E1E"/>
              </w:rPr>
              <w:t>amount</w:t>
            </w:r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)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-&gt;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bool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=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B5CEA8"/>
                <w:sz w:val="16"/>
                <w:szCs w:val="16"/>
                <w:shd w:val="clear" w:color="auto" w:fill="1E1E1E"/>
              </w:rPr>
              <w:t>0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;</w:t>
            </w:r>
            <w:r>
              <w:rPr>
                <w:rFonts w:ascii="Courier New" w:hAnsi="Courier New" w:cs="Courier New"/>
                <w:color w:val="538135" w:themeColor="accent6" w:themeShade="BF"/>
                <w:sz w:val="21"/>
                <w:szCs w:val="21"/>
                <w:shd w:val="clear" w:color="auto" w:fill="1E1E1E"/>
              </w:rPr>
              <w:t>//</w:t>
            </w:r>
            <w:r>
              <w:rPr>
                <w:rFonts w:ascii="Courier New" w:hAnsi="Courier New" w:cs="Courier New"/>
                <w:color w:val="538135" w:themeColor="accent6" w:themeShade="BF"/>
                <w:sz w:val="21"/>
                <w:szCs w:val="21"/>
                <w:shd w:val="clear" w:color="auto" w:fill="1E1E1E"/>
              </w:rPr>
              <w:t>检查余额</w:t>
            </w:r>
          </w:p>
          <w:p w14:paraId="20C1A985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auto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proofErr w:type="gramStart"/>
            <w:r>
              <w:rPr>
                <w:rFonts w:ascii="Courier New" w:hAnsi="Courier New" w:cs="Courier New" w:hint="default"/>
                <w:color w:val="00FFFF"/>
                <w:sz w:val="16"/>
                <w:szCs w:val="16"/>
                <w:shd w:val="clear" w:color="auto" w:fill="1E1E1E"/>
              </w:rPr>
              <w:t>record</w:t>
            </w:r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(</w:t>
            </w:r>
            <w:proofErr w:type="gramEnd"/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const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4EC9B0"/>
                <w:sz w:val="16"/>
                <w:szCs w:val="16"/>
                <w:shd w:val="clear" w:color="auto" w:fill="1E1E1E"/>
              </w:rPr>
              <w:t>Date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&amp;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9A9A9A"/>
                <w:sz w:val="16"/>
                <w:szCs w:val="16"/>
                <w:shd w:val="clear" w:color="auto" w:fill="1E1E1E"/>
              </w:rPr>
              <w:t>date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,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const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double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&amp;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9A9A9A"/>
                <w:sz w:val="16"/>
                <w:szCs w:val="16"/>
                <w:shd w:val="clear" w:color="auto" w:fill="1E1E1E"/>
              </w:rPr>
              <w:t>amount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,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const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char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*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9A9A9A"/>
                <w:sz w:val="16"/>
                <w:szCs w:val="16"/>
                <w:shd w:val="clear" w:color="auto" w:fill="1E1E1E"/>
              </w:rPr>
              <w:t>msg</w:t>
            </w:r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)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-&gt;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void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;</w:t>
            </w:r>
          </w:p>
          <w:p w14:paraId="409112C8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static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auto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proofErr w:type="gramStart"/>
            <w:r>
              <w:rPr>
                <w:rFonts w:ascii="Courier New" w:hAnsi="Courier New" w:cs="Courier New" w:hint="default"/>
                <w:color w:val="00FFFF"/>
                <w:sz w:val="16"/>
                <w:szCs w:val="16"/>
                <w:shd w:val="clear" w:color="auto" w:fill="1E1E1E"/>
              </w:rPr>
              <w:t>error</w:t>
            </w:r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(</w:t>
            </w:r>
            <w:proofErr w:type="gramEnd"/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const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ADD8E6"/>
                <w:sz w:val="16"/>
                <w:szCs w:val="16"/>
                <w:shd w:val="clear" w:color="auto" w:fill="1E1E1E"/>
              </w:rPr>
              <w:t>std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::</w:t>
            </w:r>
            <w:r>
              <w:rPr>
                <w:rFonts w:ascii="Courier New" w:hAnsi="Courier New" w:cs="Courier New" w:hint="default"/>
                <w:color w:val="4EC9B0"/>
                <w:sz w:val="16"/>
                <w:szCs w:val="16"/>
                <w:shd w:val="clear" w:color="auto" w:fill="1E1E1E"/>
              </w:rPr>
              <w:t>string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&amp;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9A9A9A"/>
                <w:sz w:val="16"/>
                <w:szCs w:val="16"/>
                <w:shd w:val="clear" w:color="auto" w:fill="1E1E1E"/>
              </w:rPr>
              <w:t>msg</w:t>
            </w:r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)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-&gt;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void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;</w:t>
            </w:r>
          </w:p>
          <w:p w14:paraId="188A56BB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auto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proofErr w:type="spellStart"/>
            <w:proofErr w:type="gramStart"/>
            <w:r>
              <w:rPr>
                <w:rFonts w:ascii="Courier New" w:hAnsi="Courier New" w:cs="Courier New" w:hint="default"/>
                <w:color w:val="00FFFF"/>
                <w:sz w:val="16"/>
                <w:szCs w:val="16"/>
                <w:shd w:val="clear" w:color="auto" w:fill="1E1E1E"/>
              </w:rPr>
              <w:t>getPassword</w:t>
            </w:r>
            <w:proofErr w:type="spellEnd"/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(</w:t>
            </w:r>
            <w:proofErr w:type="gramEnd"/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)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const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-&gt;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ADD8E6"/>
                <w:sz w:val="16"/>
                <w:szCs w:val="16"/>
                <w:shd w:val="clear" w:color="auto" w:fill="1E1E1E"/>
              </w:rPr>
              <w:t>std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::</w:t>
            </w:r>
            <w:r>
              <w:rPr>
                <w:rFonts w:ascii="Courier New" w:hAnsi="Courier New" w:cs="Courier New" w:hint="default"/>
                <w:color w:val="4EC9B0"/>
                <w:sz w:val="16"/>
                <w:szCs w:val="16"/>
                <w:shd w:val="clear" w:color="auto" w:fill="1E1E1E"/>
              </w:rPr>
              <w:t>string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;</w:t>
            </w:r>
          </w:p>
          <w:p w14:paraId="0E2DEFC5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public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:</w:t>
            </w:r>
          </w:p>
          <w:p w14:paraId="13541603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proofErr w:type="gramStart"/>
            <w:r>
              <w:rPr>
                <w:rFonts w:ascii="Courier New" w:hAnsi="Courier New" w:cs="Courier New" w:hint="default"/>
                <w:color w:val="00FFFF"/>
                <w:sz w:val="16"/>
                <w:szCs w:val="16"/>
                <w:shd w:val="clear" w:color="auto" w:fill="1E1E1E"/>
              </w:rPr>
              <w:t>Account</w:t>
            </w:r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(</w:t>
            </w:r>
            <w:proofErr w:type="gramEnd"/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)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=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delete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;</w:t>
            </w:r>
          </w:p>
          <w:p w14:paraId="1BDD2278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proofErr w:type="gramStart"/>
            <w:r>
              <w:rPr>
                <w:rFonts w:ascii="Courier New" w:hAnsi="Courier New" w:cs="Courier New" w:hint="default"/>
                <w:color w:val="00FFFF"/>
                <w:sz w:val="16"/>
                <w:szCs w:val="16"/>
                <w:shd w:val="clear" w:color="auto" w:fill="1E1E1E"/>
              </w:rPr>
              <w:t>Account</w:t>
            </w:r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(</w:t>
            </w:r>
            <w:proofErr w:type="gramEnd"/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const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4EC9B0"/>
                <w:sz w:val="16"/>
                <w:szCs w:val="16"/>
                <w:shd w:val="clear" w:color="auto" w:fill="1E1E1E"/>
              </w:rPr>
              <w:t>Account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&amp;</w:t>
            </w:r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)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=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delete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;</w:t>
            </w:r>
          </w:p>
          <w:p w14:paraId="0D8023F9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auto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00FFFF"/>
                <w:sz w:val="16"/>
                <w:szCs w:val="16"/>
                <w:shd w:val="clear" w:color="auto" w:fill="1E1E1E"/>
              </w:rPr>
              <w:t>operator </w:t>
            </w:r>
            <w:proofErr w:type="gramStart"/>
            <w:r>
              <w:rPr>
                <w:rFonts w:ascii="Courier New" w:hAnsi="Courier New" w:cs="Courier New" w:hint="default"/>
                <w:color w:val="00FFFF"/>
                <w:sz w:val="16"/>
                <w:szCs w:val="16"/>
                <w:shd w:val="clear" w:color="auto" w:fill="1E1E1E"/>
              </w:rPr>
              <w:t>=</w:t>
            </w:r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(</w:t>
            </w:r>
            <w:proofErr w:type="gramEnd"/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const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4EC9B0"/>
                <w:sz w:val="16"/>
                <w:szCs w:val="16"/>
                <w:shd w:val="clear" w:color="auto" w:fill="1E1E1E"/>
              </w:rPr>
              <w:t>Account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&amp;</w:t>
            </w:r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)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=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delete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;</w:t>
            </w:r>
          </w:p>
          <w:p w14:paraId="07F0BAC9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virtual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00FFFF"/>
                <w:sz w:val="16"/>
                <w:szCs w:val="16"/>
                <w:shd w:val="clear" w:color="auto" w:fill="1E1E1E"/>
              </w:rPr>
              <w:t>~</w:t>
            </w:r>
            <w:proofErr w:type="gramStart"/>
            <w:r>
              <w:rPr>
                <w:rFonts w:ascii="Courier New" w:hAnsi="Courier New" w:cs="Courier New" w:hint="default"/>
                <w:color w:val="00FFFF"/>
                <w:sz w:val="16"/>
                <w:szCs w:val="16"/>
                <w:shd w:val="clear" w:color="auto" w:fill="1E1E1E"/>
              </w:rPr>
              <w:t>Account</w:t>
            </w:r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(</w:t>
            </w:r>
            <w:proofErr w:type="gramEnd"/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)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=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default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;</w:t>
            </w:r>
          </w:p>
          <w:p w14:paraId="393A74C1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auto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proofErr w:type="spellStart"/>
            <w:proofErr w:type="gramStart"/>
            <w:r>
              <w:rPr>
                <w:rFonts w:ascii="Courier New" w:hAnsi="Courier New" w:cs="Courier New" w:hint="default"/>
                <w:color w:val="00FFFF"/>
                <w:sz w:val="16"/>
                <w:szCs w:val="16"/>
                <w:shd w:val="clear" w:color="auto" w:fill="1E1E1E"/>
              </w:rPr>
              <w:t>setPassword</w:t>
            </w:r>
            <w:proofErr w:type="spellEnd"/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(</w:t>
            </w:r>
            <w:proofErr w:type="gramEnd"/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const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ADD8E6"/>
                <w:sz w:val="16"/>
                <w:szCs w:val="16"/>
                <w:shd w:val="clear" w:color="auto" w:fill="1E1E1E"/>
              </w:rPr>
              <w:t>std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::</w:t>
            </w:r>
            <w:r>
              <w:rPr>
                <w:rFonts w:ascii="Courier New" w:hAnsi="Courier New" w:cs="Courier New" w:hint="default"/>
                <w:color w:val="4EC9B0"/>
                <w:sz w:val="16"/>
                <w:szCs w:val="16"/>
                <w:shd w:val="clear" w:color="auto" w:fill="1E1E1E"/>
              </w:rPr>
              <w:t>string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&amp;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proofErr w:type="spellStart"/>
            <w:r>
              <w:rPr>
                <w:rFonts w:ascii="Courier New" w:hAnsi="Courier New" w:cs="Courier New" w:hint="default"/>
                <w:color w:val="9A9A9A"/>
                <w:sz w:val="16"/>
                <w:szCs w:val="16"/>
                <w:shd w:val="clear" w:color="auto" w:fill="1E1E1E"/>
              </w:rPr>
              <w:t>newPass</w:t>
            </w:r>
            <w:proofErr w:type="spellEnd"/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)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-&gt;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void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;</w:t>
            </w:r>
          </w:p>
          <w:p w14:paraId="129DF1BF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538135" w:themeColor="accent6" w:themeShade="BF"/>
                <w:sz w:val="21"/>
                <w:szCs w:val="21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538135" w:themeColor="accent6" w:themeShade="BF"/>
                <w:sz w:val="21"/>
                <w:szCs w:val="21"/>
                <w:shd w:val="clear" w:color="auto" w:fill="1E1E1E"/>
              </w:rPr>
              <w:t>//function </w:t>
            </w:r>
            <w:proofErr w:type="spellStart"/>
            <w:r>
              <w:rPr>
                <w:rFonts w:ascii="Courier New" w:hAnsi="Courier New" w:cs="Courier New" w:hint="default"/>
                <w:color w:val="538135" w:themeColor="accent6" w:themeShade="BF"/>
                <w:sz w:val="21"/>
                <w:szCs w:val="21"/>
                <w:shd w:val="clear" w:color="auto" w:fill="1E1E1E"/>
              </w:rPr>
              <w:t>todo</w:t>
            </w:r>
            <w:proofErr w:type="spellEnd"/>
            <w:r>
              <w:rPr>
                <w:rFonts w:ascii="Courier New" w:hAnsi="Courier New" w:cs="Courier New" w:hint="default"/>
                <w:color w:val="538135" w:themeColor="accent6" w:themeShade="BF"/>
                <w:sz w:val="21"/>
                <w:szCs w:val="21"/>
                <w:shd w:val="clear" w:color="auto" w:fill="1E1E1E"/>
              </w:rPr>
              <w:t> change Password</w:t>
            </w:r>
          </w:p>
          <w:p w14:paraId="504FF9DD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auto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proofErr w:type="spellStart"/>
            <w:proofErr w:type="gramStart"/>
            <w:r>
              <w:rPr>
                <w:rFonts w:ascii="Courier New" w:hAnsi="Courier New" w:cs="Courier New" w:hint="default"/>
                <w:color w:val="00FFFF"/>
                <w:sz w:val="16"/>
                <w:szCs w:val="16"/>
                <w:shd w:val="clear" w:color="auto" w:fill="1E1E1E"/>
              </w:rPr>
              <w:t>checkPassword</w:t>
            </w:r>
            <w:proofErr w:type="spellEnd"/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(</w:t>
            </w:r>
            <w:proofErr w:type="gramEnd"/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const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ADD8E6"/>
                <w:sz w:val="16"/>
                <w:szCs w:val="16"/>
                <w:shd w:val="clear" w:color="auto" w:fill="1E1E1E"/>
              </w:rPr>
              <w:t>std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::</w:t>
            </w:r>
            <w:r>
              <w:rPr>
                <w:rFonts w:ascii="Courier New" w:hAnsi="Courier New" w:cs="Courier New" w:hint="default"/>
                <w:color w:val="4EC9B0"/>
                <w:sz w:val="16"/>
                <w:szCs w:val="16"/>
                <w:shd w:val="clear" w:color="auto" w:fill="1E1E1E"/>
              </w:rPr>
              <w:t>string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&amp;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9A9A9A"/>
                <w:sz w:val="16"/>
                <w:szCs w:val="16"/>
                <w:shd w:val="clear" w:color="auto" w:fill="1E1E1E"/>
              </w:rPr>
              <w:t>password</w:t>
            </w:r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)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const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-&gt;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bool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;</w:t>
            </w:r>
          </w:p>
          <w:p w14:paraId="27316615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auto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proofErr w:type="spellStart"/>
            <w:proofErr w:type="gramStart"/>
            <w:r>
              <w:rPr>
                <w:rFonts w:ascii="Courier New" w:hAnsi="Courier New" w:cs="Courier New" w:hint="default"/>
                <w:color w:val="00FFFF"/>
                <w:sz w:val="16"/>
                <w:szCs w:val="16"/>
                <w:shd w:val="clear" w:color="auto" w:fill="1E1E1E"/>
              </w:rPr>
              <w:t>getId</w:t>
            </w:r>
            <w:proofErr w:type="spellEnd"/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(</w:t>
            </w:r>
            <w:proofErr w:type="gramEnd"/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)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const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proofErr w:type="spellStart"/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noexcept</w:t>
            </w:r>
            <w:proofErr w:type="spellEnd"/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-&gt;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ADD8E6"/>
                <w:sz w:val="16"/>
                <w:szCs w:val="16"/>
                <w:shd w:val="clear" w:color="auto" w:fill="1E1E1E"/>
              </w:rPr>
              <w:t>std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::</w:t>
            </w:r>
            <w:r>
              <w:rPr>
                <w:rFonts w:ascii="Courier New" w:hAnsi="Courier New" w:cs="Courier New" w:hint="default"/>
                <w:color w:val="4EC9B0"/>
                <w:sz w:val="16"/>
                <w:szCs w:val="16"/>
                <w:shd w:val="clear" w:color="auto" w:fill="1E1E1E"/>
              </w:rPr>
              <w:t>string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;</w:t>
            </w:r>
          </w:p>
          <w:p w14:paraId="2D260274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auto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proofErr w:type="spellStart"/>
            <w:proofErr w:type="gramStart"/>
            <w:r>
              <w:rPr>
                <w:rFonts w:ascii="Courier New" w:hAnsi="Courier New" w:cs="Courier New" w:hint="default"/>
                <w:color w:val="00FFFF"/>
                <w:sz w:val="16"/>
                <w:szCs w:val="16"/>
                <w:shd w:val="clear" w:color="auto" w:fill="1E1E1E"/>
              </w:rPr>
              <w:t>getBalance</w:t>
            </w:r>
            <w:proofErr w:type="spellEnd"/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(</w:t>
            </w:r>
            <w:proofErr w:type="gramEnd"/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)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const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proofErr w:type="spellStart"/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noexcept</w:t>
            </w:r>
            <w:proofErr w:type="spellEnd"/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-&gt;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double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;</w:t>
            </w:r>
          </w:p>
          <w:p w14:paraId="2638F947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auto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proofErr w:type="spellStart"/>
            <w:proofErr w:type="gramStart"/>
            <w:r>
              <w:rPr>
                <w:rFonts w:ascii="Courier New" w:hAnsi="Courier New" w:cs="Courier New" w:hint="default"/>
                <w:color w:val="00FFFF"/>
                <w:sz w:val="16"/>
                <w:szCs w:val="16"/>
                <w:shd w:val="clear" w:color="auto" w:fill="1E1E1E"/>
              </w:rPr>
              <w:t>getRate</w:t>
            </w:r>
            <w:proofErr w:type="spellEnd"/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(</w:t>
            </w:r>
            <w:proofErr w:type="gramEnd"/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)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const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proofErr w:type="spellStart"/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noexcept</w:t>
            </w:r>
            <w:proofErr w:type="spellEnd"/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-&gt;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double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;</w:t>
            </w:r>
          </w:p>
          <w:p w14:paraId="72BFEA2A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auto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proofErr w:type="spellStart"/>
            <w:proofErr w:type="gramStart"/>
            <w:r>
              <w:rPr>
                <w:rFonts w:ascii="Courier New" w:hAnsi="Courier New" w:cs="Courier New" w:hint="default"/>
                <w:color w:val="00FFFF"/>
                <w:sz w:val="16"/>
                <w:szCs w:val="16"/>
                <w:shd w:val="clear" w:color="auto" w:fill="1E1E1E"/>
              </w:rPr>
              <w:t>setBalance</w:t>
            </w:r>
            <w:proofErr w:type="spellEnd"/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(</w:t>
            </w:r>
            <w:proofErr w:type="gramEnd"/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const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double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&amp;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9A9A9A"/>
                <w:sz w:val="16"/>
                <w:szCs w:val="16"/>
                <w:shd w:val="clear" w:color="auto" w:fill="1E1E1E"/>
              </w:rPr>
              <w:t>balance</w:t>
            </w:r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)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-&gt;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void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;</w:t>
            </w:r>
          </w:p>
          <w:p w14:paraId="47873123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virtual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auto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proofErr w:type="gramStart"/>
            <w:r>
              <w:rPr>
                <w:rFonts w:ascii="Courier New" w:hAnsi="Courier New" w:cs="Courier New" w:hint="default"/>
                <w:color w:val="00FFFF"/>
                <w:sz w:val="16"/>
                <w:szCs w:val="16"/>
                <w:shd w:val="clear" w:color="auto" w:fill="1E1E1E"/>
              </w:rPr>
              <w:t>info</w:t>
            </w:r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(</w:t>
            </w:r>
            <w:proofErr w:type="gramEnd"/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)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const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-&gt;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ADD8E6"/>
                <w:sz w:val="16"/>
                <w:szCs w:val="16"/>
                <w:shd w:val="clear" w:color="auto" w:fill="1E1E1E"/>
              </w:rPr>
              <w:t>std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::</w:t>
            </w:r>
            <w:r>
              <w:rPr>
                <w:rFonts w:ascii="Courier New" w:hAnsi="Courier New" w:cs="Courier New" w:hint="default"/>
                <w:color w:val="4EC9B0"/>
                <w:sz w:val="16"/>
                <w:szCs w:val="16"/>
                <w:shd w:val="clear" w:color="auto" w:fill="1E1E1E"/>
              </w:rPr>
              <w:t>string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=</w:t>
            </w:r>
            <w:r>
              <w:rPr>
                <w:rFonts w:ascii="Courier New" w:hAnsi="Courier New" w:cs="Courier New" w:hint="default"/>
                <w:color w:val="B5CEA8"/>
                <w:sz w:val="16"/>
                <w:szCs w:val="16"/>
                <w:shd w:val="clear" w:color="auto" w:fill="1E1E1E"/>
              </w:rPr>
              <w:t>0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;</w:t>
            </w:r>
          </w:p>
          <w:p w14:paraId="2874EA80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virtual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auto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proofErr w:type="spellStart"/>
            <w:r>
              <w:rPr>
                <w:rFonts w:ascii="Courier New" w:hAnsi="Courier New" w:cs="Courier New" w:hint="default"/>
                <w:color w:val="00FFFF"/>
                <w:sz w:val="16"/>
                <w:szCs w:val="16"/>
                <w:shd w:val="clear" w:color="auto" w:fill="1E1E1E"/>
              </w:rPr>
              <w:t>saveInfo</w:t>
            </w:r>
            <w:proofErr w:type="spellEnd"/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()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const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-&gt;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ADD8E6"/>
                <w:sz w:val="16"/>
                <w:szCs w:val="16"/>
                <w:shd w:val="clear" w:color="auto" w:fill="1E1E1E"/>
              </w:rPr>
              <w:t>std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::</w:t>
            </w:r>
            <w:r>
              <w:rPr>
                <w:rFonts w:ascii="Courier New" w:hAnsi="Courier New" w:cs="Courier New" w:hint="default"/>
                <w:color w:val="4EC9B0"/>
                <w:sz w:val="16"/>
                <w:szCs w:val="16"/>
                <w:shd w:val="clear" w:color="auto" w:fill="1E1E1E"/>
              </w:rPr>
              <w:t>string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=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B5CEA8"/>
                <w:sz w:val="16"/>
                <w:szCs w:val="16"/>
                <w:shd w:val="clear" w:color="auto" w:fill="1E1E1E"/>
              </w:rPr>
              <w:t>0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;</w:t>
            </w:r>
            <w:r>
              <w:rPr>
                <w:rFonts w:ascii="Courier New" w:hAnsi="Courier New" w:cs="Courier New"/>
                <w:color w:val="B4B4B4"/>
                <w:sz w:val="16"/>
                <w:szCs w:val="16"/>
                <w:shd w:val="clear" w:color="auto" w:fill="1E1E1E"/>
              </w:rPr>
              <w:t>/</w:t>
            </w:r>
            <w:r>
              <w:rPr>
                <w:rFonts w:ascii="Courier New" w:hAnsi="Courier New" w:cs="Courier New"/>
                <w:color w:val="538135" w:themeColor="accent6" w:themeShade="BF"/>
                <w:sz w:val="21"/>
                <w:szCs w:val="21"/>
                <w:shd w:val="clear" w:color="auto" w:fill="1E1E1E"/>
              </w:rPr>
              <w:t>/</w:t>
            </w:r>
            <w:r>
              <w:rPr>
                <w:rFonts w:ascii="Courier New" w:hAnsi="Courier New" w:cs="Courier New"/>
                <w:color w:val="538135" w:themeColor="accent6" w:themeShade="BF"/>
                <w:sz w:val="21"/>
                <w:szCs w:val="21"/>
                <w:shd w:val="clear" w:color="auto" w:fill="1E1E1E"/>
              </w:rPr>
              <w:t>保存所需的基本信息</w:t>
            </w:r>
          </w:p>
          <w:p w14:paraId="285501B9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virtual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auto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00FFFF"/>
                <w:sz w:val="16"/>
                <w:szCs w:val="16"/>
                <w:shd w:val="clear" w:color="auto" w:fill="1E1E1E"/>
              </w:rPr>
              <w:t>show</w:t>
            </w:r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(</w:t>
            </w:r>
            <w:r>
              <w:rPr>
                <w:rFonts w:ascii="Courier New" w:hAnsi="Courier New" w:cs="Courier New" w:hint="default"/>
                <w:color w:val="ADD8E6"/>
                <w:sz w:val="16"/>
                <w:szCs w:val="16"/>
                <w:shd w:val="clear" w:color="auto" w:fill="1E1E1E"/>
              </w:rPr>
              <w:t>std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::</w:t>
            </w:r>
            <w:r>
              <w:rPr>
                <w:rFonts w:ascii="Courier New" w:hAnsi="Courier New" w:cs="Courier New" w:hint="default"/>
                <w:color w:val="4EC9B0"/>
                <w:sz w:val="16"/>
                <w:szCs w:val="16"/>
                <w:shd w:val="clear" w:color="auto" w:fill="1E1E1E"/>
              </w:rPr>
              <w:t>ostream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&amp;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9A9A9A"/>
                <w:sz w:val="16"/>
                <w:szCs w:val="16"/>
                <w:shd w:val="clear" w:color="auto" w:fill="1E1E1E"/>
              </w:rPr>
              <w:t>os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=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ADD8E6"/>
                <w:sz w:val="16"/>
                <w:szCs w:val="16"/>
                <w:shd w:val="clear" w:color="auto" w:fill="1E1E1E"/>
              </w:rPr>
              <w:t>std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::</w:t>
            </w:r>
            <w:r>
              <w:rPr>
                <w:rFonts w:ascii="Courier New" w:hAnsi="Courier New" w:cs="Courier New" w:hint="default"/>
                <w:color w:val="C8C8C8"/>
                <w:sz w:val="16"/>
                <w:szCs w:val="16"/>
                <w:shd w:val="clear" w:color="auto" w:fill="1E1E1E"/>
              </w:rPr>
              <w:t>cout</w:t>
            </w:r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)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const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-&gt;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void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=</w:t>
            </w:r>
            <w:r>
              <w:rPr>
                <w:rFonts w:ascii="Courier New" w:hAnsi="Courier New" w:cs="Courier New" w:hint="default"/>
                <w:color w:val="B5CEA8"/>
                <w:sz w:val="16"/>
                <w:szCs w:val="16"/>
                <w:shd w:val="clear" w:color="auto" w:fill="1E1E1E"/>
              </w:rPr>
              <w:t>0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;</w:t>
            </w:r>
            <w:r>
              <w:rPr>
                <w:rFonts w:ascii="Courier New" w:hAnsi="Courier New" w:cs="Courier New"/>
                <w:color w:val="538135" w:themeColor="accent6" w:themeShade="BF"/>
                <w:sz w:val="21"/>
                <w:szCs w:val="21"/>
                <w:shd w:val="clear" w:color="auto" w:fill="1E1E1E"/>
              </w:rPr>
              <w:t>//</w:t>
            </w:r>
            <w:r>
              <w:rPr>
                <w:rFonts w:ascii="Courier New" w:hAnsi="Courier New" w:cs="Courier New"/>
                <w:color w:val="538135" w:themeColor="accent6" w:themeShade="BF"/>
                <w:sz w:val="21"/>
                <w:szCs w:val="21"/>
                <w:shd w:val="clear" w:color="auto" w:fill="1E1E1E"/>
              </w:rPr>
              <w:t>显示账户</w:t>
            </w:r>
          </w:p>
          <w:p w14:paraId="602FEC26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virtual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auto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00FFFF"/>
                <w:sz w:val="16"/>
                <w:szCs w:val="16"/>
                <w:shd w:val="clear" w:color="auto" w:fill="1E1E1E"/>
              </w:rPr>
              <w:t>deposit</w:t>
            </w:r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(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const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4EC9B0"/>
                <w:sz w:val="16"/>
                <w:szCs w:val="16"/>
                <w:shd w:val="clear" w:color="auto" w:fill="1E1E1E"/>
              </w:rPr>
              <w:t>Date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&amp;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9A9A9A"/>
                <w:sz w:val="16"/>
                <w:szCs w:val="16"/>
                <w:shd w:val="clear" w:color="auto" w:fill="1E1E1E"/>
              </w:rPr>
              <w:t>date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,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const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double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&amp;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9A9A9A"/>
                <w:sz w:val="16"/>
                <w:szCs w:val="16"/>
                <w:shd w:val="clear" w:color="auto" w:fill="1E1E1E"/>
              </w:rPr>
              <w:t>amount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,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const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char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*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9A9A9A"/>
                <w:sz w:val="16"/>
                <w:szCs w:val="16"/>
                <w:shd w:val="clear" w:color="auto" w:fill="1E1E1E"/>
              </w:rPr>
              <w:t>msg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=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nullptr</w:t>
            </w:r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)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-&gt;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void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=</w:t>
            </w:r>
            <w:r>
              <w:rPr>
                <w:rFonts w:ascii="Courier New" w:hAnsi="Courier New" w:cs="Courier New" w:hint="default"/>
                <w:color w:val="B5CEA8"/>
                <w:sz w:val="16"/>
                <w:szCs w:val="16"/>
                <w:shd w:val="clear" w:color="auto" w:fill="1E1E1E"/>
              </w:rPr>
              <w:t>0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;</w:t>
            </w:r>
            <w:r>
              <w:rPr>
                <w:rFonts w:ascii="Courier New" w:hAnsi="Courier New" w:cs="Courier New"/>
                <w:color w:val="538135" w:themeColor="accent6" w:themeShade="BF"/>
                <w:sz w:val="21"/>
                <w:szCs w:val="21"/>
                <w:shd w:val="clear" w:color="auto" w:fill="1E1E1E"/>
              </w:rPr>
              <w:t>//</w:t>
            </w:r>
            <w:r>
              <w:rPr>
                <w:rFonts w:ascii="Courier New" w:hAnsi="Courier New" w:cs="Courier New"/>
                <w:color w:val="538135" w:themeColor="accent6" w:themeShade="BF"/>
                <w:sz w:val="21"/>
                <w:szCs w:val="21"/>
                <w:shd w:val="clear" w:color="auto" w:fill="1E1E1E"/>
              </w:rPr>
              <w:t>存款</w:t>
            </w:r>
          </w:p>
          <w:p w14:paraId="298354C2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virtual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auto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00FFFF"/>
                <w:sz w:val="16"/>
                <w:szCs w:val="16"/>
                <w:shd w:val="clear" w:color="auto" w:fill="1E1E1E"/>
              </w:rPr>
              <w:t>withdraw</w:t>
            </w:r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(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const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4EC9B0"/>
                <w:sz w:val="16"/>
                <w:szCs w:val="16"/>
                <w:shd w:val="clear" w:color="auto" w:fill="1E1E1E"/>
              </w:rPr>
              <w:t>Date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&amp;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9A9A9A"/>
                <w:sz w:val="16"/>
                <w:szCs w:val="16"/>
                <w:shd w:val="clear" w:color="auto" w:fill="1E1E1E"/>
              </w:rPr>
              <w:t>date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,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const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double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&amp;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9A9A9A"/>
                <w:sz w:val="16"/>
                <w:szCs w:val="16"/>
                <w:shd w:val="clear" w:color="auto" w:fill="1E1E1E"/>
              </w:rPr>
              <w:t>amount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,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const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char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*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9A9A9A"/>
                <w:sz w:val="16"/>
                <w:szCs w:val="16"/>
                <w:shd w:val="clear" w:color="auto" w:fill="1E1E1E"/>
              </w:rPr>
              <w:t>msg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=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nullptr</w:t>
            </w:r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)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-&gt;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void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=</w:t>
            </w:r>
            <w:r>
              <w:rPr>
                <w:rFonts w:ascii="Courier New" w:hAnsi="Courier New" w:cs="Courier New" w:hint="default"/>
                <w:color w:val="B5CEA8"/>
                <w:sz w:val="16"/>
                <w:szCs w:val="16"/>
                <w:shd w:val="clear" w:color="auto" w:fill="1E1E1E"/>
              </w:rPr>
              <w:t>0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;</w:t>
            </w:r>
            <w:r>
              <w:rPr>
                <w:rFonts w:ascii="Courier New" w:hAnsi="Courier New" w:cs="Courier New"/>
                <w:color w:val="538135" w:themeColor="accent6" w:themeShade="BF"/>
                <w:sz w:val="21"/>
                <w:szCs w:val="21"/>
                <w:shd w:val="clear" w:color="auto" w:fill="1E1E1E"/>
              </w:rPr>
              <w:t>//</w:t>
            </w:r>
            <w:r>
              <w:rPr>
                <w:rFonts w:ascii="Courier New" w:hAnsi="Courier New" w:cs="Courier New"/>
                <w:color w:val="538135" w:themeColor="accent6" w:themeShade="BF"/>
                <w:sz w:val="21"/>
                <w:szCs w:val="21"/>
                <w:shd w:val="clear" w:color="auto" w:fill="1E1E1E"/>
              </w:rPr>
              <w:t>取款</w:t>
            </w:r>
          </w:p>
          <w:p w14:paraId="2E575FFC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538135" w:themeColor="accent6" w:themeShade="BF"/>
                <w:sz w:val="21"/>
                <w:szCs w:val="21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virtual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auto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00FFFF"/>
                <w:sz w:val="16"/>
                <w:szCs w:val="16"/>
                <w:shd w:val="clear" w:color="auto" w:fill="1E1E1E"/>
              </w:rPr>
              <w:t>settle</w:t>
            </w:r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(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const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4EC9B0"/>
                <w:sz w:val="16"/>
                <w:szCs w:val="16"/>
                <w:shd w:val="clear" w:color="auto" w:fill="1E1E1E"/>
              </w:rPr>
              <w:t>Date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&amp;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9A9A9A"/>
                <w:sz w:val="16"/>
                <w:szCs w:val="16"/>
                <w:shd w:val="clear" w:color="auto" w:fill="1E1E1E"/>
              </w:rPr>
              <w:t>date</w:t>
            </w:r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)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-&gt;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void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=</w:t>
            </w:r>
            <w:r>
              <w:rPr>
                <w:rFonts w:ascii="Courier New" w:hAnsi="Courier New" w:cs="Courier New" w:hint="default"/>
                <w:color w:val="B5CEA8"/>
                <w:sz w:val="16"/>
                <w:szCs w:val="16"/>
                <w:shd w:val="clear" w:color="auto" w:fill="1E1E1E"/>
              </w:rPr>
              <w:t>0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;;</w:t>
            </w:r>
            <w:r>
              <w:rPr>
                <w:rFonts w:ascii="Courier New" w:hAnsi="Courier New" w:cs="Courier New"/>
                <w:color w:val="538135" w:themeColor="accent6" w:themeShade="BF"/>
                <w:sz w:val="21"/>
                <w:szCs w:val="21"/>
                <w:shd w:val="clear" w:color="auto" w:fill="1E1E1E"/>
              </w:rPr>
              <w:t>//</w:t>
            </w:r>
            <w:r>
              <w:rPr>
                <w:rFonts w:ascii="Courier New" w:hAnsi="Courier New" w:cs="Courier New"/>
                <w:color w:val="538135" w:themeColor="accent6" w:themeShade="BF"/>
                <w:sz w:val="21"/>
                <w:szCs w:val="21"/>
                <w:shd w:val="clear" w:color="auto" w:fill="1E1E1E"/>
              </w:rPr>
              <w:t>结算</w:t>
            </w:r>
          </w:p>
          <w:p w14:paraId="690A014A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538135" w:themeColor="accent6" w:themeShade="BF"/>
                <w:sz w:val="21"/>
                <w:szCs w:val="21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virtual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auto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00FFFF"/>
                <w:sz w:val="16"/>
                <w:szCs w:val="16"/>
                <w:shd w:val="clear" w:color="auto" w:fill="1E1E1E"/>
              </w:rPr>
              <w:t>notice</w:t>
            </w:r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()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-&gt;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ADD8E6"/>
                <w:sz w:val="16"/>
                <w:szCs w:val="16"/>
                <w:shd w:val="clear" w:color="auto" w:fill="1E1E1E"/>
              </w:rPr>
              <w:t>std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::</w:t>
            </w:r>
            <w:r>
              <w:rPr>
                <w:rFonts w:ascii="Courier New" w:hAnsi="Courier New" w:cs="Courier New" w:hint="default"/>
                <w:color w:val="4EC9B0"/>
                <w:sz w:val="16"/>
                <w:szCs w:val="16"/>
                <w:shd w:val="clear" w:color="auto" w:fill="1E1E1E"/>
              </w:rPr>
              <w:t>string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;</w:t>
            </w:r>
            <w:r>
              <w:rPr>
                <w:rFonts w:ascii="Courier New" w:hAnsi="Courier New" w:cs="Courier New"/>
                <w:color w:val="B4B4B4"/>
                <w:sz w:val="16"/>
                <w:szCs w:val="16"/>
                <w:shd w:val="clear" w:color="auto" w:fill="1E1E1E"/>
              </w:rPr>
              <w:t>/</w:t>
            </w:r>
            <w:r>
              <w:rPr>
                <w:rFonts w:ascii="Courier New" w:hAnsi="Courier New" w:cs="Courier New"/>
                <w:color w:val="538135" w:themeColor="accent6" w:themeShade="BF"/>
                <w:sz w:val="21"/>
                <w:szCs w:val="21"/>
                <w:shd w:val="clear" w:color="auto" w:fill="1E1E1E"/>
              </w:rPr>
              <w:t>/</w:t>
            </w:r>
            <w:r>
              <w:rPr>
                <w:rFonts w:ascii="Courier New" w:hAnsi="Courier New" w:cs="Courier New"/>
                <w:color w:val="538135" w:themeColor="accent6" w:themeShade="BF"/>
                <w:sz w:val="21"/>
                <w:szCs w:val="21"/>
                <w:shd w:val="clear" w:color="auto" w:fill="1E1E1E"/>
              </w:rPr>
              <w:t>登录提示</w:t>
            </w:r>
          </w:p>
          <w:p w14:paraId="3FE05D4F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static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auto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proofErr w:type="spellStart"/>
            <w:proofErr w:type="gramStart"/>
            <w:r>
              <w:rPr>
                <w:rFonts w:ascii="Courier New" w:hAnsi="Courier New" w:cs="Courier New" w:hint="default"/>
                <w:color w:val="00FFFF"/>
                <w:sz w:val="16"/>
                <w:szCs w:val="16"/>
                <w:shd w:val="clear" w:color="auto" w:fill="1E1E1E"/>
              </w:rPr>
              <w:t>getTotal</w:t>
            </w:r>
            <w:proofErr w:type="spellEnd"/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(</w:t>
            </w:r>
            <w:proofErr w:type="gramEnd"/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)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proofErr w:type="spellStart"/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noexcept</w:t>
            </w:r>
            <w:proofErr w:type="spellEnd"/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-&gt;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double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;</w:t>
            </w:r>
          </w:p>
          <w:p w14:paraId="1D6868FB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static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auto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proofErr w:type="spellStart"/>
            <w:proofErr w:type="gramStart"/>
            <w:r>
              <w:rPr>
                <w:rFonts w:ascii="Courier New" w:hAnsi="Courier New" w:cs="Courier New" w:hint="default"/>
                <w:color w:val="00FFFF"/>
                <w:sz w:val="16"/>
                <w:szCs w:val="16"/>
                <w:shd w:val="clear" w:color="auto" w:fill="1E1E1E"/>
              </w:rPr>
              <w:t>addTotal</w:t>
            </w:r>
            <w:proofErr w:type="spellEnd"/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(</w:t>
            </w:r>
            <w:proofErr w:type="gramEnd"/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const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double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&amp;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9A9A9A"/>
                <w:sz w:val="16"/>
                <w:szCs w:val="16"/>
                <w:shd w:val="clear" w:color="auto" w:fill="1E1E1E"/>
              </w:rPr>
              <w:t>value</w:t>
            </w:r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)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-&gt;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void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;</w:t>
            </w:r>
          </w:p>
          <w:p w14:paraId="49903163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static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auto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00FFFF"/>
                <w:sz w:val="16"/>
                <w:szCs w:val="16"/>
                <w:shd w:val="clear" w:color="auto" w:fill="1E1E1E"/>
              </w:rPr>
              <w:t>query</w:t>
            </w:r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(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const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4EC9B0"/>
                <w:sz w:val="16"/>
                <w:szCs w:val="16"/>
                <w:shd w:val="clear" w:color="auto" w:fill="1E1E1E"/>
              </w:rPr>
              <w:t>Date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&amp;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9A9A9A"/>
                <w:sz w:val="16"/>
                <w:szCs w:val="16"/>
                <w:shd w:val="clear" w:color="auto" w:fill="1E1E1E"/>
              </w:rPr>
              <w:t>date1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,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const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4EC9B0"/>
                <w:sz w:val="16"/>
                <w:szCs w:val="16"/>
                <w:shd w:val="clear" w:color="auto" w:fill="1E1E1E"/>
              </w:rPr>
              <w:t>Date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&amp;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9A9A9A"/>
                <w:sz w:val="16"/>
                <w:szCs w:val="16"/>
                <w:shd w:val="clear" w:color="auto" w:fill="1E1E1E"/>
              </w:rPr>
              <w:t>date2</w:t>
            </w:r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)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-&gt;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ADD8E6"/>
                <w:sz w:val="16"/>
                <w:szCs w:val="16"/>
                <w:shd w:val="clear" w:color="auto" w:fill="1E1E1E"/>
              </w:rPr>
              <w:t>std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::</w:t>
            </w:r>
            <w:r>
              <w:rPr>
                <w:rFonts w:ascii="Courier New" w:hAnsi="Courier New" w:cs="Courier New" w:hint="default"/>
                <w:color w:val="4EC9B0"/>
                <w:sz w:val="16"/>
                <w:szCs w:val="16"/>
                <w:shd w:val="clear" w:color="auto" w:fill="1E1E1E"/>
              </w:rPr>
              <w:t>string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;</w:t>
            </w:r>
            <w:r>
              <w:rPr>
                <w:rFonts w:ascii="Courier New" w:hAnsi="Courier New" w:cs="Courier New"/>
                <w:color w:val="538135" w:themeColor="accent6" w:themeShade="BF"/>
                <w:sz w:val="21"/>
                <w:szCs w:val="21"/>
                <w:shd w:val="clear" w:color="auto" w:fill="1E1E1E"/>
              </w:rPr>
              <w:t>//</w:t>
            </w:r>
            <w:r>
              <w:rPr>
                <w:rFonts w:ascii="Courier New" w:hAnsi="Courier New" w:cs="Courier New"/>
                <w:color w:val="538135" w:themeColor="accent6" w:themeShade="BF"/>
                <w:sz w:val="21"/>
                <w:szCs w:val="21"/>
                <w:shd w:val="clear" w:color="auto" w:fill="1E1E1E"/>
              </w:rPr>
              <w:t>查询</w:t>
            </w:r>
          </w:p>
          <w:p w14:paraId="3BC37264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static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auto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00FFFF"/>
                <w:sz w:val="16"/>
                <w:szCs w:val="16"/>
                <w:shd w:val="clear" w:color="auto" w:fill="1E1E1E"/>
              </w:rPr>
              <w:t>insertIntoTotalRecord</w:t>
            </w:r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(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const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4EC9B0"/>
                <w:sz w:val="16"/>
                <w:szCs w:val="16"/>
                <w:shd w:val="clear" w:color="auto" w:fill="1E1E1E"/>
              </w:rPr>
              <w:t>AccountRecord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&amp;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9A9A9A"/>
                <w:sz w:val="16"/>
                <w:szCs w:val="16"/>
                <w:shd w:val="clear" w:color="auto" w:fill="1E1E1E"/>
              </w:rPr>
              <w:t>ar</w:t>
            </w:r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)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-&gt;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void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;</w:t>
            </w:r>
            <w:r>
              <w:rPr>
                <w:rFonts w:ascii="Courier New" w:hAnsi="Courier New" w:cs="Courier New"/>
                <w:color w:val="538135" w:themeColor="accent6" w:themeShade="BF"/>
                <w:sz w:val="21"/>
                <w:szCs w:val="21"/>
                <w:shd w:val="clear" w:color="auto" w:fill="1E1E1E"/>
              </w:rPr>
              <w:t>//</w:t>
            </w:r>
            <w:r>
              <w:rPr>
                <w:rFonts w:ascii="Courier New" w:hAnsi="Courier New" w:cs="Courier New"/>
                <w:color w:val="538135" w:themeColor="accent6" w:themeShade="BF"/>
                <w:sz w:val="21"/>
                <w:szCs w:val="21"/>
                <w:shd w:val="clear" w:color="auto" w:fill="1E1E1E"/>
              </w:rPr>
              <w:t>添加至总账单</w:t>
            </w:r>
          </w:p>
          <w:p w14:paraId="54082E7C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static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auto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proofErr w:type="gramStart"/>
            <w:r>
              <w:rPr>
                <w:rFonts w:ascii="Courier New" w:hAnsi="Courier New" w:cs="Courier New" w:hint="default"/>
                <w:color w:val="00FFFF"/>
                <w:sz w:val="16"/>
                <w:szCs w:val="16"/>
                <w:shd w:val="clear" w:color="auto" w:fill="1E1E1E"/>
              </w:rPr>
              <w:t>insertIntoTotalRecord</w:t>
            </w:r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(</w:t>
            </w:r>
            <w:proofErr w:type="gramEnd"/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const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4EC9B0"/>
                <w:sz w:val="16"/>
                <w:szCs w:val="16"/>
                <w:shd w:val="clear" w:color="auto" w:fill="1E1E1E"/>
              </w:rPr>
              <w:t>Date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&amp;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9A9A9A"/>
                <w:sz w:val="16"/>
                <w:szCs w:val="16"/>
                <w:shd w:val="clear" w:color="auto" w:fill="1E1E1E"/>
              </w:rPr>
              <w:t>date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,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const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ADD8E6"/>
                <w:sz w:val="16"/>
                <w:szCs w:val="16"/>
                <w:shd w:val="clear" w:color="auto" w:fill="1E1E1E"/>
              </w:rPr>
              <w:t>std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::</w:t>
            </w:r>
            <w:r>
              <w:rPr>
                <w:rFonts w:ascii="Courier New" w:hAnsi="Courier New" w:cs="Courier New" w:hint="default"/>
                <w:color w:val="4EC9B0"/>
                <w:sz w:val="16"/>
                <w:szCs w:val="16"/>
                <w:shd w:val="clear" w:color="auto" w:fill="1E1E1E"/>
              </w:rPr>
              <w:t>string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&amp;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9A9A9A"/>
                <w:sz w:val="16"/>
                <w:szCs w:val="16"/>
                <w:shd w:val="clear" w:color="auto" w:fill="1E1E1E"/>
              </w:rPr>
              <w:t>accountID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,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const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double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&amp;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9A9A9A"/>
                <w:sz w:val="16"/>
                <w:szCs w:val="16"/>
                <w:shd w:val="clear" w:color="auto" w:fill="1E1E1E"/>
              </w:rPr>
              <w:t>amount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,</w:t>
            </w:r>
          </w:p>
          <w:p w14:paraId="58EC21D0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                                 </w:t>
            </w:r>
            <w:r>
              <w:rPr>
                <w:rFonts w:ascii="Courier New" w:hAnsi="Courier New" w:cs="Courier New"/>
                <w:color w:val="DCDCDC"/>
                <w:sz w:val="16"/>
                <w:szCs w:val="16"/>
                <w:shd w:val="clear" w:color="auto" w:fill="1E1E1E"/>
              </w:rPr>
              <w:t xml:space="preserve">           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const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double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&amp;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proofErr w:type="spellStart"/>
            <w:r>
              <w:rPr>
                <w:rFonts w:ascii="Courier New" w:hAnsi="Courier New" w:cs="Courier New" w:hint="default"/>
                <w:color w:val="9A9A9A"/>
                <w:sz w:val="16"/>
                <w:szCs w:val="16"/>
                <w:shd w:val="clear" w:color="auto" w:fill="1E1E1E"/>
              </w:rPr>
              <w:t>balance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,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const</w:t>
            </w:r>
            <w:proofErr w:type="spellEnd"/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ADD8E6"/>
                <w:sz w:val="16"/>
                <w:szCs w:val="16"/>
                <w:shd w:val="clear" w:color="auto" w:fill="1E1E1E"/>
              </w:rPr>
              <w:t>std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::</w:t>
            </w:r>
            <w:r>
              <w:rPr>
                <w:rFonts w:ascii="Courier New" w:hAnsi="Courier New" w:cs="Courier New" w:hint="default"/>
                <w:color w:val="4EC9B0"/>
                <w:sz w:val="16"/>
                <w:szCs w:val="16"/>
                <w:shd w:val="clear" w:color="auto" w:fill="1E1E1E"/>
              </w:rPr>
              <w:t>string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&amp;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9A9A9A"/>
                <w:sz w:val="16"/>
                <w:szCs w:val="16"/>
                <w:shd w:val="clear" w:color="auto" w:fill="1E1E1E"/>
              </w:rPr>
              <w:t>desc</w:t>
            </w:r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)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-&gt;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void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;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auto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proofErr w:type="spellStart"/>
            <w:r>
              <w:rPr>
                <w:rFonts w:ascii="Courier New" w:hAnsi="Courier New" w:cs="Courier New" w:hint="default"/>
                <w:color w:val="00FFFF"/>
                <w:sz w:val="16"/>
                <w:szCs w:val="16"/>
                <w:shd w:val="clear" w:color="auto" w:fill="1E1E1E"/>
              </w:rPr>
              <w:t>insertIntoMyRecord</w:t>
            </w:r>
            <w:proofErr w:type="spellEnd"/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(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const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proofErr w:type="spellStart"/>
            <w:r>
              <w:rPr>
                <w:rFonts w:ascii="Courier New" w:hAnsi="Courier New" w:cs="Courier New" w:hint="default"/>
                <w:color w:val="4EC9B0"/>
                <w:sz w:val="16"/>
                <w:szCs w:val="16"/>
                <w:shd w:val="clear" w:color="auto" w:fill="1E1E1E"/>
              </w:rPr>
              <w:t>AccountRecord</w:t>
            </w:r>
            <w:proofErr w:type="spellEnd"/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&amp;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proofErr w:type="spellStart"/>
            <w:r>
              <w:rPr>
                <w:rFonts w:ascii="Courier New" w:hAnsi="Courier New" w:cs="Courier New" w:hint="default"/>
                <w:color w:val="9A9A9A"/>
                <w:sz w:val="16"/>
                <w:szCs w:val="16"/>
                <w:shd w:val="clear" w:color="auto" w:fill="1E1E1E"/>
              </w:rPr>
              <w:t>ar</w:t>
            </w:r>
            <w:proofErr w:type="spellEnd"/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)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-&gt;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void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;</w:t>
            </w:r>
            <w:r>
              <w:rPr>
                <w:rFonts w:ascii="Courier New" w:hAnsi="Courier New" w:cs="Courier New"/>
                <w:color w:val="538135" w:themeColor="accent6" w:themeShade="BF"/>
                <w:sz w:val="21"/>
                <w:szCs w:val="21"/>
                <w:shd w:val="clear" w:color="auto" w:fill="1E1E1E"/>
              </w:rPr>
              <w:t>//</w:t>
            </w:r>
            <w:r>
              <w:rPr>
                <w:rFonts w:ascii="Courier New" w:hAnsi="Courier New" w:cs="Courier New"/>
                <w:color w:val="538135" w:themeColor="accent6" w:themeShade="BF"/>
                <w:sz w:val="21"/>
                <w:szCs w:val="21"/>
                <w:shd w:val="clear" w:color="auto" w:fill="1E1E1E"/>
              </w:rPr>
              <w:t>添加至本账户账单</w:t>
            </w:r>
          </w:p>
          <w:p w14:paraId="75DA0F70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auto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proofErr w:type="gramStart"/>
            <w:r>
              <w:rPr>
                <w:rFonts w:ascii="Courier New" w:hAnsi="Courier New" w:cs="Courier New" w:hint="default"/>
                <w:color w:val="00FFFF"/>
                <w:sz w:val="16"/>
                <w:szCs w:val="16"/>
                <w:shd w:val="clear" w:color="auto" w:fill="1E1E1E"/>
              </w:rPr>
              <w:t>insertIntoMyRecord</w:t>
            </w:r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(</w:t>
            </w:r>
            <w:proofErr w:type="gramEnd"/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const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4EC9B0"/>
                <w:sz w:val="16"/>
                <w:szCs w:val="16"/>
                <w:shd w:val="clear" w:color="auto" w:fill="1E1E1E"/>
              </w:rPr>
              <w:t>Date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&amp;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9A9A9A"/>
                <w:sz w:val="16"/>
                <w:szCs w:val="16"/>
                <w:shd w:val="clear" w:color="auto" w:fill="1E1E1E"/>
              </w:rPr>
              <w:t>date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,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const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ADD8E6"/>
                <w:sz w:val="16"/>
                <w:szCs w:val="16"/>
                <w:shd w:val="clear" w:color="auto" w:fill="1E1E1E"/>
              </w:rPr>
              <w:t>std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::</w:t>
            </w:r>
            <w:r>
              <w:rPr>
                <w:rFonts w:ascii="Courier New" w:hAnsi="Courier New" w:cs="Courier New" w:hint="default"/>
                <w:color w:val="4EC9B0"/>
                <w:sz w:val="16"/>
                <w:szCs w:val="16"/>
                <w:shd w:val="clear" w:color="auto" w:fill="1E1E1E"/>
              </w:rPr>
              <w:t>string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&amp;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9A9A9A"/>
                <w:sz w:val="16"/>
                <w:szCs w:val="16"/>
                <w:shd w:val="clear" w:color="auto" w:fill="1E1E1E"/>
              </w:rPr>
              <w:t>accountID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,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const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double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&amp;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9A9A9A"/>
                <w:sz w:val="16"/>
                <w:szCs w:val="16"/>
                <w:shd w:val="clear" w:color="auto" w:fill="1E1E1E"/>
              </w:rPr>
              <w:t>amount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,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</w:p>
          <w:p w14:paraId="498F2496" w14:textId="77777777" w:rsidR="00944C50" w:rsidRDefault="005D569A">
            <w:pPr>
              <w:pStyle w:val="HTML"/>
              <w:shd w:val="clear" w:color="auto" w:fill="1E1E1E"/>
              <w:ind w:firstLineChars="2000" w:firstLine="3200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const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double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&amp;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9A9A9A"/>
                <w:sz w:val="16"/>
                <w:szCs w:val="16"/>
                <w:shd w:val="clear" w:color="auto" w:fill="1E1E1E"/>
              </w:rPr>
              <w:t>balance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,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const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proofErr w:type="gramStart"/>
            <w:r>
              <w:rPr>
                <w:rFonts w:ascii="Courier New" w:hAnsi="Courier New" w:cs="Courier New" w:hint="default"/>
                <w:color w:val="ADD8E6"/>
                <w:sz w:val="16"/>
                <w:szCs w:val="16"/>
                <w:shd w:val="clear" w:color="auto" w:fill="1E1E1E"/>
              </w:rPr>
              <w:t>std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::</w:t>
            </w:r>
            <w:proofErr w:type="gramEnd"/>
            <w:r>
              <w:rPr>
                <w:rFonts w:ascii="Courier New" w:hAnsi="Courier New" w:cs="Courier New" w:hint="default"/>
                <w:color w:val="4EC9B0"/>
                <w:sz w:val="16"/>
                <w:szCs w:val="16"/>
                <w:shd w:val="clear" w:color="auto" w:fill="1E1E1E"/>
              </w:rPr>
              <w:t>string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&amp;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9A9A9A"/>
                <w:sz w:val="16"/>
                <w:szCs w:val="16"/>
                <w:shd w:val="clear" w:color="auto" w:fill="1E1E1E"/>
              </w:rPr>
              <w:t>desc</w:t>
            </w:r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)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-&gt;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void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;</w:t>
            </w:r>
          </w:p>
          <w:p w14:paraId="137B73B9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auto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proofErr w:type="spellStart"/>
            <w:proofErr w:type="gramStart"/>
            <w:r>
              <w:rPr>
                <w:rFonts w:ascii="Courier New" w:hAnsi="Courier New" w:cs="Courier New" w:hint="default"/>
                <w:color w:val="00FFFF"/>
                <w:sz w:val="16"/>
                <w:szCs w:val="16"/>
                <w:shd w:val="clear" w:color="auto" w:fill="1E1E1E"/>
              </w:rPr>
              <w:t>getMyAccountRecord</w:t>
            </w:r>
            <w:proofErr w:type="spellEnd"/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(</w:t>
            </w:r>
            <w:proofErr w:type="gramEnd"/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)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-&gt;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ADD8E6"/>
                <w:sz w:val="16"/>
                <w:szCs w:val="16"/>
                <w:shd w:val="clear" w:color="auto" w:fill="1E1E1E"/>
              </w:rPr>
              <w:t>std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::</w:t>
            </w:r>
            <w:r>
              <w:rPr>
                <w:rFonts w:ascii="Courier New" w:hAnsi="Courier New" w:cs="Courier New" w:hint="default"/>
                <w:color w:val="4EC9B0"/>
                <w:sz w:val="16"/>
                <w:szCs w:val="16"/>
                <w:shd w:val="clear" w:color="auto" w:fill="1E1E1E"/>
              </w:rPr>
              <w:t>vector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&lt;</w:t>
            </w:r>
            <w:proofErr w:type="spellStart"/>
            <w:r>
              <w:rPr>
                <w:rFonts w:ascii="Courier New" w:hAnsi="Courier New" w:cs="Courier New" w:hint="default"/>
                <w:color w:val="4EC9B0"/>
                <w:sz w:val="16"/>
                <w:szCs w:val="16"/>
                <w:shd w:val="clear" w:color="auto" w:fill="1E1E1E"/>
              </w:rPr>
              <w:t>AccountRecord</w:t>
            </w:r>
            <w:proofErr w:type="spellEnd"/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&gt;;</w:t>
            </w:r>
          </w:p>
          <w:p w14:paraId="021342E6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auto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proofErr w:type="gramStart"/>
            <w:r>
              <w:rPr>
                <w:rFonts w:ascii="Courier New" w:hAnsi="Courier New" w:cs="Courier New" w:hint="default"/>
                <w:color w:val="00FFFF"/>
                <w:sz w:val="16"/>
                <w:szCs w:val="16"/>
                <w:shd w:val="clear" w:color="auto" w:fill="1E1E1E"/>
              </w:rPr>
              <w:t>getMyAccountRecord</w:t>
            </w:r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(</w:t>
            </w:r>
            <w:proofErr w:type="gramEnd"/>
            <w:r>
              <w:rPr>
                <w:rFonts w:ascii="Courier New" w:hAnsi="Courier New" w:cs="Courier New" w:hint="default"/>
                <w:color w:val="ADD8E6"/>
                <w:sz w:val="16"/>
                <w:szCs w:val="16"/>
                <w:shd w:val="clear" w:color="auto" w:fill="1E1E1E"/>
              </w:rPr>
              <w:t>std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::</w:t>
            </w:r>
            <w:r>
              <w:rPr>
                <w:rFonts w:ascii="Courier New" w:hAnsi="Courier New" w:cs="Courier New" w:hint="default"/>
                <w:color w:val="4EC9B0"/>
                <w:sz w:val="16"/>
                <w:szCs w:val="16"/>
                <w:shd w:val="clear" w:color="auto" w:fill="1E1E1E"/>
              </w:rPr>
              <w:t>vector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&lt;</w:t>
            </w:r>
            <w:r>
              <w:rPr>
                <w:rFonts w:ascii="Courier New" w:hAnsi="Courier New" w:cs="Courier New" w:hint="default"/>
                <w:color w:val="4EC9B0"/>
                <w:sz w:val="16"/>
                <w:szCs w:val="16"/>
                <w:shd w:val="clear" w:color="auto" w:fill="1E1E1E"/>
              </w:rPr>
              <w:t>AccountRecord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&gt;&amp;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9A9A9A"/>
                <w:sz w:val="16"/>
                <w:szCs w:val="16"/>
                <w:shd w:val="clear" w:color="auto" w:fill="1E1E1E"/>
              </w:rPr>
              <w:t>myAccountRecord</w:t>
            </w:r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)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-&gt;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void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;</w:t>
            </w:r>
          </w:p>
          <w:p w14:paraId="37FA17FE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538135" w:themeColor="accent6" w:themeShade="BF"/>
                <w:sz w:val="21"/>
                <w:szCs w:val="21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auto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00FFFF"/>
                <w:sz w:val="16"/>
                <w:szCs w:val="16"/>
                <w:shd w:val="clear" w:color="auto" w:fill="1E1E1E"/>
              </w:rPr>
              <w:t>query_this</w:t>
            </w:r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(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const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4EC9B0"/>
                <w:sz w:val="16"/>
                <w:szCs w:val="16"/>
                <w:shd w:val="clear" w:color="auto" w:fill="1E1E1E"/>
              </w:rPr>
              <w:t>Date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&amp;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9A9A9A"/>
                <w:sz w:val="16"/>
                <w:szCs w:val="16"/>
                <w:shd w:val="clear" w:color="auto" w:fill="1E1E1E"/>
              </w:rPr>
              <w:t>d1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,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const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4EC9B0"/>
                <w:sz w:val="16"/>
                <w:szCs w:val="16"/>
                <w:shd w:val="clear" w:color="auto" w:fill="1E1E1E"/>
              </w:rPr>
              <w:t>Date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&amp;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9A9A9A"/>
                <w:sz w:val="16"/>
                <w:szCs w:val="16"/>
                <w:shd w:val="clear" w:color="auto" w:fill="1E1E1E"/>
              </w:rPr>
              <w:t>d2</w:t>
            </w:r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)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-&gt;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ADD8E6"/>
                <w:sz w:val="16"/>
                <w:szCs w:val="16"/>
                <w:shd w:val="clear" w:color="auto" w:fill="1E1E1E"/>
              </w:rPr>
              <w:t>std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::</w:t>
            </w:r>
            <w:r>
              <w:rPr>
                <w:rFonts w:ascii="Courier New" w:hAnsi="Courier New" w:cs="Courier New" w:hint="default"/>
                <w:color w:val="4EC9B0"/>
                <w:sz w:val="16"/>
                <w:szCs w:val="16"/>
                <w:shd w:val="clear" w:color="auto" w:fill="1E1E1E"/>
              </w:rPr>
              <w:t>string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;</w:t>
            </w:r>
            <w:r>
              <w:rPr>
                <w:rFonts w:ascii="Courier New" w:hAnsi="Courier New" w:cs="Courier New"/>
                <w:color w:val="538135" w:themeColor="accent6" w:themeShade="BF"/>
                <w:sz w:val="21"/>
                <w:szCs w:val="21"/>
                <w:shd w:val="clear" w:color="auto" w:fill="1E1E1E"/>
              </w:rPr>
              <w:t>//</w:t>
            </w:r>
            <w:r>
              <w:rPr>
                <w:rFonts w:ascii="Courier New" w:hAnsi="Courier New" w:cs="Courier New"/>
                <w:color w:val="538135" w:themeColor="accent6" w:themeShade="BF"/>
                <w:sz w:val="21"/>
                <w:szCs w:val="21"/>
                <w:shd w:val="clear" w:color="auto" w:fill="1E1E1E"/>
              </w:rPr>
              <w:t>查询本账户账单</w:t>
            </w:r>
          </w:p>
          <w:p w14:paraId="10774C16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auto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proofErr w:type="spellStart"/>
            <w:r>
              <w:rPr>
                <w:rFonts w:ascii="Courier New" w:hAnsi="Courier New" w:cs="Courier New" w:hint="default"/>
                <w:color w:val="00FFFF"/>
                <w:sz w:val="16"/>
                <w:szCs w:val="16"/>
                <w:shd w:val="clear" w:color="auto" w:fill="1E1E1E"/>
              </w:rPr>
              <w:t>query_this_by_</w:t>
            </w:r>
            <w:proofErr w:type="gramStart"/>
            <w:r>
              <w:rPr>
                <w:rFonts w:ascii="Courier New" w:hAnsi="Courier New" w:cs="Courier New" w:hint="default"/>
                <w:color w:val="00FFFF"/>
                <w:sz w:val="16"/>
                <w:szCs w:val="16"/>
                <w:shd w:val="clear" w:color="auto" w:fill="1E1E1E"/>
              </w:rPr>
              <w:t>order</w:t>
            </w:r>
            <w:proofErr w:type="spellEnd"/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(</w:t>
            </w:r>
            <w:proofErr w:type="gramEnd"/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const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4EC9B0"/>
                <w:sz w:val="16"/>
                <w:szCs w:val="16"/>
                <w:shd w:val="clear" w:color="auto" w:fill="1E1E1E"/>
              </w:rPr>
              <w:t>Date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&amp;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9A9A9A"/>
                <w:sz w:val="16"/>
                <w:szCs w:val="16"/>
                <w:shd w:val="clear" w:color="auto" w:fill="1E1E1E"/>
              </w:rPr>
              <w:t>d1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,</w:t>
            </w:r>
          </w:p>
          <w:p w14:paraId="4BAEA62F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  <w:t>                         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const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4EC9B0"/>
                <w:sz w:val="16"/>
                <w:szCs w:val="16"/>
                <w:shd w:val="clear" w:color="auto" w:fill="1E1E1E"/>
              </w:rPr>
              <w:t>Date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&amp;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9A9A9A"/>
                <w:sz w:val="16"/>
                <w:szCs w:val="16"/>
                <w:shd w:val="clear" w:color="auto" w:fill="1E1E1E"/>
              </w:rPr>
              <w:t>d2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,</w:t>
            </w:r>
          </w:p>
          <w:p w14:paraId="062A29C7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  <w:t>                         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const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proofErr w:type="gramStart"/>
            <w:r>
              <w:rPr>
                <w:rFonts w:ascii="Courier New" w:hAnsi="Courier New" w:cs="Courier New" w:hint="default"/>
                <w:color w:val="ADD8E6"/>
                <w:sz w:val="16"/>
                <w:szCs w:val="16"/>
                <w:shd w:val="clear" w:color="auto" w:fill="1E1E1E"/>
              </w:rPr>
              <w:t>std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::</w:t>
            </w:r>
            <w:proofErr w:type="gramEnd"/>
            <w:r>
              <w:rPr>
                <w:rFonts w:ascii="Courier New" w:hAnsi="Courier New" w:cs="Courier New" w:hint="default"/>
                <w:color w:val="4EC9B0"/>
                <w:sz w:val="16"/>
                <w:szCs w:val="16"/>
                <w:shd w:val="clear" w:color="auto" w:fill="1E1E1E"/>
              </w:rPr>
              <w:t>function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&lt;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bool</w:t>
            </w:r>
            <w:r>
              <w:rPr>
                <w:rFonts w:ascii="Courier New" w:hAnsi="Courier New" w:cs="Courier New" w:hint="default"/>
                <w:color w:val="9ACD32"/>
                <w:sz w:val="16"/>
                <w:szCs w:val="16"/>
                <w:shd w:val="clear" w:color="auto" w:fill="1E1E1E"/>
              </w:rPr>
              <w:t>(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const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4EC9B0"/>
                <w:sz w:val="16"/>
                <w:szCs w:val="16"/>
                <w:shd w:val="clear" w:color="auto" w:fill="1E1E1E"/>
              </w:rPr>
              <w:t>AccountRecord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&amp;,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const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4EC9B0"/>
                <w:sz w:val="16"/>
                <w:szCs w:val="16"/>
                <w:shd w:val="clear" w:color="auto" w:fill="1E1E1E"/>
              </w:rPr>
              <w:t>AccountRecord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&amp;</w:t>
            </w:r>
            <w:r>
              <w:rPr>
                <w:rFonts w:ascii="Courier New" w:hAnsi="Courier New" w:cs="Courier New" w:hint="default"/>
                <w:color w:val="9ACD32"/>
                <w:sz w:val="16"/>
                <w:szCs w:val="16"/>
                <w:shd w:val="clear" w:color="auto" w:fill="1E1E1E"/>
              </w:rPr>
              <w:t>)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&gt;&amp;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9A9A9A"/>
                <w:sz w:val="16"/>
                <w:szCs w:val="16"/>
                <w:shd w:val="clear" w:color="auto" w:fill="1E1E1E"/>
              </w:rPr>
              <w:t>order</w:t>
            </w:r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)</w:t>
            </w:r>
          </w:p>
          <w:p w14:paraId="1A915C76" w14:textId="77777777" w:rsidR="00944C50" w:rsidRDefault="005D569A">
            <w:pPr>
              <w:pStyle w:val="HTML"/>
              <w:shd w:val="clear" w:color="auto" w:fill="1E1E1E"/>
              <w:ind w:firstLineChars="100" w:firstLine="160"/>
              <w:rPr>
                <w:rFonts w:ascii="Courier New" w:hAnsi="Courier New" w:cs="Courier New" w:hint="default"/>
                <w:color w:val="538135" w:themeColor="accent6" w:themeShade="BF"/>
                <w:sz w:val="21"/>
                <w:szCs w:val="21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-&gt;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ADD8E6"/>
                <w:sz w:val="16"/>
                <w:szCs w:val="16"/>
                <w:shd w:val="clear" w:color="auto" w:fill="1E1E1E"/>
              </w:rPr>
              <w:t>std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::</w:t>
            </w:r>
            <w:r>
              <w:rPr>
                <w:rFonts w:ascii="Courier New" w:hAnsi="Courier New" w:cs="Courier New" w:hint="default"/>
                <w:color w:val="4EC9B0"/>
                <w:sz w:val="16"/>
                <w:szCs w:val="16"/>
                <w:shd w:val="clear" w:color="auto" w:fill="1E1E1E"/>
              </w:rPr>
              <w:t>vector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&lt;</w:t>
            </w:r>
            <w:proofErr w:type="spellStart"/>
            <w:r>
              <w:rPr>
                <w:rFonts w:ascii="Courier New" w:hAnsi="Courier New" w:cs="Courier New" w:hint="default"/>
                <w:color w:val="4EC9B0"/>
                <w:sz w:val="16"/>
                <w:szCs w:val="16"/>
                <w:shd w:val="clear" w:color="auto" w:fill="1E1E1E"/>
              </w:rPr>
              <w:t>AccountRecord</w:t>
            </w:r>
            <w:proofErr w:type="spellEnd"/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&gt;;</w:t>
            </w:r>
            <w:r>
              <w:rPr>
                <w:rFonts w:ascii="Courier New" w:hAnsi="Courier New" w:cs="Courier New"/>
                <w:color w:val="538135" w:themeColor="accent6" w:themeShade="BF"/>
                <w:sz w:val="21"/>
                <w:szCs w:val="21"/>
                <w:shd w:val="clear" w:color="auto" w:fill="1E1E1E"/>
              </w:rPr>
              <w:t>//</w:t>
            </w:r>
            <w:r>
              <w:rPr>
                <w:rFonts w:ascii="Courier New" w:hAnsi="Courier New" w:cs="Courier New"/>
                <w:color w:val="538135" w:themeColor="accent6" w:themeShade="BF"/>
                <w:sz w:val="21"/>
                <w:szCs w:val="21"/>
                <w:shd w:val="clear" w:color="auto" w:fill="1E1E1E"/>
              </w:rPr>
              <w:t>按某顺序查询账单</w:t>
            </w:r>
          </w:p>
          <w:p w14:paraId="5594D1F0" w14:textId="77777777" w:rsidR="00944C50" w:rsidRDefault="005D569A">
            <w:pPr>
              <w:pStyle w:val="HTML"/>
              <w:shd w:val="clear" w:color="auto" w:fill="1E1E1E"/>
              <w:ind w:firstLineChars="100" w:firstLine="160"/>
              <w:rPr>
                <w:rFonts w:ascii="Times New Roman" w:hAnsi="Times New Roman" w:hint="default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 w:hint="default"/>
                <w:color w:val="FF9900"/>
                <w:sz w:val="16"/>
                <w:szCs w:val="16"/>
                <w:shd w:val="clear" w:color="auto" w:fill="1E1E1E"/>
              </w:rPr>
              <w:t>}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;</w:t>
            </w:r>
          </w:p>
        </w:tc>
        <w:tc>
          <w:tcPr>
            <w:tcW w:w="11906" w:type="dxa"/>
          </w:tcPr>
          <w:p w14:paraId="4946D16F" w14:textId="77777777" w:rsidR="00944C50" w:rsidRDefault="00944C50">
            <w:pPr>
              <w:pStyle w:val="HTML"/>
              <w:shd w:val="clear" w:color="auto" w:fill="1E1E1E"/>
              <w:ind w:firstLineChars="100" w:firstLine="160"/>
              <w:rPr>
                <w:rFonts w:ascii="Courier New" w:hAnsi="Courier New" w:cs="Courier New" w:hint="default"/>
                <w:color w:val="FF9900"/>
                <w:sz w:val="16"/>
                <w:szCs w:val="16"/>
                <w:shd w:val="clear" w:color="auto" w:fill="1E1E1E"/>
              </w:rPr>
            </w:pPr>
          </w:p>
        </w:tc>
      </w:tr>
    </w:tbl>
    <w:p w14:paraId="14210D0E" w14:textId="77777777" w:rsidR="00944C50" w:rsidRDefault="005D569A">
      <w:pPr>
        <w:widowControl/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lastRenderedPageBreak/>
        <w:tab/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代码片段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1 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账户类的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声明</w:t>
      </w:r>
    </w:p>
    <w:p w14:paraId="52FE8E41" w14:textId="77777777" w:rsidR="00944C50" w:rsidRDefault="00944C50">
      <w:pPr>
        <w:widowControl/>
        <w:tabs>
          <w:tab w:val="left" w:pos="593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AA427FC" w14:textId="77777777" w:rsidR="00944C50" w:rsidRDefault="00944C50">
      <w:pPr>
        <w:widowControl/>
        <w:tabs>
          <w:tab w:val="left" w:pos="593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69EB641" w14:textId="77777777" w:rsidR="00944C50" w:rsidRDefault="005D569A">
      <w:pPr>
        <w:widowControl/>
        <w:tabs>
          <w:tab w:val="left" w:pos="593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  <w:szCs w:val="24"/>
        </w:rPr>
        <w:t>部分实现</w:t>
      </w:r>
    </w:p>
    <w:tbl>
      <w:tblPr>
        <w:tblStyle w:val="ac"/>
        <w:tblW w:w="11906" w:type="dxa"/>
        <w:tblInd w:w="-1692" w:type="dxa"/>
        <w:tblLayout w:type="fixed"/>
        <w:tblLook w:val="04A0" w:firstRow="1" w:lastRow="0" w:firstColumn="1" w:lastColumn="0" w:noHBand="0" w:noVBand="1"/>
      </w:tblPr>
      <w:tblGrid>
        <w:gridCol w:w="11906"/>
      </w:tblGrid>
      <w:tr w:rsidR="00944C50" w14:paraId="5CB73A42" w14:textId="77777777">
        <w:tc>
          <w:tcPr>
            <w:tcW w:w="11906" w:type="dxa"/>
          </w:tcPr>
          <w:p w14:paraId="21C2AEF0" w14:textId="77777777" w:rsidR="00944C50" w:rsidRDefault="005D569A">
            <w:pPr>
              <w:pStyle w:val="HTML"/>
              <w:shd w:val="clear" w:color="auto" w:fill="1E1E1E"/>
              <w:ind w:firstLineChars="100" w:firstLine="220"/>
              <w:rPr>
                <w:rFonts w:ascii="Courier New" w:hAnsi="Courier New" w:cs="Courier New" w:hint="default"/>
                <w:color w:val="57A64A"/>
                <w:sz w:val="22"/>
                <w:szCs w:val="22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57A64A"/>
                <w:sz w:val="22"/>
                <w:szCs w:val="22"/>
                <w:shd w:val="clear" w:color="auto" w:fill="1E1E1E"/>
              </w:rPr>
              <w:t>/* * </w:t>
            </w:r>
            <w:r>
              <w:rPr>
                <w:rFonts w:ascii="Courier New" w:hAnsi="Courier New" w:cs="Courier New" w:hint="default"/>
                <w:color w:val="57A64A"/>
                <w:sz w:val="22"/>
                <w:szCs w:val="22"/>
                <w:shd w:val="clear" w:color="auto" w:fill="1E1E1E"/>
              </w:rPr>
              <w:t>保存数据，输出</w:t>
            </w:r>
            <w:r>
              <w:rPr>
                <w:rFonts w:ascii="Courier New" w:hAnsi="Courier New" w:cs="Courier New" w:hint="default"/>
                <w:color w:val="57A64A"/>
                <w:sz w:val="22"/>
                <w:szCs w:val="22"/>
                <w:shd w:val="clear" w:color="auto" w:fill="1E1E1E"/>
              </w:rPr>
              <w:t>msg</w:t>
            </w:r>
            <w:r>
              <w:rPr>
                <w:rFonts w:ascii="Courier New" w:hAnsi="Courier New" w:cs="Courier New" w:hint="default"/>
                <w:color w:val="57A64A"/>
                <w:sz w:val="22"/>
                <w:szCs w:val="22"/>
                <w:shd w:val="clear" w:color="auto" w:fill="1E1E1E"/>
              </w:rPr>
              <w:t>，</w:t>
            </w:r>
            <w:r>
              <w:rPr>
                <w:rFonts w:ascii="Courier New" w:hAnsi="Courier New" w:cs="Courier New" w:hint="default"/>
                <w:color w:val="57A64A"/>
                <w:sz w:val="22"/>
                <w:szCs w:val="22"/>
                <w:shd w:val="clear" w:color="auto" w:fill="1E1E1E"/>
              </w:rPr>
              <w:t>amount</w:t>
            </w:r>
            <w:r>
              <w:rPr>
                <w:rFonts w:ascii="Courier New" w:hAnsi="Courier New" w:cs="Courier New" w:hint="default"/>
                <w:color w:val="57A64A"/>
                <w:sz w:val="22"/>
                <w:szCs w:val="22"/>
                <w:shd w:val="clear" w:color="auto" w:fill="1E1E1E"/>
              </w:rPr>
              <w:t>区分正负</w:t>
            </w:r>
            <w:r>
              <w:rPr>
                <w:rFonts w:ascii="Courier New" w:hAnsi="Courier New" w:cs="Courier New" w:hint="default"/>
                <w:color w:val="57A64A"/>
                <w:sz w:val="22"/>
                <w:szCs w:val="22"/>
                <w:shd w:val="clear" w:color="auto" w:fill="1E1E1E"/>
              </w:rPr>
              <w:t> * </w:t>
            </w:r>
            <w:proofErr w:type="spellStart"/>
            <w:r>
              <w:rPr>
                <w:rFonts w:ascii="Courier New" w:hAnsi="Courier New" w:cs="Courier New" w:hint="default"/>
                <w:color w:val="57A64A"/>
                <w:sz w:val="22"/>
                <w:szCs w:val="22"/>
                <w:shd w:val="clear" w:color="auto" w:fill="1E1E1E"/>
              </w:rPr>
              <w:t>recordSet</w:t>
            </w:r>
            <w:proofErr w:type="spellEnd"/>
            <w:r>
              <w:rPr>
                <w:rFonts w:ascii="Courier New" w:hAnsi="Courier New" w:cs="Courier New" w:hint="default"/>
                <w:color w:val="57A64A"/>
                <w:sz w:val="22"/>
                <w:szCs w:val="22"/>
                <w:shd w:val="clear" w:color="auto" w:fill="1E1E1E"/>
              </w:rPr>
              <w:t>插入失败时抛出异常</w:t>
            </w:r>
            <w:r>
              <w:rPr>
                <w:rFonts w:ascii="Courier New" w:hAnsi="Courier New" w:cs="Courier New" w:hint="default"/>
                <w:color w:val="57A64A"/>
                <w:sz w:val="22"/>
                <w:szCs w:val="22"/>
                <w:shd w:val="clear" w:color="auto" w:fill="1E1E1E"/>
              </w:rPr>
              <w:t>,</w:t>
            </w:r>
            <w:r>
              <w:rPr>
                <w:rFonts w:ascii="Courier New" w:hAnsi="Courier New" w:cs="Courier New" w:hint="default"/>
                <w:color w:val="57A64A"/>
                <w:sz w:val="22"/>
                <w:szCs w:val="22"/>
                <w:shd w:val="clear" w:color="auto" w:fill="1E1E1E"/>
              </w:rPr>
              <w:t>恢复</w:t>
            </w:r>
            <w:r>
              <w:rPr>
                <w:rFonts w:ascii="Courier New" w:hAnsi="Courier New" w:cs="Courier New" w:hint="default"/>
                <w:color w:val="57A64A"/>
                <w:sz w:val="22"/>
                <w:szCs w:val="22"/>
                <w:shd w:val="clear" w:color="auto" w:fill="1E1E1E"/>
              </w:rPr>
              <w:t>record</w:t>
            </w:r>
            <w:r>
              <w:rPr>
                <w:rFonts w:ascii="Courier New" w:hAnsi="Courier New" w:cs="Courier New" w:hint="default"/>
                <w:color w:val="57A64A"/>
                <w:sz w:val="22"/>
                <w:szCs w:val="22"/>
                <w:shd w:val="clear" w:color="auto" w:fill="1E1E1E"/>
              </w:rPr>
              <w:t>前的状态</w:t>
            </w:r>
            <w:r>
              <w:rPr>
                <w:rFonts w:ascii="Courier New" w:hAnsi="Courier New" w:cs="Courier New" w:hint="default"/>
                <w:color w:val="57A64A"/>
                <w:sz w:val="22"/>
                <w:szCs w:val="22"/>
                <w:shd w:val="clear" w:color="auto" w:fill="1E1E1E"/>
              </w:rPr>
              <w:t> */</w:t>
            </w:r>
          </w:p>
          <w:p w14:paraId="44BDE010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auto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proofErr w:type="gramStart"/>
            <w:r>
              <w:rPr>
                <w:rFonts w:ascii="Courier New" w:hAnsi="Courier New" w:cs="Courier New" w:hint="default"/>
                <w:color w:val="4EC9B0"/>
                <w:sz w:val="16"/>
                <w:szCs w:val="16"/>
                <w:shd w:val="clear" w:color="auto" w:fill="1E1E1E"/>
              </w:rPr>
              <w:t>Account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::</w:t>
            </w:r>
            <w:proofErr w:type="gramEnd"/>
            <w:r>
              <w:rPr>
                <w:rFonts w:ascii="Courier New" w:hAnsi="Courier New" w:cs="Courier New" w:hint="default"/>
                <w:color w:val="00FFFF"/>
                <w:sz w:val="16"/>
                <w:szCs w:val="16"/>
                <w:shd w:val="clear" w:color="auto" w:fill="1E1E1E"/>
              </w:rPr>
              <w:t>record</w:t>
            </w:r>
            <w:r>
              <w:rPr>
                <w:rFonts w:ascii="Courier New" w:hAnsi="Courier New" w:cs="Courier New" w:hint="default"/>
                <w:color w:val="FF9900"/>
                <w:sz w:val="16"/>
                <w:szCs w:val="16"/>
                <w:shd w:val="clear" w:color="auto" w:fill="1E1E1E"/>
              </w:rPr>
              <w:t>(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const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4EC9B0"/>
                <w:sz w:val="16"/>
                <w:szCs w:val="16"/>
                <w:shd w:val="clear" w:color="auto" w:fill="1E1E1E"/>
              </w:rPr>
              <w:t>Date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&amp;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9A9A9A"/>
                <w:sz w:val="16"/>
                <w:szCs w:val="16"/>
                <w:shd w:val="clear" w:color="auto" w:fill="1E1E1E"/>
              </w:rPr>
              <w:t>date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,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const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double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&amp;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9A9A9A"/>
                <w:sz w:val="16"/>
                <w:szCs w:val="16"/>
                <w:shd w:val="clear" w:color="auto" w:fill="1E1E1E"/>
              </w:rPr>
              <w:t>amount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,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const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char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*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9A9A9A"/>
                <w:sz w:val="16"/>
                <w:szCs w:val="16"/>
                <w:shd w:val="clear" w:color="auto" w:fill="1E1E1E"/>
              </w:rPr>
              <w:t>msg</w:t>
            </w:r>
            <w:r>
              <w:rPr>
                <w:rFonts w:ascii="Courier New" w:hAnsi="Courier New" w:cs="Courier New" w:hint="default"/>
                <w:color w:val="FF9900"/>
                <w:sz w:val="16"/>
                <w:szCs w:val="16"/>
                <w:shd w:val="clear" w:color="auto" w:fill="1E1E1E"/>
              </w:rPr>
              <w:t>)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-&gt;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void</w:t>
            </w:r>
          </w:p>
          <w:p w14:paraId="4349AC77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FF9900"/>
                <w:sz w:val="16"/>
                <w:szCs w:val="16"/>
                <w:shd w:val="clear" w:color="auto" w:fill="1E1E1E"/>
              </w:rPr>
              <w:t>{</w:t>
            </w:r>
          </w:p>
          <w:p w14:paraId="7C6A2539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const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auto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proofErr w:type="spellStart"/>
            <w:r>
              <w:rPr>
                <w:rFonts w:ascii="Courier New" w:hAnsi="Courier New" w:cs="Courier New" w:hint="default"/>
                <w:color w:val="9CDCFE"/>
                <w:sz w:val="16"/>
                <w:szCs w:val="16"/>
                <w:shd w:val="clear" w:color="auto" w:fill="1E1E1E"/>
              </w:rPr>
              <w:t>newBalance</w:t>
            </w:r>
            <w:proofErr w:type="spellEnd"/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=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proofErr w:type="spellStart"/>
            <w:proofErr w:type="gramStart"/>
            <w:r>
              <w:rPr>
                <w:rFonts w:ascii="Courier New" w:hAnsi="Courier New" w:cs="Courier New" w:hint="default"/>
                <w:color w:val="00FFFF"/>
                <w:sz w:val="16"/>
                <w:szCs w:val="16"/>
                <w:shd w:val="clear" w:color="auto" w:fill="1E1E1E"/>
              </w:rPr>
              <w:t>getBalance</w:t>
            </w:r>
            <w:proofErr w:type="spellEnd"/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(</w:t>
            </w:r>
            <w:proofErr w:type="gramEnd"/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)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+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9A9A9A"/>
                <w:sz w:val="16"/>
                <w:szCs w:val="16"/>
                <w:shd w:val="clear" w:color="auto" w:fill="1E1E1E"/>
              </w:rPr>
              <w:t>amount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;</w:t>
            </w:r>
          </w:p>
          <w:p w14:paraId="0F22ED4D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proofErr w:type="spellStart"/>
            <w:r>
              <w:rPr>
                <w:rFonts w:ascii="Courier New" w:hAnsi="Courier New" w:cs="Courier New" w:hint="default"/>
                <w:color w:val="00FFFF"/>
                <w:sz w:val="16"/>
                <w:szCs w:val="16"/>
                <w:shd w:val="clear" w:color="auto" w:fill="1E1E1E"/>
              </w:rPr>
              <w:t>setBalance</w:t>
            </w:r>
            <w:proofErr w:type="spellEnd"/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(</w:t>
            </w:r>
            <w:proofErr w:type="spellStart"/>
            <w:r>
              <w:rPr>
                <w:rFonts w:ascii="Courier New" w:hAnsi="Courier New" w:cs="Courier New" w:hint="default"/>
                <w:color w:val="9CDCFE"/>
                <w:sz w:val="16"/>
                <w:szCs w:val="16"/>
                <w:shd w:val="clear" w:color="auto" w:fill="1E1E1E"/>
              </w:rPr>
              <w:t>newBalance</w:t>
            </w:r>
            <w:proofErr w:type="spellEnd"/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)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;</w:t>
            </w:r>
          </w:p>
          <w:p w14:paraId="49F66489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DDA0DD"/>
                <w:sz w:val="16"/>
                <w:szCs w:val="16"/>
                <w:shd w:val="clear" w:color="auto" w:fill="1E1E1E"/>
              </w:rPr>
              <w:t>total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4EC9B0"/>
                <w:sz w:val="16"/>
                <w:szCs w:val="16"/>
                <w:shd w:val="clear" w:color="auto" w:fill="1E1E1E"/>
              </w:rPr>
              <w:t>=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DDA0DD"/>
                <w:sz w:val="16"/>
                <w:szCs w:val="16"/>
                <w:shd w:val="clear" w:color="auto" w:fill="1E1E1E"/>
              </w:rPr>
              <w:t>total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+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9A9A9A"/>
                <w:sz w:val="16"/>
                <w:szCs w:val="16"/>
                <w:shd w:val="clear" w:color="auto" w:fill="1E1E1E"/>
              </w:rPr>
              <w:t>amount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;</w:t>
            </w:r>
          </w:p>
          <w:p w14:paraId="0C7BB324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 xml:space="preserve"> </w:t>
            </w:r>
          </w:p>
          <w:p w14:paraId="0094179E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D8A0DF"/>
                <w:sz w:val="16"/>
                <w:szCs w:val="16"/>
                <w:shd w:val="clear" w:color="auto" w:fill="1E1E1E"/>
              </w:rPr>
              <w:t>try</w:t>
            </w:r>
          </w:p>
          <w:p w14:paraId="4C5AA9F7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{</w:t>
            </w:r>
          </w:p>
          <w:p w14:paraId="4D3750F5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proofErr w:type="spellStart"/>
            <w:r>
              <w:rPr>
                <w:rFonts w:ascii="Courier New" w:hAnsi="Courier New" w:cs="Courier New" w:hint="default"/>
                <w:color w:val="DDA0DD"/>
                <w:sz w:val="16"/>
                <w:szCs w:val="16"/>
                <w:shd w:val="clear" w:color="auto" w:fill="1E1E1E"/>
              </w:rPr>
              <w:t>recordSetMutex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.</w:t>
            </w:r>
            <w:r>
              <w:rPr>
                <w:rFonts w:ascii="Courier New" w:hAnsi="Courier New" w:cs="Courier New" w:hint="default"/>
                <w:color w:val="00FFFF"/>
                <w:sz w:val="16"/>
                <w:szCs w:val="16"/>
                <w:shd w:val="clear" w:color="auto" w:fill="1E1E1E"/>
              </w:rPr>
              <w:t>lock</w:t>
            </w:r>
            <w:proofErr w:type="spellEnd"/>
            <w:r>
              <w:rPr>
                <w:rFonts w:ascii="Courier New" w:hAnsi="Courier New" w:cs="Courier New" w:hint="default"/>
                <w:color w:val="9ACD32"/>
                <w:sz w:val="16"/>
                <w:szCs w:val="16"/>
                <w:shd w:val="clear" w:color="auto" w:fill="1E1E1E"/>
              </w:rPr>
              <w:t>()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;</w:t>
            </w:r>
          </w:p>
          <w:p w14:paraId="5E299F58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const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proofErr w:type="spellStart"/>
            <w:r>
              <w:rPr>
                <w:rFonts w:ascii="Courier New" w:hAnsi="Courier New" w:cs="Courier New" w:hint="default"/>
                <w:color w:val="4EC9B0"/>
                <w:sz w:val="16"/>
                <w:szCs w:val="16"/>
                <w:shd w:val="clear" w:color="auto" w:fill="1E1E1E"/>
              </w:rPr>
              <w:t>AccountRecord</w:t>
            </w:r>
            <w:proofErr w:type="spellEnd"/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proofErr w:type="spellStart"/>
            <w:proofErr w:type="gramStart"/>
            <w:r>
              <w:rPr>
                <w:rFonts w:ascii="Courier New" w:hAnsi="Courier New" w:cs="Courier New" w:hint="default"/>
                <w:color w:val="9CDCFE"/>
                <w:sz w:val="16"/>
                <w:szCs w:val="16"/>
                <w:shd w:val="clear" w:color="auto" w:fill="1E1E1E"/>
              </w:rPr>
              <w:t>ar</w:t>
            </w:r>
            <w:proofErr w:type="spellEnd"/>
            <w:r>
              <w:rPr>
                <w:rFonts w:ascii="Courier New" w:hAnsi="Courier New" w:cs="Courier New" w:hint="default"/>
                <w:color w:val="9ACD32"/>
                <w:sz w:val="16"/>
                <w:szCs w:val="16"/>
                <w:shd w:val="clear" w:color="auto" w:fill="1E1E1E"/>
              </w:rPr>
              <w:t>(</w:t>
            </w:r>
            <w:proofErr w:type="gramEnd"/>
            <w:r>
              <w:rPr>
                <w:rFonts w:ascii="Courier New" w:hAnsi="Courier New" w:cs="Courier New" w:hint="default"/>
                <w:color w:val="9A9A9A"/>
                <w:sz w:val="16"/>
                <w:szCs w:val="16"/>
                <w:shd w:val="clear" w:color="auto" w:fill="1E1E1E"/>
              </w:rPr>
              <w:t>date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,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DDA0DD"/>
                <w:sz w:val="16"/>
                <w:szCs w:val="16"/>
                <w:shd w:val="clear" w:color="auto" w:fill="1E1E1E"/>
              </w:rPr>
              <w:t>id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,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9A9A9A"/>
                <w:sz w:val="16"/>
                <w:szCs w:val="16"/>
                <w:shd w:val="clear" w:color="auto" w:fill="1E1E1E"/>
              </w:rPr>
              <w:t>amount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,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proofErr w:type="spellStart"/>
            <w:r>
              <w:rPr>
                <w:rFonts w:ascii="Courier New" w:hAnsi="Courier New" w:cs="Courier New" w:hint="default"/>
                <w:color w:val="00FFFF"/>
                <w:sz w:val="16"/>
                <w:szCs w:val="16"/>
                <w:shd w:val="clear" w:color="auto" w:fill="1E1E1E"/>
              </w:rPr>
              <w:t>getBalance</w:t>
            </w:r>
            <w:proofErr w:type="spellEnd"/>
            <w:r>
              <w:rPr>
                <w:rFonts w:ascii="Courier New" w:hAnsi="Courier New" w:cs="Courier New" w:hint="default"/>
                <w:color w:val="9400D3"/>
                <w:sz w:val="16"/>
                <w:szCs w:val="16"/>
                <w:shd w:val="clear" w:color="auto" w:fill="1E1E1E"/>
              </w:rPr>
              <w:t>()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,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9A9A9A"/>
                <w:sz w:val="16"/>
                <w:szCs w:val="16"/>
                <w:shd w:val="clear" w:color="auto" w:fill="1E1E1E"/>
              </w:rPr>
              <w:t>msg</w:t>
            </w:r>
            <w:r>
              <w:rPr>
                <w:rFonts w:ascii="Courier New" w:hAnsi="Courier New" w:cs="Courier New" w:hint="default"/>
                <w:color w:val="9ACD32"/>
                <w:sz w:val="16"/>
                <w:szCs w:val="16"/>
                <w:shd w:val="clear" w:color="auto" w:fill="1E1E1E"/>
              </w:rPr>
              <w:t>)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;</w:t>
            </w:r>
          </w:p>
          <w:p w14:paraId="7DD2D2B9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proofErr w:type="spellStart"/>
            <w:r>
              <w:rPr>
                <w:rFonts w:ascii="Courier New" w:hAnsi="Courier New" w:cs="Courier New" w:hint="default"/>
                <w:color w:val="DDA0DD"/>
                <w:sz w:val="16"/>
                <w:szCs w:val="16"/>
                <w:shd w:val="clear" w:color="auto" w:fill="1E1E1E"/>
              </w:rPr>
              <w:t>recordSet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.</w:t>
            </w:r>
            <w:r>
              <w:rPr>
                <w:rFonts w:ascii="Courier New" w:hAnsi="Courier New" w:cs="Courier New" w:hint="default"/>
                <w:color w:val="00FFFF"/>
                <w:sz w:val="16"/>
                <w:szCs w:val="16"/>
                <w:shd w:val="clear" w:color="auto" w:fill="1E1E1E"/>
              </w:rPr>
              <w:t>insert</w:t>
            </w:r>
            <w:proofErr w:type="spellEnd"/>
            <w:r>
              <w:rPr>
                <w:rFonts w:ascii="Courier New" w:hAnsi="Courier New" w:cs="Courier New" w:hint="default"/>
                <w:color w:val="9ACD32"/>
                <w:sz w:val="16"/>
                <w:szCs w:val="16"/>
                <w:shd w:val="clear" w:color="auto" w:fill="1E1E1E"/>
              </w:rPr>
              <w:t>(</w:t>
            </w:r>
            <w:proofErr w:type="spellStart"/>
            <w:r>
              <w:rPr>
                <w:rFonts w:ascii="Courier New" w:hAnsi="Courier New" w:cs="Courier New" w:hint="default"/>
                <w:color w:val="9CDCFE"/>
                <w:sz w:val="16"/>
                <w:szCs w:val="16"/>
                <w:shd w:val="clear" w:color="auto" w:fill="1E1E1E"/>
              </w:rPr>
              <w:t>ar</w:t>
            </w:r>
            <w:proofErr w:type="spellEnd"/>
            <w:r>
              <w:rPr>
                <w:rFonts w:ascii="Courier New" w:hAnsi="Courier New" w:cs="Courier New" w:hint="default"/>
                <w:color w:val="9ACD32"/>
                <w:sz w:val="16"/>
                <w:szCs w:val="16"/>
                <w:shd w:val="clear" w:color="auto" w:fill="1E1E1E"/>
              </w:rPr>
              <w:t>)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;</w:t>
            </w:r>
          </w:p>
          <w:p w14:paraId="1BEB08A8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proofErr w:type="spellStart"/>
            <w:r>
              <w:rPr>
                <w:rFonts w:ascii="Courier New" w:hAnsi="Courier New" w:cs="Courier New" w:hint="default"/>
                <w:color w:val="DDA0DD"/>
                <w:sz w:val="16"/>
                <w:szCs w:val="16"/>
                <w:shd w:val="clear" w:color="auto" w:fill="1E1E1E"/>
              </w:rPr>
              <w:t>recordSetMutex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.</w:t>
            </w:r>
            <w:r>
              <w:rPr>
                <w:rFonts w:ascii="Courier New" w:hAnsi="Courier New" w:cs="Courier New" w:hint="default"/>
                <w:color w:val="00FFFF"/>
                <w:sz w:val="16"/>
                <w:szCs w:val="16"/>
                <w:shd w:val="clear" w:color="auto" w:fill="1E1E1E"/>
              </w:rPr>
              <w:t>unlock</w:t>
            </w:r>
            <w:proofErr w:type="spellEnd"/>
            <w:r>
              <w:rPr>
                <w:rFonts w:ascii="Courier New" w:hAnsi="Courier New" w:cs="Courier New" w:hint="default"/>
                <w:color w:val="9ACD32"/>
                <w:sz w:val="16"/>
                <w:szCs w:val="16"/>
                <w:shd w:val="clear" w:color="auto" w:fill="1E1E1E"/>
              </w:rPr>
              <w:t>()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;</w:t>
            </w:r>
          </w:p>
          <w:p w14:paraId="22B7DBD7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proofErr w:type="spellStart"/>
            <w:r>
              <w:rPr>
                <w:rFonts w:ascii="Courier New" w:hAnsi="Courier New" w:cs="Courier New" w:hint="default"/>
                <w:color w:val="00FFFF"/>
                <w:sz w:val="16"/>
                <w:szCs w:val="16"/>
                <w:shd w:val="clear" w:color="auto" w:fill="1E1E1E"/>
              </w:rPr>
              <w:t>insertIntoMyRecord</w:t>
            </w:r>
            <w:proofErr w:type="spellEnd"/>
            <w:r>
              <w:rPr>
                <w:rFonts w:ascii="Courier New" w:hAnsi="Courier New" w:cs="Courier New" w:hint="default"/>
                <w:color w:val="9ACD32"/>
                <w:sz w:val="16"/>
                <w:szCs w:val="16"/>
                <w:shd w:val="clear" w:color="auto" w:fill="1E1E1E"/>
              </w:rPr>
              <w:t>(</w:t>
            </w:r>
            <w:proofErr w:type="spellStart"/>
            <w:r>
              <w:rPr>
                <w:rFonts w:ascii="Courier New" w:hAnsi="Courier New" w:cs="Courier New" w:hint="default"/>
                <w:color w:val="9CDCFE"/>
                <w:sz w:val="16"/>
                <w:szCs w:val="16"/>
                <w:shd w:val="clear" w:color="auto" w:fill="1E1E1E"/>
              </w:rPr>
              <w:t>ar</w:t>
            </w:r>
            <w:proofErr w:type="spellEnd"/>
            <w:r>
              <w:rPr>
                <w:rFonts w:ascii="Courier New" w:hAnsi="Courier New" w:cs="Courier New" w:hint="default"/>
                <w:color w:val="9ACD32"/>
                <w:sz w:val="16"/>
                <w:szCs w:val="16"/>
                <w:shd w:val="clear" w:color="auto" w:fill="1E1E1E"/>
              </w:rPr>
              <w:t>)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;</w:t>
            </w:r>
          </w:p>
          <w:p w14:paraId="02799389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proofErr w:type="gramStart"/>
            <w:r>
              <w:rPr>
                <w:rFonts w:ascii="Courier New" w:hAnsi="Courier New" w:cs="Courier New" w:hint="default"/>
                <w:color w:val="4EC9B0"/>
                <w:sz w:val="16"/>
                <w:szCs w:val="16"/>
                <w:shd w:val="clear" w:color="auto" w:fill="1E1E1E"/>
              </w:rPr>
              <w:t>Saver</w:t>
            </w:r>
            <w:r>
              <w:rPr>
                <w:rFonts w:ascii="Courier New" w:hAnsi="Courier New" w:cs="Courier New" w:hint="default"/>
                <w:color w:val="9ACD32"/>
                <w:sz w:val="16"/>
                <w:szCs w:val="16"/>
                <w:shd w:val="clear" w:color="auto" w:fill="1E1E1E"/>
              </w:rPr>
              <w:t>(</w:t>
            </w:r>
            <w:proofErr w:type="gramEnd"/>
            <w:r>
              <w:rPr>
                <w:rFonts w:ascii="Courier New" w:hAnsi="Courier New" w:cs="Courier New" w:hint="default"/>
                <w:color w:val="DDA0DD"/>
                <w:sz w:val="16"/>
                <w:szCs w:val="16"/>
                <w:shd w:val="clear" w:color="auto" w:fill="1E1E1E"/>
              </w:rPr>
              <w:t>id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4EC9B0"/>
                <w:sz w:val="16"/>
                <w:szCs w:val="16"/>
                <w:shd w:val="clear" w:color="auto" w:fill="1E1E1E"/>
              </w:rPr>
              <w:t>+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E8C9BB"/>
                <w:sz w:val="16"/>
                <w:szCs w:val="16"/>
                <w:shd w:val="clear" w:color="auto" w:fill="1E1E1E"/>
              </w:rPr>
              <w:t>"</w:t>
            </w:r>
            <w:r>
              <w:rPr>
                <w:rFonts w:ascii="Courier New" w:hAnsi="Courier New" w:cs="Courier New" w:hint="default"/>
                <w:color w:val="D69D85"/>
                <w:sz w:val="16"/>
                <w:szCs w:val="16"/>
                <w:shd w:val="clear" w:color="auto" w:fill="1E1E1E"/>
              </w:rPr>
              <w:t>.txt</w:t>
            </w:r>
            <w:r>
              <w:rPr>
                <w:rFonts w:ascii="Courier New" w:hAnsi="Courier New" w:cs="Courier New" w:hint="default"/>
                <w:color w:val="E8C9BB"/>
                <w:sz w:val="16"/>
                <w:szCs w:val="16"/>
                <w:shd w:val="clear" w:color="auto" w:fill="1E1E1E"/>
              </w:rPr>
              <w:t>"</w:t>
            </w:r>
            <w:r>
              <w:rPr>
                <w:rFonts w:ascii="Courier New" w:hAnsi="Courier New" w:cs="Courier New" w:hint="default"/>
                <w:color w:val="9ACD32"/>
                <w:sz w:val="16"/>
                <w:szCs w:val="16"/>
                <w:shd w:val="clear" w:color="auto" w:fill="1E1E1E"/>
              </w:rPr>
              <w:t>)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.</w:t>
            </w:r>
            <w:r>
              <w:rPr>
                <w:rFonts w:ascii="Courier New" w:hAnsi="Courier New" w:cs="Courier New" w:hint="default"/>
                <w:color w:val="00FFFF"/>
                <w:sz w:val="16"/>
                <w:szCs w:val="16"/>
                <w:shd w:val="clear" w:color="auto" w:fill="1E1E1E"/>
              </w:rPr>
              <w:t>save</w:t>
            </w:r>
            <w:r>
              <w:rPr>
                <w:rFonts w:ascii="Courier New" w:hAnsi="Courier New" w:cs="Courier New" w:hint="default"/>
                <w:color w:val="9ACD32"/>
                <w:sz w:val="16"/>
                <w:szCs w:val="16"/>
                <w:shd w:val="clear" w:color="auto" w:fill="1E1E1E"/>
              </w:rPr>
              <w:t>(</w:t>
            </w:r>
            <w:proofErr w:type="spellStart"/>
            <w:r>
              <w:rPr>
                <w:rFonts w:ascii="Courier New" w:hAnsi="Courier New" w:cs="Courier New" w:hint="default"/>
                <w:color w:val="9CDCFE"/>
                <w:sz w:val="16"/>
                <w:szCs w:val="16"/>
                <w:shd w:val="clear" w:color="auto" w:fill="1E1E1E"/>
              </w:rPr>
              <w:t>ar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.</w:t>
            </w:r>
            <w:r>
              <w:rPr>
                <w:rFonts w:ascii="Courier New" w:hAnsi="Courier New" w:cs="Courier New" w:hint="default"/>
                <w:color w:val="00FFFF"/>
                <w:sz w:val="16"/>
                <w:szCs w:val="16"/>
                <w:shd w:val="clear" w:color="auto" w:fill="1E1E1E"/>
              </w:rPr>
              <w:t>to_string</w:t>
            </w:r>
            <w:proofErr w:type="spellEnd"/>
            <w:r>
              <w:rPr>
                <w:rFonts w:ascii="Courier New" w:hAnsi="Courier New" w:cs="Courier New" w:hint="default"/>
                <w:color w:val="9400D3"/>
                <w:sz w:val="16"/>
                <w:szCs w:val="16"/>
                <w:shd w:val="clear" w:color="auto" w:fill="1E1E1E"/>
              </w:rPr>
              <w:t>()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4EC9B0"/>
                <w:sz w:val="16"/>
                <w:szCs w:val="16"/>
                <w:shd w:val="clear" w:color="auto" w:fill="1E1E1E"/>
              </w:rPr>
              <w:t>+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E8C9BB"/>
                <w:sz w:val="16"/>
                <w:szCs w:val="16"/>
                <w:shd w:val="clear" w:color="auto" w:fill="1E1E1E"/>
              </w:rPr>
              <w:t>"</w:t>
            </w:r>
            <w:r>
              <w:rPr>
                <w:rFonts w:ascii="Courier New" w:hAnsi="Courier New" w:cs="Courier New" w:hint="default"/>
                <w:color w:val="FFD68F"/>
                <w:sz w:val="16"/>
                <w:szCs w:val="16"/>
                <w:shd w:val="clear" w:color="auto" w:fill="1E1E1E"/>
              </w:rPr>
              <w:t>\n</w:t>
            </w:r>
            <w:r>
              <w:rPr>
                <w:rFonts w:ascii="Courier New" w:hAnsi="Courier New" w:cs="Courier New" w:hint="default"/>
                <w:color w:val="E8C9BB"/>
                <w:sz w:val="16"/>
                <w:szCs w:val="16"/>
                <w:shd w:val="clear" w:color="auto" w:fill="1E1E1E"/>
              </w:rPr>
              <w:t>"</w:t>
            </w:r>
            <w:r>
              <w:rPr>
                <w:rFonts w:ascii="Courier New" w:hAnsi="Courier New" w:cs="Courier New" w:hint="default"/>
                <w:color w:val="9ACD32"/>
                <w:sz w:val="16"/>
                <w:szCs w:val="16"/>
                <w:shd w:val="clear" w:color="auto" w:fill="1E1E1E"/>
              </w:rPr>
              <w:t>)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;</w:t>
            </w:r>
          </w:p>
          <w:p w14:paraId="0D1DACBD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}</w:t>
            </w:r>
          </w:p>
          <w:p w14:paraId="46788A75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D8A0DF"/>
                <w:sz w:val="16"/>
                <w:szCs w:val="16"/>
                <w:shd w:val="clear" w:color="auto" w:fill="1E1E1E"/>
              </w:rPr>
              <w:t>catch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(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const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ADD8E6"/>
                <w:sz w:val="16"/>
                <w:szCs w:val="16"/>
                <w:shd w:val="clear" w:color="auto" w:fill="1E1E1E"/>
              </w:rPr>
              <w:t>std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::</w:t>
            </w:r>
            <w:r>
              <w:rPr>
                <w:rFonts w:ascii="Courier New" w:hAnsi="Courier New" w:cs="Courier New" w:hint="default"/>
                <w:color w:val="4EC9B0"/>
                <w:sz w:val="16"/>
                <w:szCs w:val="16"/>
                <w:shd w:val="clear" w:color="auto" w:fill="1E1E1E"/>
              </w:rPr>
              <w:t>exception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&amp;</w:t>
            </w:r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)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57A64A"/>
                <w:sz w:val="16"/>
                <w:szCs w:val="16"/>
                <w:shd w:val="clear" w:color="auto" w:fill="1E1E1E"/>
              </w:rPr>
              <w:t>//</w:t>
            </w:r>
            <w:r>
              <w:rPr>
                <w:rFonts w:ascii="Courier New" w:hAnsi="Courier New" w:cs="Courier New"/>
                <w:color w:val="57A64A"/>
                <w:sz w:val="16"/>
                <w:szCs w:val="16"/>
                <w:shd w:val="clear" w:color="auto" w:fill="1E1E1E"/>
              </w:rPr>
              <w:t>注意</w:t>
            </w:r>
            <w:r>
              <w:rPr>
                <w:rFonts w:ascii="Courier New" w:hAnsi="Courier New" w:cs="Courier New" w:hint="default"/>
                <w:color w:val="57A64A"/>
                <w:sz w:val="16"/>
                <w:szCs w:val="16"/>
                <w:shd w:val="clear" w:color="auto" w:fill="1E1E1E"/>
              </w:rPr>
              <w:t>异常安全</w:t>
            </w:r>
          </w:p>
          <w:p w14:paraId="19647307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{</w:t>
            </w:r>
          </w:p>
          <w:p w14:paraId="3D9D9781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proofErr w:type="spellStart"/>
            <w:r>
              <w:rPr>
                <w:rFonts w:ascii="Courier New" w:hAnsi="Courier New" w:cs="Courier New" w:hint="default"/>
                <w:color w:val="DDA0DD"/>
                <w:sz w:val="16"/>
                <w:szCs w:val="16"/>
                <w:shd w:val="clear" w:color="auto" w:fill="1E1E1E"/>
              </w:rPr>
              <w:t>recordSetMutex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.</w:t>
            </w:r>
            <w:r>
              <w:rPr>
                <w:rFonts w:ascii="Courier New" w:hAnsi="Courier New" w:cs="Courier New" w:hint="default"/>
                <w:color w:val="00FFFF"/>
                <w:sz w:val="16"/>
                <w:szCs w:val="16"/>
                <w:shd w:val="clear" w:color="auto" w:fill="1E1E1E"/>
              </w:rPr>
              <w:t>unlock</w:t>
            </w:r>
            <w:proofErr w:type="spellEnd"/>
            <w:r>
              <w:rPr>
                <w:rFonts w:ascii="Courier New" w:hAnsi="Courier New" w:cs="Courier New" w:hint="default"/>
                <w:color w:val="9ACD32"/>
                <w:sz w:val="16"/>
                <w:szCs w:val="16"/>
                <w:shd w:val="clear" w:color="auto" w:fill="1E1E1E"/>
              </w:rPr>
              <w:t>()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;</w:t>
            </w:r>
          </w:p>
          <w:p w14:paraId="61CA0009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proofErr w:type="spellStart"/>
            <w:r>
              <w:rPr>
                <w:rFonts w:ascii="Courier New" w:hAnsi="Courier New" w:cs="Courier New" w:hint="default"/>
                <w:color w:val="00FFFF"/>
                <w:sz w:val="16"/>
                <w:szCs w:val="16"/>
                <w:shd w:val="clear" w:color="auto" w:fill="1E1E1E"/>
              </w:rPr>
              <w:t>setBalance</w:t>
            </w:r>
            <w:proofErr w:type="spellEnd"/>
            <w:r>
              <w:rPr>
                <w:rFonts w:ascii="Courier New" w:hAnsi="Courier New" w:cs="Courier New" w:hint="default"/>
                <w:color w:val="9ACD32"/>
                <w:sz w:val="16"/>
                <w:szCs w:val="16"/>
                <w:shd w:val="clear" w:color="auto" w:fill="1E1E1E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 w:hint="default"/>
                <w:color w:val="00FFFF"/>
                <w:sz w:val="16"/>
                <w:szCs w:val="16"/>
                <w:shd w:val="clear" w:color="auto" w:fill="1E1E1E"/>
              </w:rPr>
              <w:t>getBalance</w:t>
            </w:r>
            <w:proofErr w:type="spellEnd"/>
            <w:r>
              <w:rPr>
                <w:rFonts w:ascii="Courier New" w:hAnsi="Courier New" w:cs="Courier New" w:hint="default"/>
                <w:color w:val="9400D3"/>
                <w:sz w:val="16"/>
                <w:szCs w:val="16"/>
                <w:shd w:val="clear" w:color="auto" w:fill="1E1E1E"/>
              </w:rPr>
              <w:t>(</w:t>
            </w:r>
            <w:proofErr w:type="gramEnd"/>
            <w:r>
              <w:rPr>
                <w:rFonts w:ascii="Courier New" w:hAnsi="Courier New" w:cs="Courier New" w:hint="default"/>
                <w:color w:val="9400D3"/>
                <w:sz w:val="16"/>
                <w:szCs w:val="16"/>
                <w:shd w:val="clear" w:color="auto" w:fill="1E1E1E"/>
              </w:rPr>
              <w:t>)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-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9A9A9A"/>
                <w:sz w:val="16"/>
                <w:szCs w:val="16"/>
                <w:shd w:val="clear" w:color="auto" w:fill="1E1E1E"/>
              </w:rPr>
              <w:t>amount</w:t>
            </w:r>
            <w:r>
              <w:rPr>
                <w:rFonts w:ascii="Courier New" w:hAnsi="Courier New" w:cs="Courier New" w:hint="default"/>
                <w:color w:val="9ACD32"/>
                <w:sz w:val="16"/>
                <w:szCs w:val="16"/>
                <w:shd w:val="clear" w:color="auto" w:fill="1E1E1E"/>
              </w:rPr>
              <w:t>)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;</w:t>
            </w:r>
          </w:p>
          <w:p w14:paraId="1D7040BF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DDA0DD"/>
                <w:sz w:val="16"/>
                <w:szCs w:val="16"/>
                <w:shd w:val="clear" w:color="auto" w:fill="1E1E1E"/>
              </w:rPr>
              <w:t>total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4EC9B0"/>
                <w:sz w:val="16"/>
                <w:szCs w:val="16"/>
                <w:shd w:val="clear" w:color="auto" w:fill="1E1E1E"/>
              </w:rPr>
              <w:t>=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DDA0DD"/>
                <w:sz w:val="16"/>
                <w:szCs w:val="16"/>
                <w:shd w:val="clear" w:color="auto" w:fill="1E1E1E"/>
              </w:rPr>
              <w:t>total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-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9A9A9A"/>
                <w:sz w:val="16"/>
                <w:szCs w:val="16"/>
                <w:shd w:val="clear" w:color="auto" w:fill="1E1E1E"/>
              </w:rPr>
              <w:t>amount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;</w:t>
            </w:r>
          </w:p>
          <w:p w14:paraId="7670B34E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D8A0DF"/>
                <w:sz w:val="16"/>
                <w:szCs w:val="16"/>
                <w:shd w:val="clear" w:color="auto" w:fill="1E1E1E"/>
              </w:rPr>
              <w:t>throw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proofErr w:type="gramStart"/>
            <w:r>
              <w:rPr>
                <w:rFonts w:ascii="Courier New" w:hAnsi="Courier New" w:cs="Courier New" w:hint="default"/>
                <w:color w:val="4EC9B0"/>
                <w:sz w:val="16"/>
                <w:szCs w:val="16"/>
                <w:shd w:val="clear" w:color="auto" w:fill="1E1E1E"/>
              </w:rPr>
              <w:t>AccountException</w:t>
            </w:r>
            <w:r>
              <w:rPr>
                <w:rFonts w:ascii="Courier New" w:hAnsi="Courier New" w:cs="Courier New" w:hint="default"/>
                <w:color w:val="9ACD32"/>
                <w:sz w:val="16"/>
                <w:szCs w:val="16"/>
                <w:shd w:val="clear" w:color="auto" w:fill="1E1E1E"/>
              </w:rPr>
              <w:t>(</w:t>
            </w:r>
            <w:proofErr w:type="gramEnd"/>
            <w:r>
              <w:rPr>
                <w:rFonts w:ascii="Courier New" w:hAnsi="Courier New" w:cs="Courier New" w:hint="default"/>
                <w:color w:val="ADD8E6"/>
                <w:sz w:val="16"/>
                <w:szCs w:val="16"/>
                <w:shd w:val="clear" w:color="auto" w:fill="1E1E1E"/>
              </w:rPr>
              <w:t>std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::</w:t>
            </w:r>
            <w:r>
              <w:rPr>
                <w:rFonts w:ascii="Courier New" w:hAnsi="Courier New" w:cs="Courier New" w:hint="default"/>
                <w:color w:val="4EC9B0"/>
                <w:sz w:val="16"/>
                <w:szCs w:val="16"/>
                <w:shd w:val="clear" w:color="auto" w:fill="1E1E1E"/>
              </w:rPr>
              <w:t>string</w:t>
            </w:r>
            <w:r>
              <w:rPr>
                <w:rFonts w:ascii="Courier New" w:hAnsi="Courier New" w:cs="Courier New" w:hint="default"/>
                <w:color w:val="9400D3"/>
                <w:sz w:val="16"/>
                <w:szCs w:val="16"/>
                <w:shd w:val="clear" w:color="auto" w:fill="1E1E1E"/>
              </w:rPr>
              <w:t>(</w:t>
            </w:r>
            <w:r>
              <w:rPr>
                <w:rFonts w:ascii="Courier New" w:hAnsi="Courier New" w:cs="Courier New" w:hint="default"/>
                <w:color w:val="E8C9BB"/>
                <w:sz w:val="16"/>
                <w:szCs w:val="16"/>
                <w:shd w:val="clear" w:color="auto" w:fill="1E1E1E"/>
              </w:rPr>
              <w:t>"</w:t>
            </w:r>
            <w:r>
              <w:rPr>
                <w:rFonts w:ascii="Courier New" w:hAnsi="Courier New" w:cs="Courier New" w:hint="default"/>
                <w:color w:val="D69D85"/>
                <w:sz w:val="16"/>
                <w:szCs w:val="16"/>
                <w:shd w:val="clear" w:color="auto" w:fill="1E1E1E"/>
              </w:rPr>
              <w:t>failed,recordSet insert error</w:t>
            </w:r>
            <w:r>
              <w:rPr>
                <w:rFonts w:ascii="Courier New" w:hAnsi="Courier New" w:cs="Courier New" w:hint="default"/>
                <w:color w:val="E8C9BB"/>
                <w:sz w:val="16"/>
                <w:szCs w:val="16"/>
                <w:shd w:val="clear" w:color="auto" w:fill="1E1E1E"/>
              </w:rPr>
              <w:t>"</w:t>
            </w:r>
            <w:r>
              <w:rPr>
                <w:rFonts w:ascii="Courier New" w:hAnsi="Courier New" w:cs="Courier New" w:hint="default"/>
                <w:color w:val="9400D3"/>
                <w:sz w:val="16"/>
                <w:szCs w:val="16"/>
                <w:shd w:val="clear" w:color="auto" w:fill="1E1E1E"/>
              </w:rPr>
              <w:t>)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.</w:t>
            </w:r>
            <w:r>
              <w:rPr>
                <w:rFonts w:ascii="Courier New" w:hAnsi="Courier New" w:cs="Courier New" w:hint="default"/>
                <w:color w:val="00FFFF"/>
                <w:sz w:val="16"/>
                <w:szCs w:val="16"/>
                <w:shd w:val="clear" w:color="auto" w:fill="1E1E1E"/>
              </w:rPr>
              <w:t>append</w:t>
            </w:r>
            <w:r>
              <w:rPr>
                <w:rFonts w:ascii="Courier New" w:hAnsi="Courier New" w:cs="Courier New" w:hint="default"/>
                <w:color w:val="9400D3"/>
                <w:sz w:val="16"/>
                <w:szCs w:val="16"/>
                <w:shd w:val="clear" w:color="auto" w:fill="1E1E1E"/>
              </w:rPr>
              <w:t>(</w:t>
            </w:r>
            <w:r>
              <w:rPr>
                <w:rFonts w:ascii="Courier New" w:hAnsi="Courier New" w:cs="Courier New" w:hint="default"/>
                <w:color w:val="E8C9BB"/>
                <w:sz w:val="16"/>
                <w:szCs w:val="16"/>
                <w:shd w:val="clear" w:color="auto" w:fill="1E1E1E"/>
              </w:rPr>
              <w:t>"</w:t>
            </w:r>
            <w:r>
              <w:rPr>
                <w:rFonts w:ascii="Courier New" w:hAnsi="Courier New" w:cs="Courier New" w:hint="default"/>
                <w:color w:val="D69D85"/>
                <w:sz w:val="16"/>
                <w:szCs w:val="16"/>
                <w:shd w:val="clear" w:color="auto" w:fill="1E1E1E"/>
              </w:rPr>
              <w:t>    </w:t>
            </w:r>
            <w:r>
              <w:rPr>
                <w:rFonts w:ascii="Courier New" w:hAnsi="Courier New" w:cs="Courier New" w:hint="default"/>
                <w:color w:val="E8C9BB"/>
                <w:sz w:val="16"/>
                <w:szCs w:val="16"/>
                <w:shd w:val="clear" w:color="auto" w:fill="1E1E1E"/>
              </w:rPr>
              <w:t>"</w:t>
            </w:r>
            <w:r>
              <w:rPr>
                <w:rFonts w:ascii="Courier New" w:hAnsi="Courier New" w:cs="Courier New" w:hint="default"/>
                <w:color w:val="9400D3"/>
                <w:sz w:val="16"/>
                <w:szCs w:val="16"/>
                <w:shd w:val="clear" w:color="auto" w:fill="1E1E1E"/>
              </w:rPr>
              <w:t>)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.</w:t>
            </w:r>
            <w:r>
              <w:rPr>
                <w:rFonts w:ascii="Courier New" w:hAnsi="Courier New" w:cs="Courier New" w:hint="default"/>
                <w:color w:val="00FFFF"/>
                <w:sz w:val="16"/>
                <w:szCs w:val="16"/>
                <w:shd w:val="clear" w:color="auto" w:fill="1E1E1E"/>
              </w:rPr>
              <w:t>append</w:t>
            </w:r>
            <w:r>
              <w:rPr>
                <w:rFonts w:ascii="Courier New" w:hAnsi="Courier New" w:cs="Courier New" w:hint="default"/>
                <w:color w:val="9400D3"/>
                <w:sz w:val="16"/>
                <w:szCs w:val="16"/>
                <w:shd w:val="clear" w:color="auto" w:fill="1E1E1E"/>
              </w:rPr>
              <w:t>(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this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-&gt;</w:t>
            </w:r>
            <w:r>
              <w:rPr>
                <w:rFonts w:ascii="Courier New" w:hAnsi="Courier New" w:cs="Courier New" w:hint="default"/>
                <w:color w:val="00FFFF"/>
                <w:sz w:val="16"/>
                <w:szCs w:val="16"/>
                <w:shd w:val="clear" w:color="auto" w:fill="1E1E1E"/>
              </w:rPr>
              <w:t>info</w:t>
            </w:r>
            <w:r>
              <w:rPr>
                <w:rFonts w:ascii="Courier New" w:hAnsi="Courier New" w:cs="Courier New" w:hint="default"/>
                <w:color w:val="FF9900"/>
                <w:sz w:val="16"/>
                <w:szCs w:val="16"/>
                <w:shd w:val="clear" w:color="auto" w:fill="1E1E1E"/>
              </w:rPr>
              <w:t>()</w:t>
            </w:r>
            <w:r>
              <w:rPr>
                <w:rFonts w:ascii="Courier New" w:hAnsi="Courier New" w:cs="Courier New" w:hint="default"/>
                <w:color w:val="9400D3"/>
                <w:sz w:val="16"/>
                <w:szCs w:val="16"/>
                <w:shd w:val="clear" w:color="auto" w:fill="1E1E1E"/>
              </w:rPr>
              <w:t>)</w:t>
            </w:r>
            <w:r>
              <w:rPr>
                <w:rFonts w:ascii="Courier New" w:hAnsi="Courier New" w:cs="Courier New" w:hint="default"/>
                <w:color w:val="9ACD32"/>
                <w:sz w:val="16"/>
                <w:szCs w:val="16"/>
                <w:shd w:val="clear" w:color="auto" w:fill="1E1E1E"/>
              </w:rPr>
              <w:t>)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;</w:t>
            </w:r>
          </w:p>
          <w:p w14:paraId="5C9BA1F5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}</w:t>
            </w:r>
          </w:p>
          <w:p w14:paraId="59A12020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proofErr w:type="gramStart"/>
            <w:r>
              <w:rPr>
                <w:rFonts w:ascii="Courier New" w:hAnsi="Courier New" w:cs="Courier New" w:hint="default"/>
                <w:color w:val="ADD8E6"/>
                <w:sz w:val="16"/>
                <w:szCs w:val="16"/>
                <w:shd w:val="clear" w:color="auto" w:fill="1E1E1E"/>
              </w:rPr>
              <w:t>std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::</w:t>
            </w:r>
            <w:proofErr w:type="gramEnd"/>
            <w:r>
              <w:rPr>
                <w:rFonts w:ascii="Courier New" w:hAnsi="Courier New" w:cs="Courier New" w:hint="default"/>
                <w:color w:val="C8C8C8"/>
                <w:sz w:val="16"/>
                <w:szCs w:val="16"/>
                <w:shd w:val="clear" w:color="auto" w:fill="1E1E1E"/>
              </w:rPr>
              <w:t>cout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4EC9B0"/>
                <w:sz w:val="16"/>
                <w:szCs w:val="16"/>
                <w:shd w:val="clear" w:color="auto" w:fill="1E1E1E"/>
              </w:rPr>
              <w:t>&lt;&lt;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9A9A9A"/>
                <w:sz w:val="16"/>
                <w:szCs w:val="16"/>
                <w:shd w:val="clear" w:color="auto" w:fill="1E1E1E"/>
              </w:rPr>
              <w:t>date</w:t>
            </w:r>
            <w:r>
              <w:rPr>
                <w:rFonts w:ascii="Courier New" w:hAnsi="Courier New" w:cs="Courier New" w:hint="default"/>
                <w:color w:val="4EC9B0"/>
                <w:sz w:val="16"/>
                <w:szCs w:val="16"/>
                <w:shd w:val="clear" w:color="auto" w:fill="1E1E1E"/>
              </w:rPr>
              <w:t>&lt;&lt;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E8C9BB"/>
                <w:sz w:val="16"/>
                <w:szCs w:val="16"/>
                <w:shd w:val="clear" w:color="auto" w:fill="1E1E1E"/>
              </w:rPr>
              <w:t>"</w:t>
            </w:r>
            <w:r>
              <w:rPr>
                <w:rFonts w:ascii="Courier New" w:hAnsi="Courier New" w:cs="Courier New" w:hint="default"/>
                <w:color w:val="D69D85"/>
                <w:sz w:val="16"/>
                <w:szCs w:val="16"/>
                <w:shd w:val="clear" w:color="auto" w:fill="1E1E1E"/>
              </w:rPr>
              <w:t>    #</w:t>
            </w:r>
            <w:r>
              <w:rPr>
                <w:rFonts w:ascii="Courier New" w:hAnsi="Courier New" w:cs="Courier New" w:hint="default"/>
                <w:color w:val="E8C9BB"/>
                <w:sz w:val="16"/>
                <w:szCs w:val="16"/>
                <w:shd w:val="clear" w:color="auto" w:fill="1E1E1E"/>
              </w:rPr>
              <w:t>"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4EC9B0"/>
                <w:sz w:val="16"/>
                <w:szCs w:val="16"/>
                <w:shd w:val="clear" w:color="auto" w:fill="1E1E1E"/>
              </w:rPr>
              <w:t>&lt;&lt;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this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-&gt;</w:t>
            </w:r>
            <w:r>
              <w:rPr>
                <w:rFonts w:ascii="Courier New" w:hAnsi="Courier New" w:cs="Courier New" w:hint="default"/>
                <w:color w:val="DDA0DD"/>
                <w:sz w:val="16"/>
                <w:szCs w:val="16"/>
                <w:shd w:val="clear" w:color="auto" w:fill="1E1E1E"/>
              </w:rPr>
              <w:t>id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4EC9B0"/>
                <w:sz w:val="16"/>
                <w:szCs w:val="16"/>
                <w:shd w:val="clear" w:color="auto" w:fill="1E1E1E"/>
              </w:rPr>
              <w:t>&lt;&lt;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E8C9BB"/>
                <w:sz w:val="16"/>
                <w:szCs w:val="16"/>
                <w:shd w:val="clear" w:color="auto" w:fill="1E1E1E"/>
              </w:rPr>
              <w:t>"</w:t>
            </w:r>
            <w:r>
              <w:rPr>
                <w:rFonts w:ascii="Courier New" w:hAnsi="Courier New" w:cs="Courier New" w:hint="default"/>
                <w:color w:val="D69D85"/>
                <w:sz w:val="16"/>
                <w:szCs w:val="16"/>
                <w:shd w:val="clear" w:color="auto" w:fill="1E1E1E"/>
              </w:rPr>
              <w:t>    </w:t>
            </w:r>
            <w:r>
              <w:rPr>
                <w:rFonts w:ascii="Courier New" w:hAnsi="Courier New" w:cs="Courier New" w:hint="default"/>
                <w:color w:val="E8C9BB"/>
                <w:sz w:val="16"/>
                <w:szCs w:val="16"/>
                <w:shd w:val="clear" w:color="auto" w:fill="1E1E1E"/>
              </w:rPr>
              <w:t>"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4EC9B0"/>
                <w:sz w:val="16"/>
                <w:szCs w:val="16"/>
                <w:shd w:val="clear" w:color="auto" w:fill="1E1E1E"/>
              </w:rPr>
              <w:t>&lt;&lt;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9A9A9A"/>
                <w:sz w:val="16"/>
                <w:szCs w:val="16"/>
                <w:shd w:val="clear" w:color="auto" w:fill="1E1E1E"/>
              </w:rPr>
              <w:t>amount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4EC9B0"/>
                <w:sz w:val="16"/>
                <w:szCs w:val="16"/>
                <w:shd w:val="clear" w:color="auto" w:fill="1E1E1E"/>
              </w:rPr>
              <w:t>&lt;&lt;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E8C9BB"/>
                <w:sz w:val="16"/>
                <w:szCs w:val="16"/>
                <w:shd w:val="clear" w:color="auto" w:fill="1E1E1E"/>
              </w:rPr>
              <w:t>"</w:t>
            </w:r>
            <w:r>
              <w:rPr>
                <w:rFonts w:ascii="Courier New" w:hAnsi="Courier New" w:cs="Courier New" w:hint="default"/>
                <w:color w:val="D69D85"/>
                <w:sz w:val="16"/>
                <w:szCs w:val="16"/>
                <w:shd w:val="clear" w:color="auto" w:fill="1E1E1E"/>
              </w:rPr>
              <w:t>    </w:t>
            </w:r>
            <w:r>
              <w:rPr>
                <w:rFonts w:ascii="Courier New" w:hAnsi="Courier New" w:cs="Courier New" w:hint="default"/>
                <w:color w:val="E8C9BB"/>
                <w:sz w:val="16"/>
                <w:szCs w:val="16"/>
                <w:shd w:val="clear" w:color="auto" w:fill="1E1E1E"/>
              </w:rPr>
              <w:t>"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4EC9B0"/>
                <w:sz w:val="16"/>
                <w:szCs w:val="16"/>
                <w:shd w:val="clear" w:color="auto" w:fill="1E1E1E"/>
              </w:rPr>
              <w:t>&lt;&lt;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00FFFF"/>
                <w:sz w:val="16"/>
                <w:szCs w:val="16"/>
                <w:shd w:val="clear" w:color="auto" w:fill="1E1E1E"/>
              </w:rPr>
              <w:t>getBalance</w:t>
            </w:r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()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4EC9B0"/>
                <w:sz w:val="16"/>
                <w:szCs w:val="16"/>
                <w:shd w:val="clear" w:color="auto" w:fill="1E1E1E"/>
              </w:rPr>
              <w:t>&lt;&lt;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E8C9BB"/>
                <w:sz w:val="16"/>
                <w:szCs w:val="16"/>
                <w:shd w:val="clear" w:color="auto" w:fill="1E1E1E"/>
              </w:rPr>
              <w:t>"</w:t>
            </w:r>
            <w:r>
              <w:rPr>
                <w:rFonts w:ascii="Courier New" w:hAnsi="Courier New" w:cs="Courier New" w:hint="default"/>
                <w:color w:val="D69D85"/>
                <w:sz w:val="16"/>
                <w:szCs w:val="16"/>
                <w:shd w:val="clear" w:color="auto" w:fill="1E1E1E"/>
              </w:rPr>
              <w:t>     </w:t>
            </w:r>
            <w:r>
              <w:rPr>
                <w:rFonts w:ascii="Courier New" w:hAnsi="Courier New" w:cs="Courier New" w:hint="default"/>
                <w:color w:val="E8C9BB"/>
                <w:sz w:val="16"/>
                <w:szCs w:val="16"/>
                <w:shd w:val="clear" w:color="auto" w:fill="1E1E1E"/>
              </w:rPr>
              <w:t>"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4EC9B0"/>
                <w:sz w:val="16"/>
                <w:szCs w:val="16"/>
                <w:shd w:val="clear" w:color="auto" w:fill="1E1E1E"/>
              </w:rPr>
              <w:t>&lt;&lt;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9A9A9A"/>
                <w:sz w:val="16"/>
                <w:szCs w:val="16"/>
                <w:shd w:val="clear" w:color="auto" w:fill="1E1E1E"/>
              </w:rPr>
              <w:t>msg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4EC9B0"/>
                <w:sz w:val="16"/>
                <w:szCs w:val="16"/>
                <w:shd w:val="clear" w:color="auto" w:fill="1E1E1E"/>
              </w:rPr>
              <w:t>&lt;&lt;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E8C9BB"/>
                <w:sz w:val="16"/>
                <w:szCs w:val="16"/>
                <w:shd w:val="clear" w:color="auto" w:fill="1E1E1E"/>
              </w:rPr>
              <w:t>'</w:t>
            </w:r>
            <w:r>
              <w:rPr>
                <w:rFonts w:ascii="Courier New" w:hAnsi="Courier New" w:cs="Courier New" w:hint="default"/>
                <w:color w:val="FFD68F"/>
                <w:sz w:val="16"/>
                <w:szCs w:val="16"/>
                <w:shd w:val="clear" w:color="auto" w:fill="1E1E1E"/>
              </w:rPr>
              <w:t>\n</w:t>
            </w:r>
            <w:r>
              <w:rPr>
                <w:rFonts w:ascii="Courier New" w:hAnsi="Courier New" w:cs="Courier New" w:hint="default"/>
                <w:color w:val="E8C9BB"/>
                <w:sz w:val="16"/>
                <w:szCs w:val="16"/>
                <w:shd w:val="clear" w:color="auto" w:fill="1E1E1E"/>
              </w:rPr>
              <w:t>'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;</w:t>
            </w:r>
          </w:p>
          <w:p w14:paraId="155A4997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FF9900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FF9900"/>
                <w:sz w:val="16"/>
                <w:szCs w:val="16"/>
                <w:shd w:val="clear" w:color="auto" w:fill="1E1E1E"/>
              </w:rPr>
              <w:t>}</w:t>
            </w:r>
          </w:p>
          <w:p w14:paraId="43C5D0CA" w14:textId="77777777" w:rsidR="00944C50" w:rsidRDefault="005D569A">
            <w:pPr>
              <w:pStyle w:val="HTML"/>
              <w:shd w:val="clear" w:color="auto" w:fill="1E1E1E"/>
              <w:ind w:firstLineChars="100" w:firstLine="220"/>
              <w:rPr>
                <w:rFonts w:ascii="Courier New" w:hAnsi="Courier New" w:cs="Courier New" w:hint="default"/>
                <w:color w:val="57A64A"/>
                <w:sz w:val="22"/>
                <w:szCs w:val="22"/>
                <w:shd w:val="clear" w:color="auto" w:fill="1E1E1E"/>
              </w:rPr>
            </w:pPr>
            <w:r>
              <w:rPr>
                <w:rFonts w:ascii="Courier New" w:hAnsi="Courier New" w:cs="Courier New"/>
                <w:color w:val="57A64A"/>
                <w:sz w:val="22"/>
                <w:szCs w:val="22"/>
                <w:shd w:val="clear" w:color="auto" w:fill="1E1E1E"/>
              </w:rPr>
              <w:t>//</w:t>
            </w:r>
            <w:r>
              <w:rPr>
                <w:rFonts w:ascii="Courier New" w:hAnsi="Courier New" w:cs="Courier New"/>
                <w:color w:val="57A64A"/>
                <w:sz w:val="22"/>
                <w:szCs w:val="22"/>
                <w:shd w:val="clear" w:color="auto" w:fill="1E1E1E"/>
              </w:rPr>
              <w:t>获取登录时信息</w:t>
            </w:r>
          </w:p>
          <w:p w14:paraId="16E7B24C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4EC9B0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 xml:space="preserve"> 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auto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proofErr w:type="gramStart"/>
            <w:r>
              <w:rPr>
                <w:rFonts w:ascii="Courier New" w:hAnsi="Courier New" w:cs="Courier New" w:hint="default"/>
                <w:color w:val="4EC9B0"/>
                <w:sz w:val="16"/>
                <w:szCs w:val="16"/>
                <w:shd w:val="clear" w:color="auto" w:fill="1E1E1E"/>
              </w:rPr>
              <w:t>Account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::</w:t>
            </w:r>
            <w:proofErr w:type="gramEnd"/>
            <w:r>
              <w:rPr>
                <w:rFonts w:ascii="Courier New" w:hAnsi="Courier New" w:cs="Courier New" w:hint="default"/>
                <w:color w:val="00FFFF"/>
                <w:sz w:val="16"/>
                <w:szCs w:val="16"/>
                <w:shd w:val="clear" w:color="auto" w:fill="1E1E1E"/>
              </w:rPr>
              <w:t>notice</w:t>
            </w:r>
            <w:r>
              <w:rPr>
                <w:rFonts w:ascii="Courier New" w:hAnsi="Courier New" w:cs="Courier New" w:hint="default"/>
                <w:color w:val="FF9900"/>
                <w:sz w:val="16"/>
                <w:szCs w:val="16"/>
                <w:shd w:val="clear" w:color="auto" w:fill="1E1E1E"/>
              </w:rPr>
              <w:t>()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-&gt;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ADD8E6"/>
                <w:sz w:val="16"/>
                <w:szCs w:val="16"/>
                <w:shd w:val="clear" w:color="auto" w:fill="1E1E1E"/>
              </w:rPr>
              <w:t>std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::</w:t>
            </w:r>
            <w:r>
              <w:rPr>
                <w:rFonts w:ascii="Courier New" w:hAnsi="Courier New" w:cs="Courier New" w:hint="default"/>
                <w:color w:val="4EC9B0"/>
                <w:sz w:val="16"/>
                <w:szCs w:val="16"/>
                <w:shd w:val="clear" w:color="auto" w:fill="1E1E1E"/>
              </w:rPr>
              <w:t>string</w:t>
            </w:r>
          </w:p>
          <w:p w14:paraId="51AFCA13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FF9900"/>
                <w:sz w:val="16"/>
                <w:szCs w:val="16"/>
                <w:shd w:val="clear" w:color="auto" w:fill="1E1E1E"/>
              </w:rPr>
              <w:t>{</w:t>
            </w:r>
          </w:p>
          <w:p w14:paraId="5FE82B25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const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auto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proofErr w:type="spellStart"/>
            <w:r>
              <w:rPr>
                <w:rFonts w:ascii="Courier New" w:hAnsi="Courier New" w:cs="Courier New" w:hint="default"/>
                <w:color w:val="9CDCFE"/>
                <w:sz w:val="16"/>
                <w:szCs w:val="16"/>
                <w:shd w:val="clear" w:color="auto" w:fill="1E1E1E"/>
              </w:rPr>
              <w:t>sysDate</w:t>
            </w:r>
            <w:proofErr w:type="spellEnd"/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=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proofErr w:type="gramStart"/>
            <w:r>
              <w:rPr>
                <w:rFonts w:ascii="Courier New" w:hAnsi="Courier New" w:cs="Courier New" w:hint="default"/>
                <w:color w:val="ADD8E6"/>
                <w:sz w:val="16"/>
                <w:szCs w:val="16"/>
                <w:shd w:val="clear" w:color="auto" w:fill="1E1E1E"/>
              </w:rPr>
              <w:t>DATE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::</w:t>
            </w:r>
            <w:proofErr w:type="spellStart"/>
            <w:proofErr w:type="gramEnd"/>
            <w:r>
              <w:rPr>
                <w:rFonts w:ascii="Courier New" w:hAnsi="Courier New" w:cs="Courier New" w:hint="default"/>
                <w:color w:val="ADD8E6"/>
                <w:sz w:val="16"/>
                <w:szCs w:val="16"/>
                <w:shd w:val="clear" w:color="auto" w:fill="1E1E1E"/>
              </w:rPr>
              <w:t>getSystemDate</w:t>
            </w:r>
            <w:proofErr w:type="spellEnd"/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()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;</w:t>
            </w:r>
          </w:p>
          <w:p w14:paraId="68CC0806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const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auto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9CDCFE"/>
                <w:sz w:val="16"/>
                <w:szCs w:val="16"/>
                <w:shd w:val="clear" w:color="auto" w:fill="1E1E1E"/>
              </w:rPr>
              <w:t>d1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=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proofErr w:type="gramStart"/>
            <w:r>
              <w:rPr>
                <w:rFonts w:ascii="Courier New" w:hAnsi="Courier New" w:cs="Courier New" w:hint="default"/>
                <w:color w:val="ADD8E6"/>
                <w:sz w:val="16"/>
                <w:szCs w:val="16"/>
                <w:shd w:val="clear" w:color="auto" w:fill="1E1E1E"/>
              </w:rPr>
              <w:t>getDate</w:t>
            </w:r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(</w:t>
            </w:r>
            <w:proofErr w:type="gramEnd"/>
            <w:r>
              <w:rPr>
                <w:rFonts w:ascii="Courier New" w:hAnsi="Courier New" w:cs="Courier New" w:hint="default"/>
                <w:color w:val="9CDCFE"/>
                <w:sz w:val="16"/>
                <w:szCs w:val="16"/>
                <w:shd w:val="clear" w:color="auto" w:fill="1E1E1E"/>
              </w:rPr>
              <w:t>sysDate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.</w:t>
            </w:r>
            <w:r>
              <w:rPr>
                <w:rFonts w:ascii="Courier New" w:hAnsi="Courier New" w:cs="Courier New" w:hint="default"/>
                <w:color w:val="00FFFF"/>
                <w:sz w:val="16"/>
                <w:szCs w:val="16"/>
                <w:shd w:val="clear" w:color="auto" w:fill="1E1E1E"/>
              </w:rPr>
              <w:t>getYear</w:t>
            </w:r>
            <w:r>
              <w:rPr>
                <w:rFonts w:ascii="Courier New" w:hAnsi="Courier New" w:cs="Courier New" w:hint="default"/>
                <w:color w:val="9ACD32"/>
                <w:sz w:val="16"/>
                <w:szCs w:val="16"/>
                <w:shd w:val="clear" w:color="auto" w:fill="1E1E1E"/>
              </w:rPr>
              <w:t>()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,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9CDCFE"/>
                <w:sz w:val="16"/>
                <w:szCs w:val="16"/>
                <w:shd w:val="clear" w:color="auto" w:fill="1E1E1E"/>
              </w:rPr>
              <w:t>sysDate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.</w:t>
            </w:r>
            <w:r>
              <w:rPr>
                <w:rFonts w:ascii="Courier New" w:hAnsi="Courier New" w:cs="Courier New" w:hint="default"/>
                <w:color w:val="00FFFF"/>
                <w:sz w:val="16"/>
                <w:szCs w:val="16"/>
                <w:shd w:val="clear" w:color="auto" w:fill="1E1E1E"/>
              </w:rPr>
              <w:t>getMonth</w:t>
            </w:r>
            <w:r>
              <w:rPr>
                <w:rFonts w:ascii="Courier New" w:hAnsi="Courier New" w:cs="Courier New" w:hint="default"/>
                <w:color w:val="9ACD32"/>
                <w:sz w:val="16"/>
                <w:szCs w:val="16"/>
                <w:shd w:val="clear" w:color="auto" w:fill="1E1E1E"/>
              </w:rPr>
              <w:t>()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,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B5CEA8"/>
                <w:sz w:val="16"/>
                <w:szCs w:val="16"/>
                <w:shd w:val="clear" w:color="auto" w:fill="1E1E1E"/>
              </w:rPr>
              <w:t>1</w:t>
            </w:r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)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;</w:t>
            </w:r>
          </w:p>
          <w:p w14:paraId="765CC95C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 xml:space="preserve"> </w:t>
            </w:r>
          </w:p>
          <w:p w14:paraId="60A5BFF0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const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auto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9CDCFE"/>
                <w:sz w:val="16"/>
                <w:szCs w:val="16"/>
                <w:shd w:val="clear" w:color="auto" w:fill="1E1E1E"/>
              </w:rPr>
              <w:t>notice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=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this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-&gt;</w:t>
            </w:r>
            <w:r>
              <w:rPr>
                <w:rFonts w:ascii="Courier New" w:hAnsi="Courier New" w:cs="Courier New" w:hint="default"/>
                <w:color w:val="00FFFF"/>
                <w:sz w:val="16"/>
                <w:szCs w:val="16"/>
                <w:shd w:val="clear" w:color="auto" w:fill="1E1E1E"/>
              </w:rPr>
              <w:t>query_this_by_</w:t>
            </w:r>
            <w:proofErr w:type="gramStart"/>
            <w:r>
              <w:rPr>
                <w:rFonts w:ascii="Courier New" w:hAnsi="Courier New" w:cs="Courier New" w:hint="default"/>
                <w:color w:val="00FFFF"/>
                <w:sz w:val="16"/>
                <w:szCs w:val="16"/>
                <w:shd w:val="clear" w:color="auto" w:fill="1E1E1E"/>
              </w:rPr>
              <w:t>order</w:t>
            </w:r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(</w:t>
            </w:r>
            <w:proofErr w:type="gramEnd"/>
            <w:r>
              <w:rPr>
                <w:rFonts w:ascii="Courier New" w:hAnsi="Courier New" w:cs="Courier New" w:hint="default"/>
                <w:color w:val="9CDCFE"/>
                <w:sz w:val="16"/>
                <w:szCs w:val="16"/>
                <w:shd w:val="clear" w:color="auto" w:fill="1E1E1E"/>
              </w:rPr>
              <w:t>d1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,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9CDCFE"/>
                <w:sz w:val="16"/>
                <w:szCs w:val="16"/>
                <w:shd w:val="clear" w:color="auto" w:fill="1E1E1E"/>
              </w:rPr>
              <w:t>sysDate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,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4EC9B0"/>
                <w:sz w:val="16"/>
                <w:szCs w:val="16"/>
                <w:shd w:val="clear" w:color="auto" w:fill="1E1E1E"/>
              </w:rPr>
              <w:t>AccountRecord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::</w:t>
            </w:r>
            <w:r>
              <w:rPr>
                <w:rFonts w:ascii="Courier New" w:hAnsi="Courier New" w:cs="Courier New" w:hint="default"/>
                <w:color w:val="00FFFF"/>
                <w:sz w:val="16"/>
                <w:szCs w:val="16"/>
                <w:shd w:val="clear" w:color="auto" w:fill="1E1E1E"/>
              </w:rPr>
              <w:t>ascendAmountComparator</w:t>
            </w:r>
            <w:r>
              <w:rPr>
                <w:rFonts w:ascii="Courier New" w:hAnsi="Courier New" w:cs="Courier New" w:hint="default"/>
                <w:color w:val="9ACD32"/>
                <w:sz w:val="16"/>
                <w:szCs w:val="16"/>
                <w:shd w:val="clear" w:color="auto" w:fill="1E1E1E"/>
              </w:rPr>
              <w:t>()</w:t>
            </w:r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)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;</w:t>
            </w:r>
          </w:p>
          <w:p w14:paraId="51C13B38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proofErr w:type="gramStart"/>
            <w:r>
              <w:rPr>
                <w:rFonts w:ascii="Courier New" w:hAnsi="Courier New" w:cs="Courier New" w:hint="default"/>
                <w:color w:val="ADD8E6"/>
                <w:sz w:val="16"/>
                <w:szCs w:val="16"/>
                <w:shd w:val="clear" w:color="auto" w:fill="1E1E1E"/>
              </w:rPr>
              <w:t>std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::</w:t>
            </w:r>
            <w:proofErr w:type="gramEnd"/>
            <w:r>
              <w:rPr>
                <w:rFonts w:ascii="Courier New" w:hAnsi="Courier New" w:cs="Courier New" w:hint="default"/>
                <w:color w:val="4EC9B0"/>
                <w:sz w:val="16"/>
                <w:szCs w:val="16"/>
                <w:shd w:val="clear" w:color="auto" w:fill="1E1E1E"/>
              </w:rPr>
              <w:t>string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9CDCFE"/>
                <w:sz w:val="16"/>
                <w:szCs w:val="16"/>
                <w:shd w:val="clear" w:color="auto" w:fill="1E1E1E"/>
              </w:rPr>
              <w:t>income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,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9CDCFE"/>
                <w:sz w:val="16"/>
                <w:szCs w:val="16"/>
                <w:shd w:val="clear" w:color="auto" w:fill="1E1E1E"/>
              </w:rPr>
              <w:t>outcome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;</w:t>
            </w:r>
          </w:p>
          <w:p w14:paraId="7D09B5CC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D8A0DF"/>
                <w:sz w:val="16"/>
                <w:szCs w:val="16"/>
                <w:shd w:val="clear" w:color="auto" w:fill="1E1E1E"/>
              </w:rPr>
              <w:t>for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(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const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auto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&amp;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proofErr w:type="spellStart"/>
            <w:proofErr w:type="gramStart"/>
            <w:r>
              <w:rPr>
                <w:rFonts w:ascii="Courier New" w:hAnsi="Courier New" w:cs="Courier New" w:hint="default"/>
                <w:color w:val="9CDCFE"/>
                <w:sz w:val="16"/>
                <w:szCs w:val="16"/>
                <w:shd w:val="clear" w:color="auto" w:fill="1E1E1E"/>
              </w:rPr>
              <w:t>ar</w:t>
            </w:r>
            <w:proofErr w:type="spellEnd"/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:</w:t>
            </w:r>
            <w:proofErr w:type="gramEnd"/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9CDCFE"/>
                <w:sz w:val="16"/>
                <w:szCs w:val="16"/>
                <w:shd w:val="clear" w:color="auto" w:fill="1E1E1E"/>
              </w:rPr>
              <w:t>notice</w:t>
            </w:r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)</w:t>
            </w:r>
          </w:p>
          <w:p w14:paraId="789046DF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{</w:t>
            </w:r>
          </w:p>
          <w:p w14:paraId="51FBCB47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D8A0DF"/>
                <w:sz w:val="16"/>
                <w:szCs w:val="16"/>
                <w:shd w:val="clear" w:color="auto" w:fill="1E1E1E"/>
              </w:rPr>
              <w:t>if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9ACD32"/>
                <w:sz w:val="16"/>
                <w:szCs w:val="16"/>
                <w:shd w:val="clear" w:color="auto" w:fill="1E1E1E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 w:hint="default"/>
                <w:color w:val="9CDCFE"/>
                <w:sz w:val="16"/>
                <w:szCs w:val="16"/>
                <w:shd w:val="clear" w:color="auto" w:fill="1E1E1E"/>
              </w:rPr>
              <w:t>ar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.</w:t>
            </w:r>
            <w:r>
              <w:rPr>
                <w:rFonts w:ascii="Courier New" w:hAnsi="Courier New" w:cs="Courier New" w:hint="default"/>
                <w:color w:val="00FFFF"/>
                <w:sz w:val="16"/>
                <w:szCs w:val="16"/>
                <w:shd w:val="clear" w:color="auto" w:fill="1E1E1E"/>
              </w:rPr>
              <w:t>getAmount</w:t>
            </w:r>
            <w:proofErr w:type="spellEnd"/>
            <w:proofErr w:type="gramEnd"/>
            <w:r>
              <w:rPr>
                <w:rFonts w:ascii="Courier New" w:hAnsi="Courier New" w:cs="Courier New" w:hint="default"/>
                <w:color w:val="9400D3"/>
                <w:sz w:val="16"/>
                <w:szCs w:val="16"/>
                <w:shd w:val="clear" w:color="auto" w:fill="1E1E1E"/>
              </w:rPr>
              <w:t>()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&gt;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B5CEA8"/>
                <w:sz w:val="16"/>
                <w:szCs w:val="16"/>
                <w:shd w:val="clear" w:color="auto" w:fill="1E1E1E"/>
              </w:rPr>
              <w:t>0</w:t>
            </w:r>
            <w:r>
              <w:rPr>
                <w:rFonts w:ascii="Courier New" w:hAnsi="Courier New" w:cs="Courier New" w:hint="default"/>
                <w:color w:val="9ACD32"/>
                <w:sz w:val="16"/>
                <w:szCs w:val="16"/>
                <w:shd w:val="clear" w:color="auto" w:fill="1E1E1E"/>
              </w:rPr>
              <w:t>)</w:t>
            </w:r>
          </w:p>
          <w:p w14:paraId="43B23CC8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9ACD32"/>
                <w:sz w:val="16"/>
                <w:szCs w:val="16"/>
                <w:shd w:val="clear" w:color="auto" w:fill="1E1E1E"/>
              </w:rPr>
              <w:t>{</w:t>
            </w:r>
          </w:p>
          <w:p w14:paraId="27D2A444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9CDCFE"/>
                <w:sz w:val="16"/>
                <w:szCs w:val="16"/>
                <w:shd w:val="clear" w:color="auto" w:fill="1E1E1E"/>
              </w:rPr>
              <w:t>income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4EC9B0"/>
                <w:sz w:val="16"/>
                <w:szCs w:val="16"/>
                <w:shd w:val="clear" w:color="auto" w:fill="1E1E1E"/>
              </w:rPr>
              <w:t>+=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proofErr w:type="spellStart"/>
            <w:r>
              <w:rPr>
                <w:rFonts w:ascii="Courier New" w:hAnsi="Courier New" w:cs="Courier New" w:hint="default"/>
                <w:color w:val="9CDCFE"/>
                <w:sz w:val="16"/>
                <w:szCs w:val="16"/>
                <w:shd w:val="clear" w:color="auto" w:fill="1E1E1E"/>
              </w:rPr>
              <w:t>ar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.</w:t>
            </w:r>
            <w:r>
              <w:rPr>
                <w:rFonts w:ascii="Courier New" w:hAnsi="Courier New" w:cs="Courier New" w:hint="default"/>
                <w:color w:val="00FFFF"/>
                <w:sz w:val="16"/>
                <w:szCs w:val="16"/>
                <w:shd w:val="clear" w:color="auto" w:fill="1E1E1E"/>
              </w:rPr>
              <w:t>to_</w:t>
            </w:r>
            <w:proofErr w:type="gramStart"/>
            <w:r>
              <w:rPr>
                <w:rFonts w:ascii="Courier New" w:hAnsi="Courier New" w:cs="Courier New" w:hint="default"/>
                <w:color w:val="00FFFF"/>
                <w:sz w:val="16"/>
                <w:szCs w:val="16"/>
                <w:shd w:val="clear" w:color="auto" w:fill="1E1E1E"/>
              </w:rPr>
              <w:t>string</w:t>
            </w:r>
            <w:proofErr w:type="spellEnd"/>
            <w:r>
              <w:rPr>
                <w:rFonts w:ascii="Courier New" w:hAnsi="Courier New" w:cs="Courier New" w:hint="default"/>
                <w:color w:val="9400D3"/>
                <w:sz w:val="16"/>
                <w:szCs w:val="16"/>
                <w:shd w:val="clear" w:color="auto" w:fill="1E1E1E"/>
              </w:rPr>
              <w:t>(</w:t>
            </w:r>
            <w:proofErr w:type="gramEnd"/>
            <w:r>
              <w:rPr>
                <w:rFonts w:ascii="Courier New" w:hAnsi="Courier New" w:cs="Courier New" w:hint="default"/>
                <w:color w:val="9400D3"/>
                <w:sz w:val="16"/>
                <w:szCs w:val="16"/>
                <w:shd w:val="clear" w:color="auto" w:fill="1E1E1E"/>
              </w:rPr>
              <w:t>)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4EC9B0"/>
                <w:sz w:val="16"/>
                <w:szCs w:val="16"/>
                <w:shd w:val="clear" w:color="auto" w:fill="1E1E1E"/>
              </w:rPr>
              <w:t>+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E8C9BB"/>
                <w:sz w:val="16"/>
                <w:szCs w:val="16"/>
                <w:shd w:val="clear" w:color="auto" w:fill="1E1E1E"/>
              </w:rPr>
              <w:t>"</w:t>
            </w:r>
            <w:r>
              <w:rPr>
                <w:rFonts w:ascii="Courier New" w:hAnsi="Courier New" w:cs="Courier New" w:hint="default"/>
                <w:color w:val="FFD68F"/>
                <w:sz w:val="16"/>
                <w:szCs w:val="16"/>
                <w:shd w:val="clear" w:color="auto" w:fill="1E1E1E"/>
              </w:rPr>
              <w:t>\n</w:t>
            </w:r>
            <w:r>
              <w:rPr>
                <w:rFonts w:ascii="Courier New" w:hAnsi="Courier New" w:cs="Courier New" w:hint="default"/>
                <w:color w:val="E8C9BB"/>
                <w:sz w:val="16"/>
                <w:szCs w:val="16"/>
                <w:shd w:val="clear" w:color="auto" w:fill="1E1E1E"/>
              </w:rPr>
              <w:t>"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;</w:t>
            </w:r>
          </w:p>
          <w:p w14:paraId="56F495D9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9ACD32"/>
                <w:sz w:val="16"/>
                <w:szCs w:val="16"/>
                <w:shd w:val="clear" w:color="auto" w:fill="1E1E1E"/>
              </w:rPr>
              <w:t>}</w:t>
            </w:r>
          </w:p>
          <w:p w14:paraId="00259B2D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lastRenderedPageBreak/>
              <w:tab/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D8A0DF"/>
                <w:sz w:val="16"/>
                <w:szCs w:val="16"/>
                <w:shd w:val="clear" w:color="auto" w:fill="1E1E1E"/>
              </w:rPr>
              <w:t>else</w:t>
            </w:r>
          </w:p>
          <w:p w14:paraId="3DBEABB2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9ACD32"/>
                <w:sz w:val="16"/>
                <w:szCs w:val="16"/>
                <w:shd w:val="clear" w:color="auto" w:fill="1E1E1E"/>
              </w:rPr>
              <w:t>{</w:t>
            </w:r>
          </w:p>
          <w:p w14:paraId="56CD94CB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9CDCFE"/>
                <w:sz w:val="16"/>
                <w:szCs w:val="16"/>
                <w:shd w:val="clear" w:color="auto" w:fill="1E1E1E"/>
              </w:rPr>
              <w:t>outcome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4EC9B0"/>
                <w:sz w:val="16"/>
                <w:szCs w:val="16"/>
                <w:shd w:val="clear" w:color="auto" w:fill="1E1E1E"/>
              </w:rPr>
              <w:t>+=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proofErr w:type="spellStart"/>
            <w:r>
              <w:rPr>
                <w:rFonts w:ascii="Courier New" w:hAnsi="Courier New" w:cs="Courier New" w:hint="default"/>
                <w:color w:val="9CDCFE"/>
                <w:sz w:val="16"/>
                <w:szCs w:val="16"/>
                <w:shd w:val="clear" w:color="auto" w:fill="1E1E1E"/>
              </w:rPr>
              <w:t>ar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.</w:t>
            </w:r>
            <w:r>
              <w:rPr>
                <w:rFonts w:ascii="Courier New" w:hAnsi="Courier New" w:cs="Courier New" w:hint="default"/>
                <w:color w:val="00FFFF"/>
                <w:sz w:val="16"/>
                <w:szCs w:val="16"/>
                <w:shd w:val="clear" w:color="auto" w:fill="1E1E1E"/>
              </w:rPr>
              <w:t>to_</w:t>
            </w:r>
            <w:proofErr w:type="gramStart"/>
            <w:r>
              <w:rPr>
                <w:rFonts w:ascii="Courier New" w:hAnsi="Courier New" w:cs="Courier New" w:hint="default"/>
                <w:color w:val="00FFFF"/>
                <w:sz w:val="16"/>
                <w:szCs w:val="16"/>
                <w:shd w:val="clear" w:color="auto" w:fill="1E1E1E"/>
              </w:rPr>
              <w:t>string</w:t>
            </w:r>
            <w:proofErr w:type="spellEnd"/>
            <w:r>
              <w:rPr>
                <w:rFonts w:ascii="Courier New" w:hAnsi="Courier New" w:cs="Courier New" w:hint="default"/>
                <w:color w:val="9400D3"/>
                <w:sz w:val="16"/>
                <w:szCs w:val="16"/>
                <w:shd w:val="clear" w:color="auto" w:fill="1E1E1E"/>
              </w:rPr>
              <w:t>(</w:t>
            </w:r>
            <w:proofErr w:type="gramEnd"/>
            <w:r>
              <w:rPr>
                <w:rFonts w:ascii="Courier New" w:hAnsi="Courier New" w:cs="Courier New" w:hint="default"/>
                <w:color w:val="9400D3"/>
                <w:sz w:val="16"/>
                <w:szCs w:val="16"/>
                <w:shd w:val="clear" w:color="auto" w:fill="1E1E1E"/>
              </w:rPr>
              <w:t>)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4EC9B0"/>
                <w:sz w:val="16"/>
                <w:szCs w:val="16"/>
                <w:shd w:val="clear" w:color="auto" w:fill="1E1E1E"/>
              </w:rPr>
              <w:t>+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E8C9BB"/>
                <w:sz w:val="16"/>
                <w:szCs w:val="16"/>
                <w:shd w:val="clear" w:color="auto" w:fill="1E1E1E"/>
              </w:rPr>
              <w:t>"</w:t>
            </w:r>
            <w:r>
              <w:rPr>
                <w:rFonts w:ascii="Courier New" w:hAnsi="Courier New" w:cs="Courier New" w:hint="default"/>
                <w:color w:val="FFD68F"/>
                <w:sz w:val="16"/>
                <w:szCs w:val="16"/>
                <w:shd w:val="clear" w:color="auto" w:fill="1E1E1E"/>
              </w:rPr>
              <w:t>\n</w:t>
            </w:r>
            <w:r>
              <w:rPr>
                <w:rFonts w:ascii="Courier New" w:hAnsi="Courier New" w:cs="Courier New" w:hint="default"/>
                <w:color w:val="E8C9BB"/>
                <w:sz w:val="16"/>
                <w:szCs w:val="16"/>
                <w:shd w:val="clear" w:color="auto" w:fill="1E1E1E"/>
              </w:rPr>
              <w:t>"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;</w:t>
            </w:r>
          </w:p>
          <w:p w14:paraId="27D222C3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9ACD32"/>
                <w:sz w:val="16"/>
                <w:szCs w:val="16"/>
                <w:shd w:val="clear" w:color="auto" w:fill="1E1E1E"/>
              </w:rPr>
              <w:t>}</w:t>
            </w:r>
          </w:p>
          <w:p w14:paraId="438C65B6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}</w:t>
            </w:r>
          </w:p>
          <w:p w14:paraId="7C26CCE8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 xml:space="preserve"> </w:t>
            </w:r>
          </w:p>
          <w:p w14:paraId="778FDFA8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D8A0DF"/>
                <w:sz w:val="16"/>
                <w:szCs w:val="16"/>
                <w:shd w:val="clear" w:color="auto" w:fill="1E1E1E"/>
              </w:rPr>
              <w:t>return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9CDCFE"/>
                <w:sz w:val="16"/>
                <w:szCs w:val="16"/>
                <w:shd w:val="clear" w:color="auto" w:fill="1E1E1E"/>
              </w:rPr>
              <w:t>income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4EC9B0"/>
                <w:sz w:val="16"/>
                <w:szCs w:val="16"/>
                <w:shd w:val="clear" w:color="auto" w:fill="1E1E1E"/>
              </w:rPr>
              <w:t>+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E8C9BB"/>
                <w:sz w:val="16"/>
                <w:szCs w:val="16"/>
                <w:shd w:val="clear" w:color="auto" w:fill="1E1E1E"/>
              </w:rPr>
              <w:t>"</w:t>
            </w:r>
            <w:r>
              <w:rPr>
                <w:rFonts w:ascii="Courier New" w:hAnsi="Courier New" w:cs="Courier New" w:hint="default"/>
                <w:color w:val="FFD68F"/>
                <w:sz w:val="16"/>
                <w:szCs w:val="16"/>
                <w:shd w:val="clear" w:color="auto" w:fill="1E1E1E"/>
              </w:rPr>
              <w:t>\n\n</w:t>
            </w:r>
            <w:r>
              <w:rPr>
                <w:rFonts w:ascii="Courier New" w:hAnsi="Courier New" w:cs="Courier New" w:hint="default"/>
                <w:color w:val="E8C9BB"/>
                <w:sz w:val="16"/>
                <w:szCs w:val="16"/>
                <w:shd w:val="clear" w:color="auto" w:fill="1E1E1E"/>
              </w:rPr>
              <w:t>"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4EC9B0"/>
                <w:sz w:val="16"/>
                <w:szCs w:val="16"/>
                <w:shd w:val="clear" w:color="auto" w:fill="1E1E1E"/>
              </w:rPr>
              <w:t>+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9CDCFE"/>
                <w:sz w:val="16"/>
                <w:szCs w:val="16"/>
                <w:shd w:val="clear" w:color="auto" w:fill="1E1E1E"/>
              </w:rPr>
              <w:t>outcome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;</w:t>
            </w:r>
          </w:p>
          <w:p w14:paraId="65842824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FF9900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FF9900"/>
                <w:sz w:val="16"/>
                <w:szCs w:val="16"/>
                <w:shd w:val="clear" w:color="auto" w:fill="1E1E1E"/>
              </w:rPr>
              <w:t>}</w:t>
            </w:r>
          </w:p>
          <w:p w14:paraId="1A04CD83" w14:textId="77777777" w:rsidR="00944C50" w:rsidRDefault="00944C50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</w:p>
          <w:p w14:paraId="454CEBAA" w14:textId="77777777" w:rsidR="00944C50" w:rsidRDefault="005D569A">
            <w:pPr>
              <w:pStyle w:val="HTML"/>
              <w:shd w:val="clear" w:color="auto" w:fill="1E1E1E"/>
              <w:ind w:firstLineChars="100" w:firstLine="220"/>
              <w:rPr>
                <w:rFonts w:ascii="Courier New" w:hAnsi="Courier New" w:cs="Courier New" w:hint="default"/>
                <w:color w:val="57A64A"/>
                <w:sz w:val="22"/>
                <w:szCs w:val="22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57A64A"/>
                <w:sz w:val="22"/>
                <w:szCs w:val="22"/>
                <w:shd w:val="clear" w:color="auto" w:fill="1E1E1E"/>
              </w:rPr>
              <w:t xml:space="preserve"> /*</w:t>
            </w:r>
          </w:p>
          <w:p w14:paraId="32F9A0C4" w14:textId="77777777" w:rsidR="00944C50" w:rsidRDefault="005D569A">
            <w:pPr>
              <w:pStyle w:val="HTML"/>
              <w:shd w:val="clear" w:color="auto" w:fill="1E1E1E"/>
              <w:ind w:firstLineChars="100" w:firstLine="220"/>
              <w:rPr>
                <w:rFonts w:ascii="Courier New" w:hAnsi="Courier New" w:cs="Courier New" w:hint="default"/>
                <w:color w:val="57A64A"/>
                <w:sz w:val="22"/>
                <w:szCs w:val="22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57A64A"/>
                <w:sz w:val="22"/>
                <w:szCs w:val="22"/>
                <w:shd w:val="clear" w:color="auto" w:fill="1E1E1E"/>
              </w:rPr>
              <w:t>*</w:t>
            </w:r>
            <w:r>
              <w:rPr>
                <w:rFonts w:ascii="Courier New" w:hAnsi="Courier New" w:cs="Courier New" w:hint="default"/>
                <w:color w:val="57A64A"/>
                <w:sz w:val="22"/>
                <w:szCs w:val="22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57A64A"/>
                <w:sz w:val="22"/>
                <w:szCs w:val="22"/>
                <w:shd w:val="clear" w:color="auto" w:fill="1E1E1E"/>
              </w:rPr>
              <w:t>返回</w:t>
            </w:r>
            <w:r>
              <w:rPr>
                <w:rFonts w:ascii="Courier New" w:hAnsi="Courier New" w:cs="Courier New" w:hint="default"/>
                <w:color w:val="57A64A"/>
                <w:sz w:val="22"/>
                <w:szCs w:val="22"/>
                <w:shd w:val="clear" w:color="auto" w:fill="1E1E1E"/>
              </w:rPr>
              <w:t> string </w:t>
            </w:r>
          </w:p>
          <w:p w14:paraId="2D994809" w14:textId="77777777" w:rsidR="00944C50" w:rsidRDefault="005D569A">
            <w:pPr>
              <w:pStyle w:val="HTML"/>
              <w:shd w:val="clear" w:color="auto" w:fill="1E1E1E"/>
              <w:ind w:firstLineChars="100" w:firstLine="220"/>
              <w:rPr>
                <w:rFonts w:ascii="Courier New" w:hAnsi="Courier New" w:cs="Courier New" w:hint="default"/>
                <w:color w:val="57A64A"/>
                <w:sz w:val="22"/>
                <w:szCs w:val="22"/>
                <w:shd w:val="clear" w:color="auto" w:fill="1E1E1E"/>
              </w:rPr>
            </w:pPr>
            <w:r>
              <w:rPr>
                <w:rFonts w:ascii="Courier New" w:hAnsi="Courier New" w:cs="Courier New"/>
                <w:color w:val="57A64A"/>
                <w:sz w:val="22"/>
                <w:szCs w:val="22"/>
                <w:shd w:val="clear" w:color="auto" w:fill="1E1E1E"/>
              </w:rPr>
              <w:t xml:space="preserve">*     </w:t>
            </w:r>
            <w:r>
              <w:rPr>
                <w:rFonts w:ascii="Courier New" w:hAnsi="Courier New" w:cs="Courier New" w:hint="default"/>
                <w:color w:val="57A64A"/>
                <w:sz w:val="22"/>
                <w:szCs w:val="22"/>
                <w:shd w:val="clear" w:color="auto" w:fill="1E1E1E"/>
              </w:rPr>
              <w:t>查询到的信息</w:t>
            </w:r>
            <w:r>
              <w:rPr>
                <w:rFonts w:ascii="Courier New" w:hAnsi="Courier New" w:cs="Courier New" w:hint="default"/>
                <w:color w:val="57A64A"/>
                <w:sz w:val="22"/>
                <w:szCs w:val="22"/>
                <w:shd w:val="clear" w:color="auto" w:fill="1E1E1E"/>
              </w:rPr>
              <w:tab/>
            </w:r>
          </w:p>
          <w:p w14:paraId="6C6D4A06" w14:textId="77777777" w:rsidR="00944C50" w:rsidRDefault="005D569A">
            <w:pPr>
              <w:pStyle w:val="HTML"/>
              <w:shd w:val="clear" w:color="auto" w:fill="1E1E1E"/>
              <w:ind w:firstLineChars="100" w:firstLine="220"/>
              <w:rPr>
                <w:rFonts w:ascii="Courier New" w:hAnsi="Courier New" w:cs="Courier New" w:hint="default"/>
                <w:color w:val="57A64A"/>
                <w:sz w:val="22"/>
                <w:szCs w:val="22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57A64A"/>
                <w:sz w:val="22"/>
                <w:szCs w:val="22"/>
                <w:shd w:val="clear" w:color="auto" w:fill="1E1E1E"/>
              </w:rPr>
              <w:t>*/</w:t>
            </w:r>
          </w:p>
          <w:p w14:paraId="37BDB055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4EC9B0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auto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proofErr w:type="gramStart"/>
            <w:r>
              <w:rPr>
                <w:rFonts w:ascii="Courier New" w:hAnsi="Courier New" w:cs="Courier New" w:hint="default"/>
                <w:color w:val="4EC9B0"/>
                <w:sz w:val="16"/>
                <w:szCs w:val="16"/>
                <w:shd w:val="clear" w:color="auto" w:fill="1E1E1E"/>
              </w:rPr>
              <w:t>Account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::</w:t>
            </w:r>
            <w:proofErr w:type="gramEnd"/>
            <w:r>
              <w:rPr>
                <w:rFonts w:ascii="Courier New" w:hAnsi="Courier New" w:cs="Courier New" w:hint="default"/>
                <w:color w:val="00FFFF"/>
                <w:sz w:val="16"/>
                <w:szCs w:val="16"/>
                <w:shd w:val="clear" w:color="auto" w:fill="1E1E1E"/>
              </w:rPr>
              <w:t>query</w:t>
            </w:r>
            <w:r>
              <w:rPr>
                <w:rFonts w:ascii="Courier New" w:hAnsi="Courier New" w:cs="Courier New" w:hint="default"/>
                <w:color w:val="FF9900"/>
                <w:sz w:val="16"/>
                <w:szCs w:val="16"/>
                <w:shd w:val="clear" w:color="auto" w:fill="1E1E1E"/>
              </w:rPr>
              <w:t>(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const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4EC9B0"/>
                <w:sz w:val="16"/>
                <w:szCs w:val="16"/>
                <w:shd w:val="clear" w:color="auto" w:fill="1E1E1E"/>
              </w:rPr>
              <w:t>Date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&amp;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9A9A9A"/>
                <w:sz w:val="16"/>
                <w:szCs w:val="16"/>
                <w:shd w:val="clear" w:color="auto" w:fill="1E1E1E"/>
              </w:rPr>
              <w:t>date1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,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const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4EC9B0"/>
                <w:sz w:val="16"/>
                <w:szCs w:val="16"/>
                <w:shd w:val="clear" w:color="auto" w:fill="1E1E1E"/>
              </w:rPr>
              <w:t>Date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&amp;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9A9A9A"/>
                <w:sz w:val="16"/>
                <w:szCs w:val="16"/>
                <w:shd w:val="clear" w:color="auto" w:fill="1E1E1E"/>
              </w:rPr>
              <w:t>date2</w:t>
            </w:r>
            <w:r>
              <w:rPr>
                <w:rFonts w:ascii="Courier New" w:hAnsi="Courier New" w:cs="Courier New" w:hint="default"/>
                <w:color w:val="FF9900"/>
                <w:sz w:val="16"/>
                <w:szCs w:val="16"/>
                <w:shd w:val="clear" w:color="auto" w:fill="1E1E1E"/>
              </w:rPr>
              <w:t>)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-&gt;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ADD8E6"/>
                <w:sz w:val="16"/>
                <w:szCs w:val="16"/>
                <w:shd w:val="clear" w:color="auto" w:fill="1E1E1E"/>
              </w:rPr>
              <w:t>std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::</w:t>
            </w:r>
            <w:r>
              <w:rPr>
                <w:rFonts w:ascii="Courier New" w:hAnsi="Courier New" w:cs="Courier New" w:hint="default"/>
                <w:color w:val="4EC9B0"/>
                <w:sz w:val="16"/>
                <w:szCs w:val="16"/>
                <w:shd w:val="clear" w:color="auto" w:fill="1E1E1E"/>
              </w:rPr>
              <w:t>string</w:t>
            </w:r>
          </w:p>
          <w:p w14:paraId="032272F1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FF9900"/>
                <w:sz w:val="16"/>
                <w:szCs w:val="16"/>
                <w:shd w:val="clear" w:color="auto" w:fill="1E1E1E"/>
              </w:rPr>
              <w:t>{</w:t>
            </w:r>
          </w:p>
          <w:p w14:paraId="5BA034A8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bool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9CDCFE"/>
                <w:sz w:val="16"/>
                <w:szCs w:val="16"/>
                <w:shd w:val="clear" w:color="auto" w:fill="1E1E1E"/>
              </w:rPr>
              <w:t>found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=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false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;</w:t>
            </w:r>
          </w:p>
          <w:p w14:paraId="2C10F836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proofErr w:type="gramStart"/>
            <w:r>
              <w:rPr>
                <w:rFonts w:ascii="Courier New" w:hAnsi="Courier New" w:cs="Courier New" w:hint="default"/>
                <w:color w:val="ADD8E6"/>
                <w:sz w:val="16"/>
                <w:szCs w:val="16"/>
                <w:shd w:val="clear" w:color="auto" w:fill="1E1E1E"/>
              </w:rPr>
              <w:t>std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::</w:t>
            </w:r>
            <w:proofErr w:type="gramEnd"/>
            <w:r>
              <w:rPr>
                <w:rFonts w:ascii="Courier New" w:hAnsi="Courier New" w:cs="Courier New" w:hint="default"/>
                <w:color w:val="4EC9B0"/>
                <w:sz w:val="16"/>
                <w:szCs w:val="16"/>
                <w:shd w:val="clear" w:color="auto" w:fill="1E1E1E"/>
              </w:rPr>
              <w:t>string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9CDCFE"/>
                <w:sz w:val="16"/>
                <w:szCs w:val="16"/>
                <w:shd w:val="clear" w:color="auto" w:fill="1E1E1E"/>
              </w:rPr>
              <w:t>result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;</w:t>
            </w:r>
          </w:p>
          <w:p w14:paraId="220EFEAB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proofErr w:type="spellStart"/>
            <w:r>
              <w:rPr>
                <w:rFonts w:ascii="Courier New" w:hAnsi="Courier New" w:cs="Courier New" w:hint="default"/>
                <w:color w:val="DDA0DD"/>
                <w:sz w:val="16"/>
                <w:szCs w:val="16"/>
                <w:shd w:val="clear" w:color="auto" w:fill="1E1E1E"/>
              </w:rPr>
              <w:t>recordSetMutex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.</w:t>
            </w:r>
            <w:r>
              <w:rPr>
                <w:rFonts w:ascii="Courier New" w:hAnsi="Courier New" w:cs="Courier New" w:hint="default"/>
                <w:color w:val="00FFFF"/>
                <w:sz w:val="16"/>
                <w:szCs w:val="16"/>
                <w:shd w:val="clear" w:color="auto" w:fill="1E1E1E"/>
              </w:rPr>
              <w:t>lock_</w:t>
            </w:r>
            <w:proofErr w:type="gramStart"/>
            <w:r>
              <w:rPr>
                <w:rFonts w:ascii="Courier New" w:hAnsi="Courier New" w:cs="Courier New" w:hint="default"/>
                <w:color w:val="00FFFF"/>
                <w:sz w:val="16"/>
                <w:szCs w:val="16"/>
                <w:shd w:val="clear" w:color="auto" w:fill="1E1E1E"/>
              </w:rPr>
              <w:t>shared</w:t>
            </w:r>
            <w:proofErr w:type="spellEnd"/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(</w:t>
            </w:r>
            <w:proofErr w:type="gramEnd"/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)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;</w:t>
            </w:r>
          </w:p>
          <w:p w14:paraId="344CB1CD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D8A0DF"/>
                <w:sz w:val="16"/>
                <w:szCs w:val="16"/>
                <w:shd w:val="clear" w:color="auto" w:fill="1E1E1E"/>
              </w:rPr>
              <w:t>for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(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const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auto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&amp;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proofErr w:type="spellStart"/>
            <w:proofErr w:type="gramStart"/>
            <w:r>
              <w:rPr>
                <w:rFonts w:ascii="Courier New" w:hAnsi="Courier New" w:cs="Courier New" w:hint="default"/>
                <w:color w:val="9CDCFE"/>
                <w:sz w:val="16"/>
                <w:szCs w:val="16"/>
                <w:shd w:val="clear" w:color="auto" w:fill="1E1E1E"/>
              </w:rPr>
              <w:t>i</w:t>
            </w:r>
            <w:proofErr w:type="spellEnd"/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:</w:t>
            </w:r>
            <w:proofErr w:type="gramEnd"/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proofErr w:type="spellStart"/>
            <w:r>
              <w:rPr>
                <w:rFonts w:ascii="Courier New" w:hAnsi="Courier New" w:cs="Courier New" w:hint="default"/>
                <w:color w:val="DDA0DD"/>
                <w:sz w:val="16"/>
                <w:szCs w:val="16"/>
                <w:shd w:val="clear" w:color="auto" w:fill="1E1E1E"/>
              </w:rPr>
              <w:t>recordSet</w:t>
            </w:r>
            <w:proofErr w:type="spellEnd"/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)</w:t>
            </w:r>
          </w:p>
          <w:p w14:paraId="7D4DCA7A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{</w:t>
            </w:r>
          </w:p>
          <w:p w14:paraId="2C5DB5B0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D8A0DF"/>
                <w:sz w:val="16"/>
                <w:szCs w:val="16"/>
                <w:shd w:val="clear" w:color="auto" w:fill="1E1E1E"/>
              </w:rPr>
              <w:t>if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9ACD32"/>
                <w:sz w:val="16"/>
                <w:szCs w:val="16"/>
                <w:shd w:val="clear" w:color="auto" w:fill="1E1E1E"/>
              </w:rPr>
              <w:t>(</w:t>
            </w:r>
            <w:r>
              <w:rPr>
                <w:rFonts w:ascii="Courier New" w:hAnsi="Courier New" w:cs="Courier New" w:hint="default"/>
                <w:color w:val="9400D3"/>
                <w:sz w:val="16"/>
                <w:szCs w:val="16"/>
                <w:shd w:val="clear" w:color="auto" w:fill="1E1E1E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 w:hint="default"/>
                <w:color w:val="9CDCFE"/>
                <w:sz w:val="16"/>
                <w:szCs w:val="16"/>
                <w:shd w:val="clear" w:color="auto" w:fill="1E1E1E"/>
              </w:rPr>
              <w:t>i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.</w:t>
            </w:r>
            <w:r>
              <w:rPr>
                <w:rFonts w:ascii="Courier New" w:hAnsi="Courier New" w:cs="Courier New" w:hint="default"/>
                <w:color w:val="00FFFF"/>
                <w:sz w:val="16"/>
                <w:szCs w:val="16"/>
                <w:shd w:val="clear" w:color="auto" w:fill="1E1E1E"/>
              </w:rPr>
              <w:t>getDate</w:t>
            </w:r>
            <w:proofErr w:type="spellEnd"/>
            <w:proofErr w:type="gramEnd"/>
            <w:r>
              <w:rPr>
                <w:rFonts w:ascii="Courier New" w:hAnsi="Courier New" w:cs="Courier New" w:hint="default"/>
                <w:color w:val="FF9900"/>
                <w:sz w:val="16"/>
                <w:szCs w:val="16"/>
                <w:shd w:val="clear" w:color="auto" w:fill="1E1E1E"/>
              </w:rPr>
              <w:t>()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4EC9B0"/>
                <w:sz w:val="16"/>
                <w:szCs w:val="16"/>
                <w:shd w:val="clear" w:color="auto" w:fill="1E1E1E"/>
              </w:rPr>
              <w:t>&gt;=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9A9A9A"/>
                <w:sz w:val="16"/>
                <w:szCs w:val="16"/>
                <w:shd w:val="clear" w:color="auto" w:fill="1E1E1E"/>
              </w:rPr>
              <w:t>date1</w:t>
            </w:r>
            <w:r>
              <w:rPr>
                <w:rFonts w:ascii="Courier New" w:hAnsi="Courier New" w:cs="Courier New" w:hint="default"/>
                <w:color w:val="9400D3"/>
                <w:sz w:val="16"/>
                <w:szCs w:val="16"/>
                <w:shd w:val="clear" w:color="auto" w:fill="1E1E1E"/>
              </w:rPr>
              <w:t>)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&amp;&amp;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9400D3"/>
                <w:sz w:val="16"/>
                <w:szCs w:val="16"/>
                <w:shd w:val="clear" w:color="auto" w:fill="1E1E1E"/>
              </w:rPr>
              <w:t>(</w:t>
            </w:r>
            <w:proofErr w:type="spellStart"/>
            <w:r>
              <w:rPr>
                <w:rFonts w:ascii="Courier New" w:hAnsi="Courier New" w:cs="Courier New" w:hint="default"/>
                <w:color w:val="9CDCFE"/>
                <w:sz w:val="16"/>
                <w:szCs w:val="16"/>
                <w:shd w:val="clear" w:color="auto" w:fill="1E1E1E"/>
              </w:rPr>
              <w:t>i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.</w:t>
            </w:r>
            <w:r>
              <w:rPr>
                <w:rFonts w:ascii="Courier New" w:hAnsi="Courier New" w:cs="Courier New" w:hint="default"/>
                <w:color w:val="00FFFF"/>
                <w:sz w:val="16"/>
                <w:szCs w:val="16"/>
                <w:shd w:val="clear" w:color="auto" w:fill="1E1E1E"/>
              </w:rPr>
              <w:t>getDate</w:t>
            </w:r>
            <w:proofErr w:type="spellEnd"/>
            <w:r>
              <w:rPr>
                <w:rFonts w:ascii="Courier New" w:hAnsi="Courier New" w:cs="Courier New" w:hint="default"/>
                <w:color w:val="FF9900"/>
                <w:sz w:val="16"/>
                <w:szCs w:val="16"/>
                <w:shd w:val="clear" w:color="auto" w:fill="1E1E1E"/>
              </w:rPr>
              <w:t>()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4EC9B0"/>
                <w:sz w:val="16"/>
                <w:szCs w:val="16"/>
                <w:shd w:val="clear" w:color="auto" w:fill="1E1E1E"/>
              </w:rPr>
              <w:t>&lt;=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9A9A9A"/>
                <w:sz w:val="16"/>
                <w:szCs w:val="16"/>
                <w:shd w:val="clear" w:color="auto" w:fill="1E1E1E"/>
              </w:rPr>
              <w:t>date2</w:t>
            </w:r>
            <w:r>
              <w:rPr>
                <w:rFonts w:ascii="Courier New" w:hAnsi="Courier New" w:cs="Courier New" w:hint="default"/>
                <w:color w:val="9400D3"/>
                <w:sz w:val="16"/>
                <w:szCs w:val="16"/>
                <w:shd w:val="clear" w:color="auto" w:fill="1E1E1E"/>
              </w:rPr>
              <w:t>)</w:t>
            </w:r>
            <w:r>
              <w:rPr>
                <w:rFonts w:ascii="Courier New" w:hAnsi="Courier New" w:cs="Courier New" w:hint="default"/>
                <w:color w:val="9ACD32"/>
                <w:sz w:val="16"/>
                <w:szCs w:val="16"/>
                <w:shd w:val="clear" w:color="auto" w:fill="1E1E1E"/>
              </w:rPr>
              <w:t>)</w:t>
            </w:r>
          </w:p>
          <w:p w14:paraId="220FF516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9ACD32"/>
                <w:sz w:val="16"/>
                <w:szCs w:val="16"/>
                <w:shd w:val="clear" w:color="auto" w:fill="1E1E1E"/>
              </w:rPr>
              <w:t>{</w:t>
            </w:r>
          </w:p>
          <w:p w14:paraId="5939FFCB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9CDCFE"/>
                <w:sz w:val="16"/>
                <w:szCs w:val="16"/>
                <w:shd w:val="clear" w:color="auto" w:fill="1E1E1E"/>
              </w:rPr>
              <w:t>found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=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true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;</w:t>
            </w:r>
          </w:p>
          <w:p w14:paraId="2116EE6F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9CDCFE"/>
                <w:sz w:val="16"/>
                <w:szCs w:val="16"/>
                <w:shd w:val="clear" w:color="auto" w:fill="1E1E1E"/>
              </w:rPr>
              <w:t>result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4EC9B0"/>
                <w:sz w:val="16"/>
                <w:szCs w:val="16"/>
                <w:shd w:val="clear" w:color="auto" w:fill="1E1E1E"/>
              </w:rPr>
              <w:t>+=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proofErr w:type="spellStart"/>
            <w:r>
              <w:rPr>
                <w:rFonts w:ascii="Courier New" w:hAnsi="Courier New" w:cs="Courier New" w:hint="default"/>
                <w:color w:val="9CDCFE"/>
                <w:sz w:val="16"/>
                <w:szCs w:val="16"/>
                <w:shd w:val="clear" w:color="auto" w:fill="1E1E1E"/>
              </w:rPr>
              <w:t>i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.</w:t>
            </w:r>
            <w:r>
              <w:rPr>
                <w:rFonts w:ascii="Courier New" w:hAnsi="Courier New" w:cs="Courier New" w:hint="default"/>
                <w:color w:val="00FFFF"/>
                <w:sz w:val="16"/>
                <w:szCs w:val="16"/>
                <w:shd w:val="clear" w:color="auto" w:fill="1E1E1E"/>
              </w:rPr>
              <w:t>to_string</w:t>
            </w:r>
            <w:proofErr w:type="spellEnd"/>
            <w:r>
              <w:rPr>
                <w:rFonts w:ascii="Courier New" w:hAnsi="Courier New" w:cs="Courier New" w:hint="default"/>
                <w:color w:val="9400D3"/>
                <w:sz w:val="16"/>
                <w:szCs w:val="16"/>
                <w:shd w:val="clear" w:color="auto" w:fill="1E1E1E"/>
              </w:rPr>
              <w:t>(</w:t>
            </w:r>
            <w:proofErr w:type="gramStart"/>
            <w:r>
              <w:rPr>
                <w:rFonts w:ascii="Courier New" w:hAnsi="Courier New" w:cs="Courier New" w:hint="default"/>
                <w:color w:val="9400D3"/>
                <w:sz w:val="16"/>
                <w:szCs w:val="16"/>
                <w:shd w:val="clear" w:color="auto" w:fill="1E1E1E"/>
              </w:rPr>
              <w:t>)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.</w:t>
            </w:r>
            <w:r>
              <w:rPr>
                <w:rFonts w:ascii="Courier New" w:hAnsi="Courier New" w:cs="Courier New" w:hint="default"/>
                <w:color w:val="00FFFF"/>
                <w:sz w:val="16"/>
                <w:szCs w:val="16"/>
                <w:shd w:val="clear" w:color="auto" w:fill="1E1E1E"/>
              </w:rPr>
              <w:t>append</w:t>
            </w:r>
            <w:proofErr w:type="gramEnd"/>
            <w:r>
              <w:rPr>
                <w:rFonts w:ascii="Courier New" w:hAnsi="Courier New" w:cs="Courier New" w:hint="default"/>
                <w:color w:val="9400D3"/>
                <w:sz w:val="16"/>
                <w:szCs w:val="16"/>
                <w:shd w:val="clear" w:color="auto" w:fill="1E1E1E"/>
              </w:rPr>
              <w:t>(</w:t>
            </w:r>
            <w:r>
              <w:rPr>
                <w:rFonts w:ascii="Courier New" w:hAnsi="Courier New" w:cs="Courier New" w:hint="default"/>
                <w:color w:val="E8C9BB"/>
                <w:sz w:val="16"/>
                <w:szCs w:val="16"/>
                <w:shd w:val="clear" w:color="auto" w:fill="1E1E1E"/>
              </w:rPr>
              <w:t>"</w:t>
            </w:r>
            <w:r>
              <w:rPr>
                <w:rFonts w:ascii="Courier New" w:hAnsi="Courier New" w:cs="Courier New" w:hint="default"/>
                <w:color w:val="FFD68F"/>
                <w:sz w:val="16"/>
                <w:szCs w:val="16"/>
                <w:shd w:val="clear" w:color="auto" w:fill="1E1E1E"/>
              </w:rPr>
              <w:t>\n</w:t>
            </w:r>
            <w:r>
              <w:rPr>
                <w:rFonts w:ascii="Courier New" w:hAnsi="Courier New" w:cs="Courier New" w:hint="default"/>
                <w:color w:val="E8C9BB"/>
                <w:sz w:val="16"/>
                <w:szCs w:val="16"/>
                <w:shd w:val="clear" w:color="auto" w:fill="1E1E1E"/>
              </w:rPr>
              <w:t>"</w:t>
            </w:r>
            <w:r>
              <w:rPr>
                <w:rFonts w:ascii="Courier New" w:hAnsi="Courier New" w:cs="Courier New" w:hint="default"/>
                <w:color w:val="9400D3"/>
                <w:sz w:val="16"/>
                <w:szCs w:val="16"/>
                <w:shd w:val="clear" w:color="auto" w:fill="1E1E1E"/>
              </w:rPr>
              <w:t>)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;</w:t>
            </w:r>
          </w:p>
          <w:p w14:paraId="07C5CA15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9ACD32"/>
                <w:sz w:val="16"/>
                <w:szCs w:val="16"/>
                <w:shd w:val="clear" w:color="auto" w:fill="1E1E1E"/>
              </w:rPr>
              <w:t>}</w:t>
            </w:r>
          </w:p>
          <w:p w14:paraId="49E62C1E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}</w:t>
            </w:r>
          </w:p>
          <w:p w14:paraId="1E376659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proofErr w:type="spellStart"/>
            <w:r>
              <w:rPr>
                <w:rFonts w:ascii="Courier New" w:hAnsi="Courier New" w:cs="Courier New" w:hint="default"/>
                <w:color w:val="DDA0DD"/>
                <w:sz w:val="16"/>
                <w:szCs w:val="16"/>
                <w:shd w:val="clear" w:color="auto" w:fill="1E1E1E"/>
              </w:rPr>
              <w:t>recordSetMutex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.</w:t>
            </w:r>
            <w:r>
              <w:rPr>
                <w:rFonts w:ascii="Courier New" w:hAnsi="Courier New" w:cs="Courier New" w:hint="default"/>
                <w:color w:val="00FFFF"/>
                <w:sz w:val="16"/>
                <w:szCs w:val="16"/>
                <w:shd w:val="clear" w:color="auto" w:fill="1E1E1E"/>
              </w:rPr>
              <w:t>unlock_</w:t>
            </w:r>
            <w:proofErr w:type="gramStart"/>
            <w:r>
              <w:rPr>
                <w:rFonts w:ascii="Courier New" w:hAnsi="Courier New" w:cs="Courier New" w:hint="default"/>
                <w:color w:val="00FFFF"/>
                <w:sz w:val="16"/>
                <w:szCs w:val="16"/>
                <w:shd w:val="clear" w:color="auto" w:fill="1E1E1E"/>
              </w:rPr>
              <w:t>shared</w:t>
            </w:r>
            <w:proofErr w:type="spellEnd"/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(</w:t>
            </w:r>
            <w:proofErr w:type="gramEnd"/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)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;</w:t>
            </w:r>
          </w:p>
          <w:p w14:paraId="4E5E29F1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D8A0DF"/>
                <w:sz w:val="16"/>
                <w:szCs w:val="16"/>
                <w:shd w:val="clear" w:color="auto" w:fill="1E1E1E"/>
              </w:rPr>
              <w:t>if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proofErr w:type="gramStart"/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(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!</w:t>
            </w:r>
            <w:r>
              <w:rPr>
                <w:rFonts w:ascii="Courier New" w:hAnsi="Courier New" w:cs="Courier New" w:hint="default"/>
                <w:color w:val="9CDCFE"/>
                <w:sz w:val="16"/>
                <w:szCs w:val="16"/>
                <w:shd w:val="clear" w:color="auto" w:fill="1E1E1E"/>
              </w:rPr>
              <w:t>found</w:t>
            </w:r>
            <w:proofErr w:type="gramEnd"/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)</w:t>
            </w:r>
          </w:p>
          <w:p w14:paraId="0D7BD294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{</w:t>
            </w:r>
          </w:p>
          <w:p w14:paraId="624A2AF1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9CDCFE"/>
                <w:sz w:val="16"/>
                <w:szCs w:val="16"/>
                <w:shd w:val="clear" w:color="auto" w:fill="1E1E1E"/>
              </w:rPr>
              <w:t>result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4EC9B0"/>
                <w:sz w:val="16"/>
                <w:szCs w:val="16"/>
                <w:shd w:val="clear" w:color="auto" w:fill="1E1E1E"/>
              </w:rPr>
              <w:t>=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E8C9BB"/>
                <w:sz w:val="16"/>
                <w:szCs w:val="16"/>
                <w:shd w:val="clear" w:color="auto" w:fill="1E1E1E"/>
              </w:rPr>
              <w:t>"</w:t>
            </w:r>
            <w:r>
              <w:rPr>
                <w:rFonts w:ascii="Courier New" w:hAnsi="Courier New" w:cs="Courier New" w:hint="default"/>
                <w:color w:val="D69D85"/>
                <w:sz w:val="16"/>
                <w:szCs w:val="16"/>
                <w:shd w:val="clear" w:color="auto" w:fill="1E1E1E"/>
              </w:rPr>
              <w:t>Not Found</w:t>
            </w:r>
            <w:r>
              <w:rPr>
                <w:rFonts w:ascii="Courier New" w:hAnsi="Courier New" w:cs="Courier New" w:hint="default"/>
                <w:color w:val="E8C9BB"/>
                <w:sz w:val="16"/>
                <w:szCs w:val="16"/>
                <w:shd w:val="clear" w:color="auto" w:fill="1E1E1E"/>
              </w:rPr>
              <w:t>"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;</w:t>
            </w:r>
          </w:p>
          <w:p w14:paraId="525E3BB6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}</w:t>
            </w:r>
          </w:p>
          <w:p w14:paraId="04259EFF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D8A0DF"/>
                <w:sz w:val="16"/>
                <w:szCs w:val="16"/>
                <w:shd w:val="clear" w:color="auto" w:fill="1E1E1E"/>
              </w:rPr>
              <w:t>return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9CDCFE"/>
                <w:sz w:val="16"/>
                <w:szCs w:val="16"/>
                <w:shd w:val="clear" w:color="auto" w:fill="1E1E1E"/>
              </w:rPr>
              <w:t>result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;</w:t>
            </w:r>
          </w:p>
          <w:p w14:paraId="32514300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FF9900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FF9900"/>
                <w:sz w:val="16"/>
                <w:szCs w:val="16"/>
                <w:shd w:val="clear" w:color="auto" w:fill="1E1E1E"/>
              </w:rPr>
              <w:t>}</w:t>
            </w:r>
          </w:p>
          <w:p w14:paraId="728430D6" w14:textId="77777777" w:rsidR="00944C50" w:rsidRDefault="005D569A">
            <w:pPr>
              <w:pStyle w:val="HTML"/>
              <w:shd w:val="clear" w:color="auto" w:fill="1E1E1E"/>
              <w:ind w:firstLineChars="100" w:firstLine="220"/>
              <w:rPr>
                <w:rFonts w:ascii="Courier New" w:hAnsi="Courier New" w:cs="Courier New" w:hint="default"/>
                <w:color w:val="57A64A"/>
                <w:sz w:val="22"/>
                <w:szCs w:val="22"/>
                <w:shd w:val="clear" w:color="auto" w:fill="1E1E1E"/>
              </w:rPr>
            </w:pPr>
            <w:r>
              <w:rPr>
                <w:rFonts w:ascii="Courier New" w:hAnsi="Courier New" w:cs="Courier New"/>
                <w:color w:val="57A64A"/>
                <w:sz w:val="22"/>
                <w:szCs w:val="22"/>
                <w:shd w:val="clear" w:color="auto" w:fill="1E1E1E"/>
              </w:rPr>
              <w:t>//</w:t>
            </w:r>
            <w:r>
              <w:rPr>
                <w:rFonts w:ascii="Courier New" w:hAnsi="Courier New" w:cs="Courier New"/>
                <w:color w:val="57A64A"/>
                <w:sz w:val="22"/>
                <w:szCs w:val="22"/>
                <w:shd w:val="clear" w:color="auto" w:fill="1E1E1E"/>
              </w:rPr>
              <w:t>添加至总账单</w:t>
            </w:r>
          </w:p>
          <w:p w14:paraId="545279C7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 xml:space="preserve"> 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auto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proofErr w:type="gramStart"/>
            <w:r>
              <w:rPr>
                <w:rFonts w:ascii="Courier New" w:hAnsi="Courier New" w:cs="Courier New" w:hint="default"/>
                <w:color w:val="4EC9B0"/>
                <w:sz w:val="16"/>
                <w:szCs w:val="16"/>
                <w:shd w:val="clear" w:color="auto" w:fill="1E1E1E"/>
              </w:rPr>
              <w:t>Account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::</w:t>
            </w:r>
            <w:proofErr w:type="gramEnd"/>
            <w:r>
              <w:rPr>
                <w:rFonts w:ascii="Courier New" w:hAnsi="Courier New" w:cs="Courier New" w:hint="default"/>
                <w:color w:val="00FFFF"/>
                <w:sz w:val="16"/>
                <w:szCs w:val="16"/>
                <w:shd w:val="clear" w:color="auto" w:fill="1E1E1E"/>
              </w:rPr>
              <w:t>insertIntoTotalRecord</w:t>
            </w:r>
            <w:r>
              <w:rPr>
                <w:rFonts w:ascii="Courier New" w:hAnsi="Courier New" w:cs="Courier New" w:hint="default"/>
                <w:color w:val="FF9900"/>
                <w:sz w:val="16"/>
                <w:szCs w:val="16"/>
                <w:shd w:val="clear" w:color="auto" w:fill="1E1E1E"/>
              </w:rPr>
              <w:t>(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const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4EC9B0"/>
                <w:sz w:val="16"/>
                <w:szCs w:val="16"/>
                <w:shd w:val="clear" w:color="auto" w:fill="1E1E1E"/>
              </w:rPr>
              <w:t>AccountRecord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&amp;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9A9A9A"/>
                <w:sz w:val="16"/>
                <w:szCs w:val="16"/>
                <w:shd w:val="clear" w:color="auto" w:fill="1E1E1E"/>
              </w:rPr>
              <w:t>ar</w:t>
            </w:r>
            <w:r>
              <w:rPr>
                <w:rFonts w:ascii="Courier New" w:hAnsi="Courier New" w:cs="Courier New" w:hint="default"/>
                <w:color w:val="FF9900"/>
                <w:sz w:val="16"/>
                <w:szCs w:val="16"/>
                <w:shd w:val="clear" w:color="auto" w:fill="1E1E1E"/>
              </w:rPr>
              <w:t>)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-&gt;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void</w:t>
            </w:r>
          </w:p>
          <w:p w14:paraId="7B16A0D4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FF9900"/>
                <w:sz w:val="16"/>
                <w:szCs w:val="16"/>
                <w:shd w:val="clear" w:color="auto" w:fill="1E1E1E"/>
              </w:rPr>
              <w:t>{</w:t>
            </w:r>
          </w:p>
          <w:p w14:paraId="2E24E78B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proofErr w:type="spellStart"/>
            <w:r>
              <w:rPr>
                <w:rFonts w:ascii="Courier New" w:hAnsi="Courier New" w:cs="Courier New" w:hint="default"/>
                <w:color w:val="DDA0DD"/>
                <w:sz w:val="16"/>
                <w:szCs w:val="16"/>
                <w:shd w:val="clear" w:color="auto" w:fill="1E1E1E"/>
              </w:rPr>
              <w:t>recordSetMutex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.</w:t>
            </w:r>
            <w:r>
              <w:rPr>
                <w:rFonts w:ascii="Courier New" w:hAnsi="Courier New" w:cs="Courier New" w:hint="default"/>
                <w:color w:val="00FFFF"/>
                <w:sz w:val="16"/>
                <w:szCs w:val="16"/>
                <w:shd w:val="clear" w:color="auto" w:fill="1E1E1E"/>
              </w:rPr>
              <w:t>lock</w:t>
            </w:r>
            <w:proofErr w:type="spellEnd"/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()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;</w:t>
            </w:r>
          </w:p>
          <w:p w14:paraId="58D38328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D8A0DF"/>
                <w:sz w:val="16"/>
                <w:szCs w:val="16"/>
                <w:shd w:val="clear" w:color="auto" w:fill="1E1E1E"/>
              </w:rPr>
              <w:t>try</w:t>
            </w:r>
          </w:p>
          <w:p w14:paraId="455B7032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{</w:t>
            </w:r>
          </w:p>
          <w:p w14:paraId="5FEBFFC2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proofErr w:type="spellStart"/>
            <w:r>
              <w:rPr>
                <w:rFonts w:ascii="Courier New" w:hAnsi="Courier New" w:cs="Courier New" w:hint="default"/>
                <w:color w:val="DDA0DD"/>
                <w:sz w:val="16"/>
                <w:szCs w:val="16"/>
                <w:shd w:val="clear" w:color="auto" w:fill="1E1E1E"/>
              </w:rPr>
              <w:t>recordSet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.</w:t>
            </w:r>
            <w:r>
              <w:rPr>
                <w:rFonts w:ascii="Courier New" w:hAnsi="Courier New" w:cs="Courier New" w:hint="default"/>
                <w:color w:val="00FFFF"/>
                <w:sz w:val="16"/>
                <w:szCs w:val="16"/>
                <w:shd w:val="clear" w:color="auto" w:fill="1E1E1E"/>
              </w:rPr>
              <w:t>insert</w:t>
            </w:r>
            <w:proofErr w:type="spellEnd"/>
            <w:r>
              <w:rPr>
                <w:rFonts w:ascii="Courier New" w:hAnsi="Courier New" w:cs="Courier New" w:hint="default"/>
                <w:color w:val="9ACD32"/>
                <w:sz w:val="16"/>
                <w:szCs w:val="16"/>
                <w:shd w:val="clear" w:color="auto" w:fill="1E1E1E"/>
              </w:rPr>
              <w:t>(</w:t>
            </w:r>
            <w:proofErr w:type="spellStart"/>
            <w:r>
              <w:rPr>
                <w:rFonts w:ascii="Courier New" w:hAnsi="Courier New" w:cs="Courier New" w:hint="default"/>
                <w:color w:val="9A9A9A"/>
                <w:sz w:val="16"/>
                <w:szCs w:val="16"/>
                <w:shd w:val="clear" w:color="auto" w:fill="1E1E1E"/>
              </w:rPr>
              <w:t>ar</w:t>
            </w:r>
            <w:proofErr w:type="spellEnd"/>
            <w:r>
              <w:rPr>
                <w:rFonts w:ascii="Courier New" w:hAnsi="Courier New" w:cs="Courier New" w:hint="default"/>
                <w:color w:val="9ACD32"/>
                <w:sz w:val="16"/>
                <w:szCs w:val="16"/>
                <w:shd w:val="clear" w:color="auto" w:fill="1E1E1E"/>
              </w:rPr>
              <w:t>)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;</w:t>
            </w:r>
          </w:p>
          <w:p w14:paraId="7BBFAE42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}</w:t>
            </w:r>
          </w:p>
          <w:p w14:paraId="038D12B1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D8A0DF"/>
                <w:sz w:val="16"/>
                <w:szCs w:val="16"/>
                <w:shd w:val="clear" w:color="auto" w:fill="1E1E1E"/>
              </w:rPr>
              <w:t>catch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(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...</w:t>
            </w:r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)</w:t>
            </w:r>
          </w:p>
          <w:p w14:paraId="5612B564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{</w:t>
            </w:r>
          </w:p>
          <w:p w14:paraId="26C593CC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proofErr w:type="spellStart"/>
            <w:r>
              <w:rPr>
                <w:rFonts w:ascii="Courier New" w:hAnsi="Courier New" w:cs="Courier New" w:hint="default"/>
                <w:color w:val="DDA0DD"/>
                <w:sz w:val="16"/>
                <w:szCs w:val="16"/>
                <w:shd w:val="clear" w:color="auto" w:fill="1E1E1E"/>
              </w:rPr>
              <w:t>recordSetMutex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.</w:t>
            </w:r>
            <w:r>
              <w:rPr>
                <w:rFonts w:ascii="Courier New" w:hAnsi="Courier New" w:cs="Courier New" w:hint="default"/>
                <w:color w:val="00FFFF"/>
                <w:sz w:val="16"/>
                <w:szCs w:val="16"/>
                <w:shd w:val="clear" w:color="auto" w:fill="1E1E1E"/>
              </w:rPr>
              <w:t>unlock</w:t>
            </w:r>
            <w:proofErr w:type="spellEnd"/>
            <w:r>
              <w:rPr>
                <w:rFonts w:ascii="Courier New" w:hAnsi="Courier New" w:cs="Courier New" w:hint="default"/>
                <w:color w:val="9ACD32"/>
                <w:sz w:val="16"/>
                <w:szCs w:val="16"/>
                <w:shd w:val="clear" w:color="auto" w:fill="1E1E1E"/>
              </w:rPr>
              <w:t>()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;</w:t>
            </w:r>
          </w:p>
          <w:p w14:paraId="04C3C41E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lastRenderedPageBreak/>
              <w:tab/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D8A0DF"/>
                <w:sz w:val="16"/>
                <w:szCs w:val="16"/>
                <w:shd w:val="clear" w:color="auto" w:fill="1E1E1E"/>
              </w:rPr>
              <w:t>throw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;</w:t>
            </w:r>
          </w:p>
          <w:p w14:paraId="65475F8E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}</w:t>
            </w:r>
          </w:p>
          <w:p w14:paraId="7E29AE50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 xml:space="preserve"> </w:t>
            </w:r>
          </w:p>
          <w:p w14:paraId="20112A33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proofErr w:type="spellStart"/>
            <w:r>
              <w:rPr>
                <w:rFonts w:ascii="Courier New" w:hAnsi="Courier New" w:cs="Courier New" w:hint="default"/>
                <w:color w:val="DDA0DD"/>
                <w:sz w:val="16"/>
                <w:szCs w:val="16"/>
                <w:shd w:val="clear" w:color="auto" w:fill="1E1E1E"/>
              </w:rPr>
              <w:t>recordSetMutex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.</w:t>
            </w:r>
            <w:r>
              <w:rPr>
                <w:rFonts w:ascii="Courier New" w:hAnsi="Courier New" w:cs="Courier New" w:hint="default"/>
                <w:color w:val="00FFFF"/>
                <w:sz w:val="16"/>
                <w:szCs w:val="16"/>
                <w:shd w:val="clear" w:color="auto" w:fill="1E1E1E"/>
              </w:rPr>
              <w:t>unlock</w:t>
            </w:r>
            <w:proofErr w:type="spellEnd"/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()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;</w:t>
            </w:r>
          </w:p>
          <w:p w14:paraId="4D8CB92C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FF9900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FF9900"/>
                <w:sz w:val="16"/>
                <w:szCs w:val="16"/>
                <w:shd w:val="clear" w:color="auto" w:fill="1E1E1E"/>
              </w:rPr>
              <w:t>}</w:t>
            </w:r>
          </w:p>
          <w:p w14:paraId="2AA8B43D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57A64A"/>
                <w:sz w:val="22"/>
                <w:szCs w:val="22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57A64A"/>
                <w:sz w:val="22"/>
                <w:szCs w:val="22"/>
                <w:shd w:val="clear" w:color="auto" w:fill="1E1E1E"/>
              </w:rPr>
              <w:t xml:space="preserve"> //</w:t>
            </w:r>
            <w:r>
              <w:rPr>
                <w:rFonts w:ascii="Courier New" w:hAnsi="Courier New" w:cs="Courier New" w:hint="default"/>
                <w:color w:val="57A64A"/>
                <w:sz w:val="22"/>
                <w:szCs w:val="22"/>
                <w:shd w:val="clear" w:color="auto" w:fill="1E1E1E"/>
              </w:rPr>
              <w:t>插入</w:t>
            </w:r>
            <w:r>
              <w:rPr>
                <w:rFonts w:ascii="Courier New" w:hAnsi="Courier New" w:cs="Courier New"/>
                <w:color w:val="57A64A"/>
                <w:sz w:val="22"/>
                <w:szCs w:val="22"/>
                <w:shd w:val="clear" w:color="auto" w:fill="1E1E1E"/>
              </w:rPr>
              <w:t>本账户账单</w:t>
            </w:r>
            <w:r>
              <w:rPr>
                <w:rFonts w:ascii="Courier New" w:hAnsi="Courier New" w:cs="Courier New" w:hint="default"/>
                <w:color w:val="57A64A"/>
                <w:sz w:val="22"/>
                <w:szCs w:val="22"/>
                <w:shd w:val="clear" w:color="auto" w:fill="1E1E1E"/>
              </w:rPr>
              <w:t> </w:t>
            </w:r>
          </w:p>
          <w:p w14:paraId="2517472D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auto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proofErr w:type="gramStart"/>
            <w:r>
              <w:rPr>
                <w:rFonts w:ascii="Courier New" w:hAnsi="Courier New" w:cs="Courier New" w:hint="default"/>
                <w:color w:val="4EC9B0"/>
                <w:sz w:val="16"/>
                <w:szCs w:val="16"/>
                <w:shd w:val="clear" w:color="auto" w:fill="1E1E1E"/>
              </w:rPr>
              <w:t>Account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::</w:t>
            </w:r>
            <w:proofErr w:type="gramEnd"/>
            <w:r>
              <w:rPr>
                <w:rFonts w:ascii="Courier New" w:hAnsi="Courier New" w:cs="Courier New" w:hint="default"/>
                <w:color w:val="00FFFF"/>
                <w:sz w:val="16"/>
                <w:szCs w:val="16"/>
                <w:shd w:val="clear" w:color="auto" w:fill="1E1E1E"/>
              </w:rPr>
              <w:t>insertIntoMyRecord</w:t>
            </w:r>
            <w:r>
              <w:rPr>
                <w:rFonts w:ascii="Courier New" w:hAnsi="Courier New" w:cs="Courier New" w:hint="default"/>
                <w:color w:val="FF9900"/>
                <w:sz w:val="16"/>
                <w:szCs w:val="16"/>
                <w:shd w:val="clear" w:color="auto" w:fill="1E1E1E"/>
              </w:rPr>
              <w:t>(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const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4EC9B0"/>
                <w:sz w:val="16"/>
                <w:szCs w:val="16"/>
                <w:shd w:val="clear" w:color="auto" w:fill="1E1E1E"/>
              </w:rPr>
              <w:t>AccountRecord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&amp;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9A9A9A"/>
                <w:sz w:val="16"/>
                <w:szCs w:val="16"/>
                <w:shd w:val="clear" w:color="auto" w:fill="1E1E1E"/>
              </w:rPr>
              <w:t>ar</w:t>
            </w:r>
            <w:r>
              <w:rPr>
                <w:rFonts w:ascii="Courier New" w:hAnsi="Courier New" w:cs="Courier New" w:hint="default"/>
                <w:color w:val="FF9900"/>
                <w:sz w:val="16"/>
                <w:szCs w:val="16"/>
                <w:shd w:val="clear" w:color="auto" w:fill="1E1E1E"/>
              </w:rPr>
              <w:t>)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-&gt;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void</w:t>
            </w:r>
          </w:p>
          <w:p w14:paraId="091259F9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FF9900"/>
                <w:sz w:val="16"/>
                <w:szCs w:val="16"/>
                <w:shd w:val="clear" w:color="auto" w:fill="1E1E1E"/>
              </w:rPr>
              <w:t>{</w:t>
            </w:r>
          </w:p>
          <w:p w14:paraId="20126A05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proofErr w:type="spellStart"/>
            <w:r>
              <w:rPr>
                <w:rFonts w:ascii="Courier New" w:hAnsi="Courier New" w:cs="Courier New" w:hint="default"/>
                <w:color w:val="DDA0DD"/>
                <w:sz w:val="16"/>
                <w:szCs w:val="16"/>
                <w:shd w:val="clear" w:color="auto" w:fill="1E1E1E"/>
              </w:rPr>
              <w:t>myRecordSetMutex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.</w:t>
            </w:r>
            <w:r>
              <w:rPr>
                <w:rFonts w:ascii="Courier New" w:hAnsi="Courier New" w:cs="Courier New" w:hint="default"/>
                <w:color w:val="00FFFF"/>
                <w:sz w:val="16"/>
                <w:szCs w:val="16"/>
                <w:shd w:val="clear" w:color="auto" w:fill="1E1E1E"/>
              </w:rPr>
              <w:t>lock</w:t>
            </w:r>
            <w:proofErr w:type="spellEnd"/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()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;</w:t>
            </w:r>
          </w:p>
          <w:p w14:paraId="7D79FD02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D8A0DF"/>
                <w:sz w:val="16"/>
                <w:szCs w:val="16"/>
                <w:shd w:val="clear" w:color="auto" w:fill="1E1E1E"/>
              </w:rPr>
              <w:t>try</w:t>
            </w:r>
          </w:p>
          <w:p w14:paraId="4BEC2299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{</w:t>
            </w:r>
          </w:p>
          <w:p w14:paraId="3CF81E93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proofErr w:type="spellStart"/>
            <w:r>
              <w:rPr>
                <w:rFonts w:ascii="Courier New" w:hAnsi="Courier New" w:cs="Courier New" w:hint="default"/>
                <w:color w:val="DDA0DD"/>
                <w:sz w:val="16"/>
                <w:szCs w:val="16"/>
                <w:shd w:val="clear" w:color="auto" w:fill="1E1E1E"/>
              </w:rPr>
              <w:t>myRecordSet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.</w:t>
            </w:r>
            <w:r>
              <w:rPr>
                <w:rFonts w:ascii="Courier New" w:hAnsi="Courier New" w:cs="Courier New" w:hint="default"/>
                <w:color w:val="00FFFF"/>
                <w:sz w:val="16"/>
                <w:szCs w:val="16"/>
                <w:shd w:val="clear" w:color="auto" w:fill="1E1E1E"/>
              </w:rPr>
              <w:t>insert</w:t>
            </w:r>
            <w:proofErr w:type="spellEnd"/>
            <w:r>
              <w:rPr>
                <w:rFonts w:ascii="Courier New" w:hAnsi="Courier New" w:cs="Courier New" w:hint="default"/>
                <w:color w:val="9ACD32"/>
                <w:sz w:val="16"/>
                <w:szCs w:val="16"/>
                <w:shd w:val="clear" w:color="auto" w:fill="1E1E1E"/>
              </w:rPr>
              <w:t>(</w:t>
            </w:r>
            <w:proofErr w:type="spellStart"/>
            <w:r>
              <w:rPr>
                <w:rFonts w:ascii="Courier New" w:hAnsi="Courier New" w:cs="Courier New" w:hint="default"/>
                <w:color w:val="9A9A9A"/>
                <w:sz w:val="16"/>
                <w:szCs w:val="16"/>
                <w:shd w:val="clear" w:color="auto" w:fill="1E1E1E"/>
              </w:rPr>
              <w:t>ar</w:t>
            </w:r>
            <w:proofErr w:type="spellEnd"/>
            <w:r>
              <w:rPr>
                <w:rFonts w:ascii="Courier New" w:hAnsi="Courier New" w:cs="Courier New" w:hint="default"/>
                <w:color w:val="9ACD32"/>
                <w:sz w:val="16"/>
                <w:szCs w:val="16"/>
                <w:shd w:val="clear" w:color="auto" w:fill="1E1E1E"/>
              </w:rPr>
              <w:t>)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;</w:t>
            </w:r>
          </w:p>
          <w:p w14:paraId="15B9C2D3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}</w:t>
            </w:r>
          </w:p>
          <w:p w14:paraId="1273CED4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D8A0DF"/>
                <w:sz w:val="16"/>
                <w:szCs w:val="16"/>
                <w:shd w:val="clear" w:color="auto" w:fill="1E1E1E"/>
              </w:rPr>
              <w:t>catch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(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...</w:t>
            </w:r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)</w:t>
            </w:r>
          </w:p>
          <w:p w14:paraId="7FD25B00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{</w:t>
            </w:r>
          </w:p>
          <w:p w14:paraId="43FA13D9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proofErr w:type="spellStart"/>
            <w:r>
              <w:rPr>
                <w:rFonts w:ascii="Courier New" w:hAnsi="Courier New" w:cs="Courier New" w:hint="default"/>
                <w:color w:val="DDA0DD"/>
                <w:sz w:val="16"/>
                <w:szCs w:val="16"/>
                <w:shd w:val="clear" w:color="auto" w:fill="1E1E1E"/>
              </w:rPr>
              <w:t>myRecordSetMutex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.</w:t>
            </w:r>
            <w:r>
              <w:rPr>
                <w:rFonts w:ascii="Courier New" w:hAnsi="Courier New" w:cs="Courier New" w:hint="default"/>
                <w:color w:val="00FFFF"/>
                <w:sz w:val="16"/>
                <w:szCs w:val="16"/>
                <w:shd w:val="clear" w:color="auto" w:fill="1E1E1E"/>
              </w:rPr>
              <w:t>unlock</w:t>
            </w:r>
            <w:proofErr w:type="spellEnd"/>
            <w:r>
              <w:rPr>
                <w:rFonts w:ascii="Courier New" w:hAnsi="Courier New" w:cs="Courier New" w:hint="default"/>
                <w:color w:val="9ACD32"/>
                <w:sz w:val="16"/>
                <w:szCs w:val="16"/>
                <w:shd w:val="clear" w:color="auto" w:fill="1E1E1E"/>
              </w:rPr>
              <w:t>()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;</w:t>
            </w:r>
          </w:p>
          <w:p w14:paraId="6BD8479E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D8A0DF"/>
                <w:sz w:val="16"/>
                <w:szCs w:val="16"/>
                <w:shd w:val="clear" w:color="auto" w:fill="1E1E1E"/>
              </w:rPr>
              <w:t>throw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;</w:t>
            </w:r>
          </w:p>
          <w:p w14:paraId="634065CB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}</w:t>
            </w:r>
          </w:p>
          <w:p w14:paraId="388DFE14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 xml:space="preserve"> </w:t>
            </w:r>
          </w:p>
          <w:p w14:paraId="3A591D3B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proofErr w:type="spellStart"/>
            <w:r>
              <w:rPr>
                <w:rFonts w:ascii="Courier New" w:hAnsi="Courier New" w:cs="Courier New" w:hint="default"/>
                <w:color w:val="DDA0DD"/>
                <w:sz w:val="16"/>
                <w:szCs w:val="16"/>
                <w:shd w:val="clear" w:color="auto" w:fill="1E1E1E"/>
              </w:rPr>
              <w:t>myRecordSetMutex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.</w:t>
            </w:r>
            <w:r>
              <w:rPr>
                <w:rFonts w:ascii="Courier New" w:hAnsi="Courier New" w:cs="Courier New" w:hint="default"/>
                <w:color w:val="00FFFF"/>
                <w:sz w:val="16"/>
                <w:szCs w:val="16"/>
                <w:shd w:val="clear" w:color="auto" w:fill="1E1E1E"/>
              </w:rPr>
              <w:t>unlock</w:t>
            </w:r>
            <w:proofErr w:type="spellEnd"/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()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;</w:t>
            </w:r>
          </w:p>
          <w:p w14:paraId="07C343B8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FF9900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FF9900"/>
                <w:sz w:val="16"/>
                <w:szCs w:val="16"/>
                <w:shd w:val="clear" w:color="auto" w:fill="1E1E1E"/>
              </w:rPr>
              <w:t>}</w:t>
            </w:r>
          </w:p>
          <w:p w14:paraId="690990CE" w14:textId="77777777" w:rsidR="00944C50" w:rsidRDefault="00944C50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FF9900"/>
                <w:sz w:val="16"/>
                <w:szCs w:val="16"/>
                <w:shd w:val="clear" w:color="auto" w:fill="1E1E1E"/>
              </w:rPr>
            </w:pPr>
          </w:p>
          <w:p w14:paraId="2F051A0F" w14:textId="396CB160" w:rsidR="00944C50" w:rsidRDefault="005D569A" w:rsidP="003A27BB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57A64A"/>
                <w:sz w:val="22"/>
                <w:szCs w:val="22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57A64A"/>
                <w:sz w:val="22"/>
                <w:szCs w:val="22"/>
                <w:shd w:val="clear" w:color="auto" w:fill="1E1E1E"/>
              </w:rPr>
              <w:t>//</w:t>
            </w:r>
            <w:r>
              <w:rPr>
                <w:rFonts w:ascii="Courier New" w:hAnsi="Courier New" w:cs="Courier New"/>
                <w:color w:val="57A64A"/>
                <w:sz w:val="22"/>
                <w:szCs w:val="22"/>
                <w:shd w:val="clear" w:color="auto" w:fill="1E1E1E"/>
              </w:rPr>
              <w:t>获取本账户账单</w:t>
            </w:r>
          </w:p>
          <w:p w14:paraId="71C58883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auto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proofErr w:type="gramStart"/>
            <w:r>
              <w:rPr>
                <w:rFonts w:ascii="Courier New" w:hAnsi="Courier New" w:cs="Courier New" w:hint="default"/>
                <w:color w:val="4EC9B0"/>
                <w:sz w:val="16"/>
                <w:szCs w:val="16"/>
                <w:shd w:val="clear" w:color="auto" w:fill="1E1E1E"/>
              </w:rPr>
              <w:t>Account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::</w:t>
            </w:r>
            <w:proofErr w:type="spellStart"/>
            <w:proofErr w:type="gramEnd"/>
            <w:r>
              <w:rPr>
                <w:rFonts w:ascii="Courier New" w:hAnsi="Courier New" w:cs="Courier New" w:hint="default"/>
                <w:color w:val="00FFFF"/>
                <w:sz w:val="16"/>
                <w:szCs w:val="16"/>
                <w:shd w:val="clear" w:color="auto" w:fill="1E1E1E"/>
              </w:rPr>
              <w:t>getMyAccountRecord</w:t>
            </w:r>
            <w:proofErr w:type="spellEnd"/>
            <w:r>
              <w:rPr>
                <w:rFonts w:ascii="Courier New" w:hAnsi="Courier New" w:cs="Courier New" w:hint="default"/>
                <w:color w:val="FF9900"/>
                <w:sz w:val="16"/>
                <w:szCs w:val="16"/>
                <w:shd w:val="clear" w:color="auto" w:fill="1E1E1E"/>
              </w:rPr>
              <w:t>()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-&gt;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ADD8E6"/>
                <w:sz w:val="16"/>
                <w:szCs w:val="16"/>
                <w:shd w:val="clear" w:color="auto" w:fill="1E1E1E"/>
              </w:rPr>
              <w:t>std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::</w:t>
            </w:r>
            <w:r>
              <w:rPr>
                <w:rFonts w:ascii="Courier New" w:hAnsi="Courier New" w:cs="Courier New" w:hint="default"/>
                <w:color w:val="4EC9B0"/>
                <w:sz w:val="16"/>
                <w:szCs w:val="16"/>
                <w:shd w:val="clear" w:color="auto" w:fill="1E1E1E"/>
              </w:rPr>
              <w:t>vector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&lt;</w:t>
            </w:r>
            <w:proofErr w:type="spellStart"/>
            <w:r>
              <w:rPr>
                <w:rFonts w:ascii="Courier New" w:hAnsi="Courier New" w:cs="Courier New" w:hint="default"/>
                <w:color w:val="4EC9B0"/>
                <w:sz w:val="16"/>
                <w:szCs w:val="16"/>
                <w:shd w:val="clear" w:color="auto" w:fill="1E1E1E"/>
              </w:rPr>
              <w:t>AccountRecord</w:t>
            </w:r>
            <w:proofErr w:type="spellEnd"/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&gt;</w:t>
            </w:r>
          </w:p>
          <w:p w14:paraId="42130C57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FF9900"/>
                <w:sz w:val="16"/>
                <w:szCs w:val="16"/>
                <w:shd w:val="clear" w:color="auto" w:fill="1E1E1E"/>
              </w:rPr>
              <w:t>{</w:t>
            </w:r>
          </w:p>
          <w:p w14:paraId="6FCD3E18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proofErr w:type="gramStart"/>
            <w:r>
              <w:rPr>
                <w:rFonts w:ascii="Courier New" w:hAnsi="Courier New" w:cs="Courier New" w:hint="default"/>
                <w:color w:val="ADD8E6"/>
                <w:sz w:val="16"/>
                <w:szCs w:val="16"/>
                <w:shd w:val="clear" w:color="auto" w:fill="1E1E1E"/>
              </w:rPr>
              <w:t>std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::</w:t>
            </w:r>
            <w:proofErr w:type="gramEnd"/>
            <w:r>
              <w:rPr>
                <w:rFonts w:ascii="Courier New" w:hAnsi="Courier New" w:cs="Courier New" w:hint="default"/>
                <w:color w:val="4EC9B0"/>
                <w:sz w:val="16"/>
                <w:szCs w:val="16"/>
                <w:shd w:val="clear" w:color="auto" w:fill="1E1E1E"/>
              </w:rPr>
              <w:t>vector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&lt;</w:t>
            </w:r>
            <w:proofErr w:type="spellStart"/>
            <w:r>
              <w:rPr>
                <w:rFonts w:ascii="Courier New" w:hAnsi="Courier New" w:cs="Courier New" w:hint="default"/>
                <w:color w:val="4EC9B0"/>
                <w:sz w:val="16"/>
                <w:szCs w:val="16"/>
                <w:shd w:val="clear" w:color="auto" w:fill="1E1E1E"/>
              </w:rPr>
              <w:t>AccountRecord</w:t>
            </w:r>
            <w:proofErr w:type="spellEnd"/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&gt;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proofErr w:type="spellStart"/>
            <w:r>
              <w:rPr>
                <w:rFonts w:ascii="Courier New" w:hAnsi="Courier New" w:cs="Courier New" w:hint="default"/>
                <w:color w:val="9CDCFE"/>
                <w:sz w:val="16"/>
                <w:szCs w:val="16"/>
                <w:shd w:val="clear" w:color="auto" w:fill="1E1E1E"/>
              </w:rPr>
              <w:t>myAccountRecord</w:t>
            </w:r>
            <w:proofErr w:type="spellEnd"/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;</w:t>
            </w:r>
          </w:p>
          <w:p w14:paraId="2FD40C6A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proofErr w:type="spellStart"/>
            <w:r>
              <w:rPr>
                <w:rFonts w:ascii="Courier New" w:hAnsi="Courier New" w:cs="Courier New" w:hint="default"/>
                <w:color w:val="9CDCFE"/>
                <w:sz w:val="16"/>
                <w:szCs w:val="16"/>
                <w:shd w:val="clear" w:color="auto" w:fill="1E1E1E"/>
              </w:rPr>
              <w:t>myAccountRecord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.</w:t>
            </w:r>
            <w:r>
              <w:rPr>
                <w:rFonts w:ascii="Courier New" w:hAnsi="Courier New" w:cs="Courier New" w:hint="default"/>
                <w:color w:val="00FFFF"/>
                <w:sz w:val="16"/>
                <w:szCs w:val="16"/>
                <w:shd w:val="clear" w:color="auto" w:fill="1E1E1E"/>
              </w:rPr>
              <w:t>reserve</w:t>
            </w:r>
            <w:proofErr w:type="spellEnd"/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(</w:t>
            </w:r>
            <w:r>
              <w:rPr>
                <w:rFonts w:ascii="Courier New" w:hAnsi="Courier New" w:cs="Courier New" w:hint="default"/>
                <w:color w:val="B5CEA8"/>
                <w:sz w:val="16"/>
                <w:szCs w:val="16"/>
                <w:shd w:val="clear" w:color="auto" w:fill="1E1E1E"/>
              </w:rPr>
              <w:t>20</w:t>
            </w:r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)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;</w:t>
            </w:r>
          </w:p>
          <w:p w14:paraId="74ED1559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D8A0DF"/>
                <w:sz w:val="16"/>
                <w:szCs w:val="16"/>
                <w:shd w:val="clear" w:color="auto" w:fill="1E1E1E"/>
              </w:rPr>
              <w:t>try</w:t>
            </w:r>
          </w:p>
          <w:p w14:paraId="4658E52D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{</w:t>
            </w:r>
          </w:p>
          <w:p w14:paraId="5B5CD446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proofErr w:type="spellStart"/>
            <w:r>
              <w:rPr>
                <w:rFonts w:ascii="Courier New" w:hAnsi="Courier New" w:cs="Courier New" w:hint="default"/>
                <w:color w:val="DDA0DD"/>
                <w:sz w:val="16"/>
                <w:szCs w:val="16"/>
                <w:shd w:val="clear" w:color="auto" w:fill="1E1E1E"/>
              </w:rPr>
              <w:t>myRecordSetMutex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.</w:t>
            </w:r>
            <w:r>
              <w:rPr>
                <w:rFonts w:ascii="Courier New" w:hAnsi="Courier New" w:cs="Courier New" w:hint="default"/>
                <w:color w:val="00FFFF"/>
                <w:sz w:val="16"/>
                <w:szCs w:val="16"/>
                <w:shd w:val="clear" w:color="auto" w:fill="1E1E1E"/>
              </w:rPr>
              <w:t>lock_</w:t>
            </w:r>
            <w:proofErr w:type="gramStart"/>
            <w:r>
              <w:rPr>
                <w:rFonts w:ascii="Courier New" w:hAnsi="Courier New" w:cs="Courier New" w:hint="default"/>
                <w:color w:val="00FFFF"/>
                <w:sz w:val="16"/>
                <w:szCs w:val="16"/>
                <w:shd w:val="clear" w:color="auto" w:fill="1E1E1E"/>
              </w:rPr>
              <w:t>shared</w:t>
            </w:r>
            <w:proofErr w:type="spellEnd"/>
            <w:r>
              <w:rPr>
                <w:rFonts w:ascii="Courier New" w:hAnsi="Courier New" w:cs="Courier New" w:hint="default"/>
                <w:color w:val="9ACD32"/>
                <w:sz w:val="16"/>
                <w:szCs w:val="16"/>
                <w:shd w:val="clear" w:color="auto" w:fill="1E1E1E"/>
              </w:rPr>
              <w:t>(</w:t>
            </w:r>
            <w:proofErr w:type="gramEnd"/>
            <w:r>
              <w:rPr>
                <w:rFonts w:ascii="Courier New" w:hAnsi="Courier New" w:cs="Courier New" w:hint="default"/>
                <w:color w:val="9ACD32"/>
                <w:sz w:val="16"/>
                <w:szCs w:val="16"/>
                <w:shd w:val="clear" w:color="auto" w:fill="1E1E1E"/>
              </w:rPr>
              <w:t>)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;</w:t>
            </w:r>
          </w:p>
          <w:p w14:paraId="134874F9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D8A0DF"/>
                <w:sz w:val="16"/>
                <w:szCs w:val="16"/>
                <w:shd w:val="clear" w:color="auto" w:fill="1E1E1E"/>
              </w:rPr>
              <w:t>for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9ACD32"/>
                <w:sz w:val="16"/>
                <w:szCs w:val="16"/>
                <w:shd w:val="clear" w:color="auto" w:fill="1E1E1E"/>
              </w:rPr>
              <w:t>(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const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auto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&amp;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proofErr w:type="spellStart"/>
            <w:proofErr w:type="gramStart"/>
            <w:r>
              <w:rPr>
                <w:rFonts w:ascii="Courier New" w:hAnsi="Courier New" w:cs="Courier New" w:hint="default"/>
                <w:color w:val="9CDCFE"/>
                <w:sz w:val="16"/>
                <w:szCs w:val="16"/>
                <w:shd w:val="clear" w:color="auto" w:fill="1E1E1E"/>
              </w:rPr>
              <w:t>i</w:t>
            </w:r>
            <w:proofErr w:type="spellEnd"/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:</w:t>
            </w:r>
            <w:proofErr w:type="gramEnd"/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proofErr w:type="spellStart"/>
            <w:r>
              <w:rPr>
                <w:rFonts w:ascii="Courier New" w:hAnsi="Courier New" w:cs="Courier New" w:hint="default"/>
                <w:color w:val="DDA0DD"/>
                <w:sz w:val="16"/>
                <w:szCs w:val="16"/>
                <w:shd w:val="clear" w:color="auto" w:fill="1E1E1E"/>
              </w:rPr>
              <w:t>myRecordSet</w:t>
            </w:r>
            <w:proofErr w:type="spellEnd"/>
            <w:r>
              <w:rPr>
                <w:rFonts w:ascii="Courier New" w:hAnsi="Courier New" w:cs="Courier New" w:hint="default"/>
                <w:color w:val="9ACD32"/>
                <w:sz w:val="16"/>
                <w:szCs w:val="16"/>
                <w:shd w:val="clear" w:color="auto" w:fill="1E1E1E"/>
              </w:rPr>
              <w:t>)</w:t>
            </w:r>
          </w:p>
          <w:p w14:paraId="5DBC2B61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9ACD32"/>
                <w:sz w:val="16"/>
                <w:szCs w:val="16"/>
                <w:shd w:val="clear" w:color="auto" w:fill="1E1E1E"/>
              </w:rPr>
              <w:t>{</w:t>
            </w:r>
          </w:p>
          <w:p w14:paraId="16D9078D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proofErr w:type="spellStart"/>
            <w:r>
              <w:rPr>
                <w:rFonts w:ascii="Courier New" w:hAnsi="Courier New" w:cs="Courier New" w:hint="default"/>
                <w:color w:val="9CDCFE"/>
                <w:sz w:val="16"/>
                <w:szCs w:val="16"/>
                <w:shd w:val="clear" w:color="auto" w:fill="1E1E1E"/>
              </w:rPr>
              <w:t>myAccountRecord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.</w:t>
            </w:r>
            <w:r>
              <w:rPr>
                <w:rFonts w:ascii="Courier New" w:hAnsi="Courier New" w:cs="Courier New" w:hint="default"/>
                <w:color w:val="00FFFF"/>
                <w:sz w:val="16"/>
                <w:szCs w:val="16"/>
                <w:shd w:val="clear" w:color="auto" w:fill="1E1E1E"/>
              </w:rPr>
              <w:t>emplace_back</w:t>
            </w:r>
            <w:proofErr w:type="spellEnd"/>
            <w:r>
              <w:rPr>
                <w:rFonts w:ascii="Courier New" w:hAnsi="Courier New" w:cs="Courier New" w:hint="default"/>
                <w:color w:val="9400D3"/>
                <w:sz w:val="16"/>
                <w:szCs w:val="16"/>
                <w:shd w:val="clear" w:color="auto" w:fill="1E1E1E"/>
              </w:rPr>
              <w:t>(</w:t>
            </w:r>
            <w:proofErr w:type="spellStart"/>
            <w:r>
              <w:rPr>
                <w:rFonts w:ascii="Courier New" w:hAnsi="Courier New" w:cs="Courier New" w:hint="default"/>
                <w:color w:val="9CDCFE"/>
                <w:sz w:val="16"/>
                <w:szCs w:val="16"/>
                <w:shd w:val="clear" w:color="auto" w:fill="1E1E1E"/>
              </w:rPr>
              <w:t>i</w:t>
            </w:r>
            <w:proofErr w:type="spellEnd"/>
            <w:r>
              <w:rPr>
                <w:rFonts w:ascii="Courier New" w:hAnsi="Courier New" w:cs="Courier New" w:hint="default"/>
                <w:color w:val="9400D3"/>
                <w:sz w:val="16"/>
                <w:szCs w:val="16"/>
                <w:shd w:val="clear" w:color="auto" w:fill="1E1E1E"/>
              </w:rPr>
              <w:t>)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;</w:t>
            </w:r>
          </w:p>
          <w:p w14:paraId="1F036180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9ACD32"/>
                <w:sz w:val="16"/>
                <w:szCs w:val="16"/>
                <w:shd w:val="clear" w:color="auto" w:fill="1E1E1E"/>
              </w:rPr>
              <w:t>}</w:t>
            </w:r>
          </w:p>
          <w:p w14:paraId="5FC02498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proofErr w:type="spellStart"/>
            <w:r>
              <w:rPr>
                <w:rFonts w:ascii="Courier New" w:hAnsi="Courier New" w:cs="Courier New" w:hint="default"/>
                <w:color w:val="DDA0DD"/>
                <w:sz w:val="16"/>
                <w:szCs w:val="16"/>
                <w:shd w:val="clear" w:color="auto" w:fill="1E1E1E"/>
              </w:rPr>
              <w:t>myRecordSetMutex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.</w:t>
            </w:r>
            <w:r>
              <w:rPr>
                <w:rFonts w:ascii="Courier New" w:hAnsi="Courier New" w:cs="Courier New" w:hint="default"/>
                <w:color w:val="00FFFF"/>
                <w:sz w:val="16"/>
                <w:szCs w:val="16"/>
                <w:shd w:val="clear" w:color="auto" w:fill="1E1E1E"/>
              </w:rPr>
              <w:t>unlock_</w:t>
            </w:r>
            <w:proofErr w:type="gramStart"/>
            <w:r>
              <w:rPr>
                <w:rFonts w:ascii="Courier New" w:hAnsi="Courier New" w:cs="Courier New" w:hint="default"/>
                <w:color w:val="00FFFF"/>
                <w:sz w:val="16"/>
                <w:szCs w:val="16"/>
                <w:shd w:val="clear" w:color="auto" w:fill="1E1E1E"/>
              </w:rPr>
              <w:t>shared</w:t>
            </w:r>
            <w:proofErr w:type="spellEnd"/>
            <w:r>
              <w:rPr>
                <w:rFonts w:ascii="Courier New" w:hAnsi="Courier New" w:cs="Courier New" w:hint="default"/>
                <w:color w:val="9ACD32"/>
                <w:sz w:val="16"/>
                <w:szCs w:val="16"/>
                <w:shd w:val="clear" w:color="auto" w:fill="1E1E1E"/>
              </w:rPr>
              <w:t>(</w:t>
            </w:r>
            <w:proofErr w:type="gramEnd"/>
            <w:r>
              <w:rPr>
                <w:rFonts w:ascii="Courier New" w:hAnsi="Courier New" w:cs="Courier New" w:hint="default"/>
                <w:color w:val="9ACD32"/>
                <w:sz w:val="16"/>
                <w:szCs w:val="16"/>
                <w:shd w:val="clear" w:color="auto" w:fill="1E1E1E"/>
              </w:rPr>
              <w:t>)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;</w:t>
            </w:r>
          </w:p>
          <w:p w14:paraId="6948C4CA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}</w:t>
            </w:r>
          </w:p>
          <w:p w14:paraId="27B276F7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D8A0DF"/>
                <w:sz w:val="16"/>
                <w:szCs w:val="16"/>
                <w:shd w:val="clear" w:color="auto" w:fill="1E1E1E"/>
              </w:rPr>
              <w:t>catch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(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const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proofErr w:type="gramStart"/>
            <w:r>
              <w:rPr>
                <w:rFonts w:ascii="Courier New" w:hAnsi="Courier New" w:cs="Courier New" w:hint="default"/>
                <w:color w:val="ADD8E6"/>
                <w:sz w:val="16"/>
                <w:szCs w:val="16"/>
                <w:shd w:val="clear" w:color="auto" w:fill="1E1E1E"/>
              </w:rPr>
              <w:t>std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::</w:t>
            </w:r>
            <w:proofErr w:type="gramEnd"/>
            <w:r>
              <w:rPr>
                <w:rFonts w:ascii="Courier New" w:hAnsi="Courier New" w:cs="Courier New" w:hint="default"/>
                <w:color w:val="4EC9B0"/>
                <w:sz w:val="16"/>
                <w:szCs w:val="16"/>
                <w:shd w:val="clear" w:color="auto" w:fill="1E1E1E"/>
              </w:rPr>
              <w:t>exception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&amp;</w:t>
            </w:r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)</w:t>
            </w:r>
          </w:p>
          <w:p w14:paraId="048AA5B2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{</w:t>
            </w:r>
          </w:p>
          <w:p w14:paraId="56034779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proofErr w:type="spellStart"/>
            <w:r>
              <w:rPr>
                <w:rFonts w:ascii="Courier New" w:hAnsi="Courier New" w:cs="Courier New" w:hint="default"/>
                <w:color w:val="DDA0DD"/>
                <w:sz w:val="16"/>
                <w:szCs w:val="16"/>
                <w:shd w:val="clear" w:color="auto" w:fill="1E1E1E"/>
              </w:rPr>
              <w:t>myRecordSetMutex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.</w:t>
            </w:r>
            <w:r>
              <w:rPr>
                <w:rFonts w:ascii="Courier New" w:hAnsi="Courier New" w:cs="Courier New" w:hint="default"/>
                <w:color w:val="00FFFF"/>
                <w:sz w:val="16"/>
                <w:szCs w:val="16"/>
                <w:shd w:val="clear" w:color="auto" w:fill="1E1E1E"/>
              </w:rPr>
              <w:t>unlock_</w:t>
            </w:r>
            <w:proofErr w:type="gramStart"/>
            <w:r>
              <w:rPr>
                <w:rFonts w:ascii="Courier New" w:hAnsi="Courier New" w:cs="Courier New" w:hint="default"/>
                <w:color w:val="00FFFF"/>
                <w:sz w:val="16"/>
                <w:szCs w:val="16"/>
                <w:shd w:val="clear" w:color="auto" w:fill="1E1E1E"/>
              </w:rPr>
              <w:t>shared</w:t>
            </w:r>
            <w:proofErr w:type="spellEnd"/>
            <w:r>
              <w:rPr>
                <w:rFonts w:ascii="Courier New" w:hAnsi="Courier New" w:cs="Courier New" w:hint="default"/>
                <w:color w:val="9ACD32"/>
                <w:sz w:val="16"/>
                <w:szCs w:val="16"/>
                <w:shd w:val="clear" w:color="auto" w:fill="1E1E1E"/>
              </w:rPr>
              <w:t>(</w:t>
            </w:r>
            <w:proofErr w:type="gramEnd"/>
            <w:r>
              <w:rPr>
                <w:rFonts w:ascii="Courier New" w:hAnsi="Courier New" w:cs="Courier New" w:hint="default"/>
                <w:color w:val="9ACD32"/>
                <w:sz w:val="16"/>
                <w:szCs w:val="16"/>
                <w:shd w:val="clear" w:color="auto" w:fill="1E1E1E"/>
              </w:rPr>
              <w:t>)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;</w:t>
            </w:r>
          </w:p>
          <w:p w14:paraId="56D9D46F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D8A0DF"/>
                <w:sz w:val="16"/>
                <w:szCs w:val="16"/>
                <w:shd w:val="clear" w:color="auto" w:fill="1E1E1E"/>
              </w:rPr>
              <w:t>throw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;</w:t>
            </w:r>
          </w:p>
          <w:p w14:paraId="7DB77A3E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}</w:t>
            </w:r>
          </w:p>
          <w:p w14:paraId="02D98727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 xml:space="preserve"> </w:t>
            </w:r>
          </w:p>
          <w:p w14:paraId="6E22828F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D8A0DF"/>
                <w:sz w:val="16"/>
                <w:szCs w:val="16"/>
                <w:shd w:val="clear" w:color="auto" w:fill="1E1E1E"/>
              </w:rPr>
              <w:t>return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proofErr w:type="spellStart"/>
            <w:r>
              <w:rPr>
                <w:rFonts w:ascii="Courier New" w:hAnsi="Courier New" w:cs="Courier New" w:hint="default"/>
                <w:color w:val="9CDCFE"/>
                <w:sz w:val="16"/>
                <w:szCs w:val="16"/>
                <w:shd w:val="clear" w:color="auto" w:fill="1E1E1E"/>
              </w:rPr>
              <w:t>myAccountRecord</w:t>
            </w:r>
            <w:proofErr w:type="spellEnd"/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;</w:t>
            </w:r>
          </w:p>
          <w:p w14:paraId="3CF7AC47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FF9900"/>
                <w:sz w:val="16"/>
                <w:szCs w:val="16"/>
                <w:shd w:val="clear" w:color="auto" w:fill="1E1E1E"/>
              </w:rPr>
              <w:t>}</w:t>
            </w:r>
          </w:p>
          <w:p w14:paraId="0498E1CF" w14:textId="77777777" w:rsidR="00944C50" w:rsidRDefault="00944C50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FF9900"/>
                <w:sz w:val="16"/>
                <w:szCs w:val="16"/>
                <w:shd w:val="clear" w:color="auto" w:fill="1E1E1E"/>
              </w:rPr>
            </w:pPr>
          </w:p>
          <w:p w14:paraId="781B76A5" w14:textId="77777777" w:rsidR="00944C50" w:rsidRDefault="005D569A">
            <w:pPr>
              <w:pStyle w:val="HTML"/>
              <w:shd w:val="clear" w:color="auto" w:fill="1E1E1E"/>
              <w:ind w:firstLineChars="100" w:firstLine="220"/>
              <w:rPr>
                <w:rFonts w:ascii="Courier New" w:hAnsi="Courier New" w:cs="Courier New" w:hint="default"/>
                <w:color w:val="57A64A"/>
                <w:sz w:val="22"/>
                <w:szCs w:val="22"/>
                <w:shd w:val="clear" w:color="auto" w:fill="1E1E1E"/>
              </w:rPr>
            </w:pPr>
            <w:r>
              <w:rPr>
                <w:rFonts w:ascii="Courier New" w:hAnsi="Courier New" w:cs="Courier New"/>
                <w:color w:val="57A64A"/>
                <w:sz w:val="22"/>
                <w:szCs w:val="22"/>
                <w:shd w:val="clear" w:color="auto" w:fill="1E1E1E"/>
              </w:rPr>
              <w:t>//</w:t>
            </w:r>
            <w:r>
              <w:rPr>
                <w:rFonts w:ascii="Courier New" w:hAnsi="Courier New" w:cs="Courier New"/>
                <w:color w:val="57A64A"/>
                <w:sz w:val="22"/>
                <w:szCs w:val="22"/>
                <w:shd w:val="clear" w:color="auto" w:fill="1E1E1E"/>
              </w:rPr>
              <w:t>以某规则查询账单</w:t>
            </w:r>
          </w:p>
          <w:p w14:paraId="50A39DD6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 xml:space="preserve"> 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auto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proofErr w:type="gramStart"/>
            <w:r>
              <w:rPr>
                <w:rFonts w:ascii="Courier New" w:hAnsi="Courier New" w:cs="Courier New" w:hint="default"/>
                <w:color w:val="4EC9B0"/>
                <w:sz w:val="16"/>
                <w:szCs w:val="16"/>
                <w:shd w:val="clear" w:color="auto" w:fill="1E1E1E"/>
              </w:rPr>
              <w:t>Account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::</w:t>
            </w:r>
            <w:proofErr w:type="gramEnd"/>
            <w:r>
              <w:rPr>
                <w:rFonts w:ascii="Courier New" w:hAnsi="Courier New" w:cs="Courier New" w:hint="default"/>
                <w:color w:val="00FFFF"/>
                <w:sz w:val="16"/>
                <w:szCs w:val="16"/>
                <w:shd w:val="clear" w:color="auto" w:fill="1E1E1E"/>
              </w:rPr>
              <w:t>query_this_by_order</w:t>
            </w:r>
            <w:r>
              <w:rPr>
                <w:rFonts w:ascii="Courier New" w:hAnsi="Courier New" w:cs="Courier New" w:hint="default"/>
                <w:color w:val="FF9900"/>
                <w:sz w:val="16"/>
                <w:szCs w:val="16"/>
                <w:shd w:val="clear" w:color="auto" w:fill="1E1E1E"/>
              </w:rPr>
              <w:t>(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const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4EC9B0"/>
                <w:sz w:val="16"/>
                <w:szCs w:val="16"/>
                <w:shd w:val="clear" w:color="auto" w:fill="1E1E1E"/>
              </w:rPr>
              <w:t>Date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&amp;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9A9A9A"/>
                <w:sz w:val="16"/>
                <w:szCs w:val="16"/>
                <w:shd w:val="clear" w:color="auto" w:fill="1E1E1E"/>
              </w:rPr>
              <w:t>d1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,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const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4EC9B0"/>
                <w:sz w:val="16"/>
                <w:szCs w:val="16"/>
                <w:shd w:val="clear" w:color="auto" w:fill="1E1E1E"/>
              </w:rPr>
              <w:t>Date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&amp;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9A9A9A"/>
                <w:sz w:val="16"/>
                <w:szCs w:val="16"/>
                <w:shd w:val="clear" w:color="auto" w:fill="1E1E1E"/>
              </w:rPr>
              <w:t>d2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,</w:t>
            </w:r>
          </w:p>
          <w:p w14:paraId="2FEB0B5C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                                 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const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proofErr w:type="gramStart"/>
            <w:r>
              <w:rPr>
                <w:rFonts w:ascii="Courier New" w:hAnsi="Courier New" w:cs="Courier New" w:hint="default"/>
                <w:color w:val="ADD8E6"/>
                <w:sz w:val="16"/>
                <w:szCs w:val="16"/>
                <w:shd w:val="clear" w:color="auto" w:fill="1E1E1E"/>
              </w:rPr>
              <w:t>std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::</w:t>
            </w:r>
            <w:proofErr w:type="gramEnd"/>
            <w:r>
              <w:rPr>
                <w:rFonts w:ascii="Courier New" w:hAnsi="Courier New" w:cs="Courier New" w:hint="default"/>
                <w:color w:val="4EC9B0"/>
                <w:sz w:val="16"/>
                <w:szCs w:val="16"/>
                <w:shd w:val="clear" w:color="auto" w:fill="1E1E1E"/>
              </w:rPr>
              <w:t>function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&lt;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bool</w:t>
            </w:r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(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const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4EC9B0"/>
                <w:sz w:val="16"/>
                <w:szCs w:val="16"/>
                <w:shd w:val="clear" w:color="auto" w:fill="1E1E1E"/>
              </w:rPr>
              <w:t>AccountRecord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&amp;,</w:t>
            </w:r>
          </w:p>
          <w:p w14:paraId="671FA27C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                                                          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const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4EC9B0"/>
                <w:sz w:val="16"/>
                <w:szCs w:val="16"/>
                <w:shd w:val="clear" w:color="auto" w:fill="1E1E1E"/>
              </w:rPr>
              <w:t>AccountRecord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&amp;</w:t>
            </w:r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)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&gt;&amp;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9A9A9A"/>
                <w:sz w:val="16"/>
                <w:szCs w:val="16"/>
                <w:shd w:val="clear" w:color="auto" w:fill="1E1E1E"/>
              </w:rPr>
              <w:t>order</w:t>
            </w:r>
            <w:r>
              <w:rPr>
                <w:rFonts w:ascii="Courier New" w:hAnsi="Courier New" w:cs="Courier New" w:hint="default"/>
                <w:color w:val="FF9900"/>
                <w:sz w:val="16"/>
                <w:szCs w:val="16"/>
                <w:shd w:val="clear" w:color="auto" w:fill="1E1E1E"/>
              </w:rPr>
              <w:t>)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-&gt;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proofErr w:type="gramStart"/>
            <w:r>
              <w:rPr>
                <w:rFonts w:ascii="Courier New" w:hAnsi="Courier New" w:cs="Courier New" w:hint="default"/>
                <w:color w:val="ADD8E6"/>
                <w:sz w:val="16"/>
                <w:szCs w:val="16"/>
                <w:shd w:val="clear" w:color="auto" w:fill="1E1E1E"/>
              </w:rPr>
              <w:t>std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::</w:t>
            </w:r>
            <w:proofErr w:type="gramEnd"/>
            <w:r>
              <w:rPr>
                <w:rFonts w:ascii="Courier New" w:hAnsi="Courier New" w:cs="Courier New" w:hint="default"/>
                <w:color w:val="4EC9B0"/>
                <w:sz w:val="16"/>
                <w:szCs w:val="16"/>
                <w:shd w:val="clear" w:color="auto" w:fill="1E1E1E"/>
              </w:rPr>
              <w:t>vector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&lt;</w:t>
            </w:r>
            <w:r>
              <w:rPr>
                <w:rFonts w:ascii="Courier New" w:hAnsi="Courier New" w:cs="Courier New" w:hint="default"/>
                <w:color w:val="4EC9B0"/>
                <w:sz w:val="16"/>
                <w:szCs w:val="16"/>
                <w:shd w:val="clear" w:color="auto" w:fill="1E1E1E"/>
              </w:rPr>
              <w:t>AccountRecord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&gt;</w:t>
            </w:r>
          </w:p>
          <w:p w14:paraId="43A955A0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FF9900"/>
                <w:sz w:val="16"/>
                <w:szCs w:val="16"/>
                <w:shd w:val="clear" w:color="auto" w:fill="1E1E1E"/>
              </w:rPr>
              <w:t>{</w:t>
            </w:r>
          </w:p>
          <w:p w14:paraId="5246A827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auto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&amp;&amp;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proofErr w:type="spellStart"/>
            <w:r>
              <w:rPr>
                <w:rFonts w:ascii="Courier New" w:hAnsi="Courier New" w:cs="Courier New" w:hint="default"/>
                <w:color w:val="9CDCFE"/>
                <w:sz w:val="16"/>
                <w:szCs w:val="16"/>
                <w:shd w:val="clear" w:color="auto" w:fill="1E1E1E"/>
              </w:rPr>
              <w:t>arVector</w:t>
            </w:r>
            <w:proofErr w:type="spellEnd"/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=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proofErr w:type="spellStart"/>
            <w:proofErr w:type="gramStart"/>
            <w:r>
              <w:rPr>
                <w:rFonts w:ascii="Courier New" w:hAnsi="Courier New" w:cs="Courier New" w:hint="default"/>
                <w:color w:val="00FFFF"/>
                <w:sz w:val="16"/>
                <w:szCs w:val="16"/>
                <w:shd w:val="clear" w:color="auto" w:fill="1E1E1E"/>
              </w:rPr>
              <w:t>getMyAccountRecord</w:t>
            </w:r>
            <w:proofErr w:type="spellEnd"/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(</w:t>
            </w:r>
            <w:proofErr w:type="gramEnd"/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)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;</w:t>
            </w:r>
          </w:p>
          <w:p w14:paraId="7BADAF84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 xml:space="preserve"> </w:t>
            </w:r>
          </w:p>
          <w:p w14:paraId="51334281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proofErr w:type="gramStart"/>
            <w:r>
              <w:rPr>
                <w:rFonts w:ascii="Courier New" w:hAnsi="Courier New" w:cs="Courier New" w:hint="default"/>
                <w:color w:val="ADD8E6"/>
                <w:sz w:val="16"/>
                <w:szCs w:val="16"/>
                <w:shd w:val="clear" w:color="auto" w:fill="1E1E1E"/>
              </w:rPr>
              <w:t>std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::</w:t>
            </w:r>
            <w:proofErr w:type="gramEnd"/>
            <w:r>
              <w:rPr>
                <w:rFonts w:ascii="Courier New" w:hAnsi="Courier New" w:cs="Courier New" w:hint="default"/>
                <w:color w:val="4EC9B0"/>
                <w:sz w:val="16"/>
                <w:szCs w:val="16"/>
                <w:shd w:val="clear" w:color="auto" w:fill="1E1E1E"/>
              </w:rPr>
              <w:t>vector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&lt;</w:t>
            </w:r>
            <w:proofErr w:type="spellStart"/>
            <w:r>
              <w:rPr>
                <w:rFonts w:ascii="Courier New" w:hAnsi="Courier New" w:cs="Courier New" w:hint="default"/>
                <w:color w:val="4EC9B0"/>
                <w:sz w:val="16"/>
                <w:szCs w:val="16"/>
                <w:shd w:val="clear" w:color="auto" w:fill="1E1E1E"/>
              </w:rPr>
              <w:t>AccountRecord</w:t>
            </w:r>
            <w:proofErr w:type="spellEnd"/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&gt;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9CDCFE"/>
                <w:sz w:val="16"/>
                <w:szCs w:val="16"/>
                <w:shd w:val="clear" w:color="auto" w:fill="1E1E1E"/>
              </w:rPr>
              <w:t>res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;</w:t>
            </w:r>
          </w:p>
          <w:p w14:paraId="368B29E7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 w:hint="default"/>
                <w:color w:val="9CDCFE"/>
                <w:sz w:val="16"/>
                <w:szCs w:val="16"/>
                <w:shd w:val="clear" w:color="auto" w:fill="1E1E1E"/>
              </w:rPr>
              <w:t>res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.</w:t>
            </w:r>
            <w:r>
              <w:rPr>
                <w:rFonts w:ascii="Courier New" w:hAnsi="Courier New" w:cs="Courier New" w:hint="default"/>
                <w:color w:val="00FFFF"/>
                <w:sz w:val="16"/>
                <w:szCs w:val="16"/>
                <w:shd w:val="clear" w:color="auto" w:fill="1E1E1E"/>
              </w:rPr>
              <w:t>reserve</w:t>
            </w:r>
            <w:proofErr w:type="spellEnd"/>
            <w:proofErr w:type="gramEnd"/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(</w:t>
            </w:r>
            <w:r>
              <w:rPr>
                <w:rFonts w:ascii="Courier New" w:hAnsi="Courier New" w:cs="Courier New" w:hint="default"/>
                <w:color w:val="B5CEA8"/>
                <w:sz w:val="16"/>
                <w:szCs w:val="16"/>
                <w:shd w:val="clear" w:color="auto" w:fill="1E1E1E"/>
              </w:rPr>
              <w:t>20</w:t>
            </w:r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)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;</w:t>
            </w:r>
          </w:p>
          <w:p w14:paraId="13D350FF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D8A0DF"/>
                <w:sz w:val="16"/>
                <w:szCs w:val="16"/>
                <w:shd w:val="clear" w:color="auto" w:fill="1E1E1E"/>
              </w:rPr>
              <w:t>for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(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const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569CD6"/>
                <w:sz w:val="16"/>
                <w:szCs w:val="16"/>
                <w:shd w:val="clear" w:color="auto" w:fill="1E1E1E"/>
              </w:rPr>
              <w:t>auto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&amp;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proofErr w:type="spellStart"/>
            <w:proofErr w:type="gramStart"/>
            <w:r>
              <w:rPr>
                <w:rFonts w:ascii="Courier New" w:hAnsi="Courier New" w:cs="Courier New" w:hint="default"/>
                <w:color w:val="9CDCFE"/>
                <w:sz w:val="16"/>
                <w:szCs w:val="16"/>
                <w:shd w:val="clear" w:color="auto" w:fill="1E1E1E"/>
              </w:rPr>
              <w:t>ar</w:t>
            </w:r>
            <w:proofErr w:type="spellEnd"/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:</w:t>
            </w:r>
            <w:proofErr w:type="gramEnd"/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proofErr w:type="spellStart"/>
            <w:r>
              <w:rPr>
                <w:rFonts w:ascii="Courier New" w:hAnsi="Courier New" w:cs="Courier New" w:hint="default"/>
                <w:color w:val="9CDCFE"/>
                <w:sz w:val="16"/>
                <w:szCs w:val="16"/>
                <w:shd w:val="clear" w:color="auto" w:fill="1E1E1E"/>
              </w:rPr>
              <w:t>arVector</w:t>
            </w:r>
            <w:proofErr w:type="spellEnd"/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)</w:t>
            </w:r>
          </w:p>
          <w:p w14:paraId="2CD70474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{</w:t>
            </w:r>
          </w:p>
          <w:p w14:paraId="4FD2AA5C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D8A0DF"/>
                <w:sz w:val="16"/>
                <w:szCs w:val="16"/>
                <w:shd w:val="clear" w:color="auto" w:fill="1E1E1E"/>
              </w:rPr>
              <w:t>if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9ACD32"/>
                <w:sz w:val="16"/>
                <w:szCs w:val="16"/>
                <w:shd w:val="clear" w:color="auto" w:fill="1E1E1E"/>
              </w:rPr>
              <w:t>(</w:t>
            </w:r>
            <w:r>
              <w:rPr>
                <w:rFonts w:ascii="Courier New" w:hAnsi="Courier New" w:cs="Courier New" w:hint="default"/>
                <w:color w:val="9400D3"/>
                <w:sz w:val="16"/>
                <w:szCs w:val="16"/>
                <w:shd w:val="clear" w:color="auto" w:fill="1E1E1E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 w:hint="default"/>
                <w:color w:val="9CDCFE"/>
                <w:sz w:val="16"/>
                <w:szCs w:val="16"/>
                <w:shd w:val="clear" w:color="auto" w:fill="1E1E1E"/>
              </w:rPr>
              <w:t>ar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.</w:t>
            </w:r>
            <w:r>
              <w:rPr>
                <w:rFonts w:ascii="Courier New" w:hAnsi="Courier New" w:cs="Courier New" w:hint="default"/>
                <w:color w:val="00FFFF"/>
                <w:sz w:val="16"/>
                <w:szCs w:val="16"/>
                <w:shd w:val="clear" w:color="auto" w:fill="1E1E1E"/>
              </w:rPr>
              <w:t>getDate</w:t>
            </w:r>
            <w:proofErr w:type="spellEnd"/>
            <w:proofErr w:type="gramEnd"/>
            <w:r>
              <w:rPr>
                <w:rFonts w:ascii="Courier New" w:hAnsi="Courier New" w:cs="Courier New" w:hint="default"/>
                <w:color w:val="FF9900"/>
                <w:sz w:val="16"/>
                <w:szCs w:val="16"/>
                <w:shd w:val="clear" w:color="auto" w:fill="1E1E1E"/>
              </w:rPr>
              <w:t>()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4EC9B0"/>
                <w:sz w:val="16"/>
                <w:szCs w:val="16"/>
                <w:shd w:val="clear" w:color="auto" w:fill="1E1E1E"/>
              </w:rPr>
              <w:t>&gt;=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9A9A9A"/>
                <w:sz w:val="16"/>
                <w:szCs w:val="16"/>
                <w:shd w:val="clear" w:color="auto" w:fill="1E1E1E"/>
              </w:rPr>
              <w:t>d1</w:t>
            </w:r>
            <w:r>
              <w:rPr>
                <w:rFonts w:ascii="Courier New" w:hAnsi="Courier New" w:cs="Courier New" w:hint="default"/>
                <w:color w:val="9400D3"/>
                <w:sz w:val="16"/>
                <w:szCs w:val="16"/>
                <w:shd w:val="clear" w:color="auto" w:fill="1E1E1E"/>
              </w:rPr>
              <w:t>)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&amp;&amp;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9400D3"/>
                <w:sz w:val="16"/>
                <w:szCs w:val="16"/>
                <w:shd w:val="clear" w:color="auto" w:fill="1E1E1E"/>
              </w:rPr>
              <w:t>(</w:t>
            </w:r>
            <w:proofErr w:type="spellStart"/>
            <w:r>
              <w:rPr>
                <w:rFonts w:ascii="Courier New" w:hAnsi="Courier New" w:cs="Courier New" w:hint="default"/>
                <w:color w:val="9CDCFE"/>
                <w:sz w:val="16"/>
                <w:szCs w:val="16"/>
                <w:shd w:val="clear" w:color="auto" w:fill="1E1E1E"/>
              </w:rPr>
              <w:t>ar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.</w:t>
            </w:r>
            <w:r>
              <w:rPr>
                <w:rFonts w:ascii="Courier New" w:hAnsi="Courier New" w:cs="Courier New" w:hint="default"/>
                <w:color w:val="00FFFF"/>
                <w:sz w:val="16"/>
                <w:szCs w:val="16"/>
                <w:shd w:val="clear" w:color="auto" w:fill="1E1E1E"/>
              </w:rPr>
              <w:t>getDate</w:t>
            </w:r>
            <w:proofErr w:type="spellEnd"/>
            <w:r>
              <w:rPr>
                <w:rFonts w:ascii="Courier New" w:hAnsi="Courier New" w:cs="Courier New" w:hint="default"/>
                <w:color w:val="FF9900"/>
                <w:sz w:val="16"/>
                <w:szCs w:val="16"/>
                <w:shd w:val="clear" w:color="auto" w:fill="1E1E1E"/>
              </w:rPr>
              <w:t>()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4EC9B0"/>
                <w:sz w:val="16"/>
                <w:szCs w:val="16"/>
                <w:shd w:val="clear" w:color="auto" w:fill="1E1E1E"/>
              </w:rPr>
              <w:t>&lt;=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9A9A9A"/>
                <w:sz w:val="16"/>
                <w:szCs w:val="16"/>
                <w:shd w:val="clear" w:color="auto" w:fill="1E1E1E"/>
              </w:rPr>
              <w:t>d2</w:t>
            </w:r>
            <w:r>
              <w:rPr>
                <w:rFonts w:ascii="Courier New" w:hAnsi="Courier New" w:cs="Courier New" w:hint="default"/>
                <w:color w:val="9400D3"/>
                <w:sz w:val="16"/>
                <w:szCs w:val="16"/>
                <w:shd w:val="clear" w:color="auto" w:fill="1E1E1E"/>
              </w:rPr>
              <w:t>)</w:t>
            </w:r>
            <w:r>
              <w:rPr>
                <w:rFonts w:ascii="Courier New" w:hAnsi="Courier New" w:cs="Courier New" w:hint="default"/>
                <w:color w:val="9ACD32"/>
                <w:sz w:val="16"/>
                <w:szCs w:val="16"/>
                <w:shd w:val="clear" w:color="auto" w:fill="1E1E1E"/>
              </w:rPr>
              <w:t>)</w:t>
            </w:r>
          </w:p>
          <w:p w14:paraId="5FDE6B8E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9ACD32"/>
                <w:sz w:val="16"/>
                <w:szCs w:val="16"/>
                <w:shd w:val="clear" w:color="auto" w:fill="1E1E1E"/>
              </w:rPr>
              <w:t>{</w:t>
            </w:r>
          </w:p>
          <w:p w14:paraId="72D10225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 w:hint="default"/>
                <w:color w:val="9CDCFE"/>
                <w:sz w:val="16"/>
                <w:szCs w:val="16"/>
                <w:shd w:val="clear" w:color="auto" w:fill="1E1E1E"/>
              </w:rPr>
              <w:t>res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.</w:t>
            </w:r>
            <w:r>
              <w:rPr>
                <w:rFonts w:ascii="Courier New" w:hAnsi="Courier New" w:cs="Courier New" w:hint="default"/>
                <w:color w:val="00FFFF"/>
                <w:sz w:val="16"/>
                <w:szCs w:val="16"/>
                <w:shd w:val="clear" w:color="auto" w:fill="1E1E1E"/>
              </w:rPr>
              <w:t>emplace</w:t>
            </w:r>
            <w:proofErr w:type="gramEnd"/>
            <w:r>
              <w:rPr>
                <w:rFonts w:ascii="Courier New" w:hAnsi="Courier New" w:cs="Courier New" w:hint="default"/>
                <w:color w:val="00FFFF"/>
                <w:sz w:val="16"/>
                <w:szCs w:val="16"/>
                <w:shd w:val="clear" w:color="auto" w:fill="1E1E1E"/>
              </w:rPr>
              <w:t>_back</w:t>
            </w:r>
            <w:proofErr w:type="spellEnd"/>
            <w:r>
              <w:rPr>
                <w:rFonts w:ascii="Courier New" w:hAnsi="Courier New" w:cs="Courier New" w:hint="default"/>
                <w:color w:val="9400D3"/>
                <w:sz w:val="16"/>
                <w:szCs w:val="16"/>
                <w:shd w:val="clear" w:color="auto" w:fill="1E1E1E"/>
              </w:rPr>
              <w:t>(</w:t>
            </w:r>
            <w:proofErr w:type="spellStart"/>
            <w:r>
              <w:rPr>
                <w:rFonts w:ascii="Courier New" w:hAnsi="Courier New" w:cs="Courier New" w:hint="default"/>
                <w:color w:val="9CDCFE"/>
                <w:sz w:val="16"/>
                <w:szCs w:val="16"/>
                <w:shd w:val="clear" w:color="auto" w:fill="1E1E1E"/>
              </w:rPr>
              <w:t>ar</w:t>
            </w:r>
            <w:proofErr w:type="spellEnd"/>
            <w:r>
              <w:rPr>
                <w:rFonts w:ascii="Courier New" w:hAnsi="Courier New" w:cs="Courier New" w:hint="default"/>
                <w:color w:val="9400D3"/>
                <w:sz w:val="16"/>
                <w:szCs w:val="16"/>
                <w:shd w:val="clear" w:color="auto" w:fill="1E1E1E"/>
              </w:rPr>
              <w:t>)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;</w:t>
            </w:r>
          </w:p>
          <w:p w14:paraId="574C444B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9ACD32"/>
                <w:sz w:val="16"/>
                <w:szCs w:val="16"/>
                <w:shd w:val="clear" w:color="auto" w:fill="1E1E1E"/>
              </w:rPr>
              <w:t>}</w:t>
            </w:r>
          </w:p>
          <w:p w14:paraId="23E4DF05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}</w:t>
            </w:r>
          </w:p>
          <w:p w14:paraId="1E4C7A44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 xml:space="preserve"> </w:t>
            </w:r>
          </w:p>
          <w:p w14:paraId="76FB4610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proofErr w:type="gramStart"/>
            <w:r>
              <w:rPr>
                <w:rFonts w:ascii="Courier New" w:hAnsi="Courier New" w:cs="Courier New" w:hint="default"/>
                <w:color w:val="ADD8E6"/>
                <w:sz w:val="16"/>
                <w:szCs w:val="16"/>
                <w:shd w:val="clear" w:color="auto" w:fill="1E1E1E"/>
              </w:rPr>
              <w:t>std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::</w:t>
            </w:r>
            <w:proofErr w:type="gramEnd"/>
            <w:r>
              <w:rPr>
                <w:rFonts w:ascii="Courier New" w:hAnsi="Courier New" w:cs="Courier New" w:hint="default"/>
                <w:color w:val="ADD8E6"/>
                <w:sz w:val="16"/>
                <w:szCs w:val="16"/>
                <w:shd w:val="clear" w:color="auto" w:fill="1E1E1E"/>
              </w:rPr>
              <w:t>sort</w:t>
            </w:r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(</w:t>
            </w:r>
            <w:proofErr w:type="spellStart"/>
            <w:r>
              <w:rPr>
                <w:rFonts w:ascii="Courier New" w:hAnsi="Courier New" w:cs="Courier New" w:hint="default"/>
                <w:color w:val="9CDCFE"/>
                <w:sz w:val="16"/>
                <w:szCs w:val="16"/>
                <w:shd w:val="clear" w:color="auto" w:fill="1E1E1E"/>
              </w:rPr>
              <w:t>res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.</w:t>
            </w:r>
            <w:r>
              <w:rPr>
                <w:rFonts w:ascii="Courier New" w:hAnsi="Courier New" w:cs="Courier New" w:hint="default"/>
                <w:color w:val="00FFFF"/>
                <w:sz w:val="16"/>
                <w:szCs w:val="16"/>
                <w:shd w:val="clear" w:color="auto" w:fill="1E1E1E"/>
              </w:rPr>
              <w:t>begin</w:t>
            </w:r>
            <w:proofErr w:type="spellEnd"/>
            <w:r>
              <w:rPr>
                <w:rFonts w:ascii="Courier New" w:hAnsi="Courier New" w:cs="Courier New" w:hint="default"/>
                <w:color w:val="9ACD32"/>
                <w:sz w:val="16"/>
                <w:szCs w:val="16"/>
                <w:shd w:val="clear" w:color="auto" w:fill="1E1E1E"/>
              </w:rPr>
              <w:t>()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,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proofErr w:type="spellStart"/>
            <w:r>
              <w:rPr>
                <w:rFonts w:ascii="Courier New" w:hAnsi="Courier New" w:cs="Courier New" w:hint="default"/>
                <w:color w:val="9CDCFE"/>
                <w:sz w:val="16"/>
                <w:szCs w:val="16"/>
                <w:shd w:val="clear" w:color="auto" w:fill="1E1E1E"/>
              </w:rPr>
              <w:t>res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.</w:t>
            </w:r>
            <w:r>
              <w:rPr>
                <w:rFonts w:ascii="Courier New" w:hAnsi="Courier New" w:cs="Courier New" w:hint="default"/>
                <w:color w:val="00FFFF"/>
                <w:sz w:val="16"/>
                <w:szCs w:val="16"/>
                <w:shd w:val="clear" w:color="auto" w:fill="1E1E1E"/>
              </w:rPr>
              <w:t>begin</w:t>
            </w:r>
            <w:proofErr w:type="spellEnd"/>
            <w:r>
              <w:rPr>
                <w:rFonts w:ascii="Courier New" w:hAnsi="Courier New" w:cs="Courier New" w:hint="default"/>
                <w:color w:val="9ACD32"/>
                <w:sz w:val="16"/>
                <w:szCs w:val="16"/>
                <w:shd w:val="clear" w:color="auto" w:fill="1E1E1E"/>
              </w:rPr>
              <w:t>()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4EC9B0"/>
                <w:sz w:val="16"/>
                <w:szCs w:val="16"/>
                <w:shd w:val="clear" w:color="auto" w:fill="1E1E1E"/>
              </w:rPr>
              <w:t>+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proofErr w:type="spellStart"/>
            <w:r>
              <w:rPr>
                <w:rFonts w:ascii="Courier New" w:hAnsi="Courier New" w:cs="Courier New" w:hint="default"/>
                <w:color w:val="9CDCFE"/>
                <w:sz w:val="16"/>
                <w:szCs w:val="16"/>
                <w:shd w:val="clear" w:color="auto" w:fill="1E1E1E"/>
              </w:rPr>
              <w:t>res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.</w:t>
            </w:r>
            <w:r>
              <w:rPr>
                <w:rFonts w:ascii="Courier New" w:hAnsi="Courier New" w:cs="Courier New" w:hint="default"/>
                <w:color w:val="00FFFF"/>
                <w:sz w:val="16"/>
                <w:szCs w:val="16"/>
                <w:shd w:val="clear" w:color="auto" w:fill="1E1E1E"/>
              </w:rPr>
              <w:t>size</w:t>
            </w:r>
            <w:proofErr w:type="spellEnd"/>
            <w:r>
              <w:rPr>
                <w:rFonts w:ascii="Courier New" w:hAnsi="Courier New" w:cs="Courier New" w:hint="default"/>
                <w:color w:val="9ACD32"/>
                <w:sz w:val="16"/>
                <w:szCs w:val="16"/>
                <w:shd w:val="clear" w:color="auto" w:fill="1E1E1E"/>
              </w:rPr>
              <w:t>()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,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9A9A9A"/>
                <w:sz w:val="16"/>
                <w:szCs w:val="16"/>
                <w:shd w:val="clear" w:color="auto" w:fill="1E1E1E"/>
              </w:rPr>
              <w:t>order</w:t>
            </w:r>
            <w:r>
              <w:rPr>
                <w:rFonts w:ascii="Courier New" w:hAnsi="Courier New" w:cs="Courier New" w:hint="default"/>
                <w:color w:val="FF1493"/>
                <w:sz w:val="16"/>
                <w:szCs w:val="16"/>
                <w:shd w:val="clear" w:color="auto" w:fill="1E1E1E"/>
              </w:rPr>
              <w:t>)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;</w:t>
            </w:r>
          </w:p>
          <w:p w14:paraId="20BBB8F8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</w:pP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ab/>
            </w:r>
            <w:r>
              <w:rPr>
                <w:rFonts w:ascii="Courier New" w:hAnsi="Courier New" w:cs="Courier New" w:hint="default"/>
                <w:color w:val="D8A0DF"/>
                <w:sz w:val="16"/>
                <w:szCs w:val="16"/>
                <w:shd w:val="clear" w:color="auto" w:fill="1E1E1E"/>
              </w:rPr>
              <w:t>return</w:t>
            </w:r>
            <w:r>
              <w:rPr>
                <w:rFonts w:ascii="Courier New" w:hAnsi="Courier New" w:cs="Courier New" w:hint="default"/>
                <w:color w:val="DCDCDC"/>
                <w:sz w:val="16"/>
                <w:szCs w:val="16"/>
                <w:shd w:val="clear" w:color="auto" w:fill="1E1E1E"/>
              </w:rPr>
              <w:t> </w:t>
            </w:r>
            <w:r>
              <w:rPr>
                <w:rFonts w:ascii="Courier New" w:hAnsi="Courier New" w:cs="Courier New" w:hint="default"/>
                <w:color w:val="9CDCFE"/>
                <w:sz w:val="16"/>
                <w:szCs w:val="16"/>
                <w:shd w:val="clear" w:color="auto" w:fill="1E1E1E"/>
              </w:rPr>
              <w:t>res</w:t>
            </w:r>
            <w:r>
              <w:rPr>
                <w:rFonts w:ascii="Courier New" w:hAnsi="Courier New" w:cs="Courier New" w:hint="default"/>
                <w:color w:val="B4B4B4"/>
                <w:sz w:val="16"/>
                <w:szCs w:val="16"/>
                <w:shd w:val="clear" w:color="auto" w:fill="1E1E1E"/>
              </w:rPr>
              <w:t>;</w:t>
            </w:r>
          </w:p>
          <w:p w14:paraId="5CB3BDF6" w14:textId="77777777" w:rsidR="00944C50" w:rsidRDefault="005D569A">
            <w:pPr>
              <w:pStyle w:val="HTML"/>
              <w:shd w:val="clear" w:color="auto" w:fill="1E1E1E"/>
              <w:rPr>
                <w:rFonts w:ascii="Courier New" w:hAnsi="Courier New" w:cs="Courier New" w:hint="default"/>
                <w:color w:val="DCDCDC"/>
                <w:sz w:val="16"/>
                <w:szCs w:val="16"/>
              </w:rPr>
            </w:pPr>
            <w:r>
              <w:rPr>
                <w:rFonts w:ascii="Courier New" w:hAnsi="Courier New" w:cs="Courier New" w:hint="default"/>
                <w:color w:val="FF9900"/>
                <w:sz w:val="16"/>
                <w:szCs w:val="16"/>
                <w:shd w:val="clear" w:color="auto" w:fill="1E1E1E"/>
              </w:rPr>
              <w:t>}</w:t>
            </w:r>
          </w:p>
          <w:p w14:paraId="768B6539" w14:textId="77777777" w:rsidR="00944C50" w:rsidRDefault="00944C50">
            <w:pPr>
              <w:widowControl/>
              <w:tabs>
                <w:tab w:val="left" w:pos="593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8"/>
                <w:szCs w:val="8"/>
              </w:rPr>
            </w:pPr>
          </w:p>
        </w:tc>
      </w:tr>
      <w:tr w:rsidR="00944C50" w14:paraId="2EBA6218" w14:textId="77777777">
        <w:tc>
          <w:tcPr>
            <w:tcW w:w="11906" w:type="dxa"/>
          </w:tcPr>
          <w:p w14:paraId="7C42EE3C" w14:textId="77777777" w:rsidR="00944C50" w:rsidRDefault="005D569A">
            <w:pPr>
              <w:widowControl/>
              <w:tabs>
                <w:tab w:val="left" w:pos="593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/>
                <w:kern w:val="0"/>
                <w:sz w:val="8"/>
                <w:szCs w:val="8"/>
                <w:vertAlign w:val="subscript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8"/>
                <w:szCs w:val="8"/>
              </w:rPr>
              <w:lastRenderedPageBreak/>
              <w:t>-</w:t>
            </w:r>
          </w:p>
        </w:tc>
      </w:tr>
    </w:tbl>
    <w:p w14:paraId="3F51F495" w14:textId="77777777" w:rsidR="00944C50" w:rsidRDefault="00944C50">
      <w:pPr>
        <w:widowControl/>
        <w:tabs>
          <w:tab w:val="left" w:pos="593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  <w:highlight w:val="yellow"/>
        </w:rPr>
      </w:pPr>
    </w:p>
    <w:p w14:paraId="4620C501" w14:textId="77777777" w:rsidR="00944C50" w:rsidRDefault="005D569A">
      <w:pPr>
        <w:widowControl/>
        <w:tabs>
          <w:tab w:val="left" w:pos="593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3.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测试</w:t>
      </w:r>
    </w:p>
    <w:p w14:paraId="72329F23" w14:textId="77777777" w:rsidR="00944C50" w:rsidRDefault="005D569A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（</w:t>
      </w:r>
      <w:r>
        <w:rPr>
          <w:rFonts w:hint="eastAsia"/>
          <w:sz w:val="24"/>
          <w:szCs w:val="28"/>
        </w:rPr>
        <w:t>1</w:t>
      </w:r>
      <w:r>
        <w:rPr>
          <w:rFonts w:hint="eastAsia"/>
          <w:sz w:val="24"/>
          <w:szCs w:val="28"/>
        </w:rPr>
        <w:t>）</w:t>
      </w:r>
      <w:r>
        <w:rPr>
          <w:rFonts w:hint="eastAsia"/>
          <w:sz w:val="24"/>
          <w:szCs w:val="28"/>
        </w:rPr>
        <w:t>测试用例</w:t>
      </w:r>
      <w:r>
        <w:rPr>
          <w:rFonts w:hint="eastAsia"/>
          <w:sz w:val="24"/>
          <w:szCs w:val="28"/>
        </w:rPr>
        <w:t>1</w:t>
      </w:r>
      <w:r>
        <w:rPr>
          <w:rFonts w:hint="eastAsia"/>
          <w:sz w:val="24"/>
          <w:szCs w:val="28"/>
        </w:rPr>
        <w:t>：</w:t>
      </w:r>
      <w:r>
        <w:rPr>
          <w:rFonts w:hint="eastAsia"/>
          <w:sz w:val="24"/>
          <w:szCs w:val="28"/>
        </w:rPr>
        <w:t>u s</w:t>
      </w:r>
      <w:proofErr w:type="gramStart"/>
      <w:r>
        <w:rPr>
          <w:rFonts w:hint="eastAsia"/>
          <w:sz w:val="24"/>
          <w:szCs w:val="28"/>
        </w:rPr>
        <w:t xml:space="preserve"> 123456 123456</w:t>
      </w:r>
      <w:proofErr w:type="gramEnd"/>
      <w:r>
        <w:rPr>
          <w:sz w:val="24"/>
          <w:szCs w:val="28"/>
        </w:rPr>
        <w:t>（用户输入正确数据）</w:t>
      </w:r>
    </w:p>
    <w:p w14:paraId="1B0FF183" w14:textId="77777777" w:rsidR="00944C50" w:rsidRDefault="005D569A">
      <w:pPr>
        <w:spacing w:line="360" w:lineRule="auto"/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得到的运行截图如下：</w:t>
      </w:r>
    </w:p>
    <w:p w14:paraId="4DB0E25D" w14:textId="77777777" w:rsidR="00944C50" w:rsidRDefault="005D569A">
      <w:pPr>
        <w:spacing w:line="360" w:lineRule="auto"/>
        <w:ind w:firstLineChars="200" w:firstLine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114300" distR="114300" wp14:anchorId="5AD0FCD7" wp14:editId="1E8099E7">
            <wp:extent cx="4984750" cy="2343785"/>
            <wp:effectExtent l="0" t="0" r="6350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4750" cy="234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8F755" w14:textId="77777777" w:rsidR="00944C50" w:rsidRDefault="005D569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114300" distR="114300" wp14:anchorId="469CE592" wp14:editId="0C1FE3CA">
            <wp:extent cx="4512945" cy="2138680"/>
            <wp:effectExtent l="0" t="0" r="1905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294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540C9" w14:textId="77777777" w:rsidR="00944C50" w:rsidRDefault="00944C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732EBE" w14:textId="77777777" w:rsidR="00944C50" w:rsidRDefault="00944C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D5130E" w14:textId="77777777" w:rsidR="00944C50" w:rsidRDefault="005D569A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测试了创建账户的过程</w:t>
      </w:r>
      <w:r>
        <w:rPr>
          <w:rFonts w:hint="eastAsia"/>
          <w:sz w:val="24"/>
          <w:szCs w:val="28"/>
        </w:rPr>
        <w:t>,</w:t>
      </w:r>
      <w:r>
        <w:rPr>
          <w:rFonts w:hint="eastAsia"/>
          <w:sz w:val="24"/>
          <w:szCs w:val="28"/>
        </w:rPr>
        <w:t>输出的结果表示创建了一个</w:t>
      </w:r>
      <w:r>
        <w:rPr>
          <w:rFonts w:hint="eastAsia"/>
          <w:sz w:val="24"/>
          <w:szCs w:val="28"/>
        </w:rPr>
        <w:t>S1816265</w:t>
      </w:r>
      <w:r>
        <w:rPr>
          <w:rFonts w:hint="eastAsia"/>
          <w:sz w:val="24"/>
          <w:szCs w:val="28"/>
        </w:rPr>
        <w:t>的账户</w:t>
      </w:r>
      <w:r>
        <w:rPr>
          <w:rFonts w:hint="eastAsia"/>
          <w:sz w:val="24"/>
          <w:szCs w:val="28"/>
        </w:rPr>
        <w:t>,</w:t>
      </w:r>
      <w:r>
        <w:rPr>
          <w:rFonts w:hint="eastAsia"/>
          <w:sz w:val="24"/>
          <w:szCs w:val="28"/>
        </w:rPr>
        <w:t>密码为</w:t>
      </w:r>
      <w:r>
        <w:rPr>
          <w:rFonts w:hint="eastAsia"/>
          <w:sz w:val="24"/>
          <w:szCs w:val="28"/>
        </w:rPr>
        <w:t>123456</w:t>
      </w:r>
    </w:p>
    <w:p w14:paraId="4A48C65E" w14:textId="77777777" w:rsidR="00944C50" w:rsidRDefault="005D569A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考虑到现实中基本不存在自定义利率以及自定义</w:t>
      </w:r>
      <w:r>
        <w:rPr>
          <w:rFonts w:hint="eastAsia"/>
          <w:sz w:val="24"/>
          <w:szCs w:val="28"/>
        </w:rPr>
        <w:t>ID</w:t>
      </w:r>
      <w:r>
        <w:rPr>
          <w:rFonts w:hint="eastAsia"/>
          <w:sz w:val="24"/>
          <w:szCs w:val="28"/>
        </w:rPr>
        <w:t>的情况</w:t>
      </w:r>
      <w:r>
        <w:rPr>
          <w:rFonts w:hint="eastAsia"/>
          <w:sz w:val="24"/>
          <w:szCs w:val="28"/>
        </w:rPr>
        <w:t>,</w:t>
      </w:r>
      <w:r>
        <w:rPr>
          <w:rFonts w:hint="eastAsia"/>
          <w:sz w:val="24"/>
          <w:szCs w:val="28"/>
        </w:rPr>
        <w:t>故设定利率为</w:t>
      </w:r>
      <w:r>
        <w:rPr>
          <w:rFonts w:hint="eastAsia"/>
          <w:sz w:val="24"/>
          <w:szCs w:val="28"/>
        </w:rPr>
        <w:t>0.015,ID</w:t>
      </w:r>
      <w:r>
        <w:rPr>
          <w:rFonts w:hint="eastAsia"/>
          <w:sz w:val="24"/>
          <w:szCs w:val="28"/>
        </w:rPr>
        <w:t>由</w:t>
      </w:r>
      <w:r>
        <w:rPr>
          <w:rFonts w:hint="eastAsia"/>
          <w:sz w:val="24"/>
          <w:szCs w:val="28"/>
        </w:rPr>
        <w:t>id generator</w:t>
      </w:r>
      <w:r>
        <w:rPr>
          <w:rFonts w:hint="eastAsia"/>
          <w:sz w:val="24"/>
          <w:szCs w:val="28"/>
        </w:rPr>
        <w:t>自动生成</w:t>
      </w:r>
      <w:r>
        <w:rPr>
          <w:rFonts w:hint="eastAsia"/>
          <w:sz w:val="24"/>
          <w:szCs w:val="28"/>
        </w:rPr>
        <w:t>.</w:t>
      </w:r>
    </w:p>
    <w:p w14:paraId="64EEEC86" w14:textId="77777777" w:rsidR="00944C50" w:rsidRDefault="00944C50">
      <w:pPr>
        <w:spacing w:line="360" w:lineRule="auto"/>
        <w:rPr>
          <w:sz w:val="24"/>
          <w:szCs w:val="28"/>
        </w:rPr>
      </w:pPr>
    </w:p>
    <w:p w14:paraId="3CF4AB7E" w14:textId="77777777" w:rsidR="00944C50" w:rsidRDefault="005D569A">
      <w:pPr>
        <w:numPr>
          <w:ilvl w:val="0"/>
          <w:numId w:val="4"/>
        </w:numPr>
        <w:spacing w:line="360" w:lineRule="auto"/>
        <w:rPr>
          <w:sz w:val="24"/>
          <w:szCs w:val="28"/>
        </w:rPr>
      </w:pPr>
      <w:r>
        <w:rPr>
          <w:sz w:val="24"/>
          <w:szCs w:val="28"/>
        </w:rPr>
        <w:t>测试用例</w:t>
      </w:r>
      <w:r>
        <w:rPr>
          <w:sz w:val="24"/>
          <w:szCs w:val="28"/>
        </w:rPr>
        <w:t>2</w:t>
      </w:r>
      <w:r>
        <w:rPr>
          <w:sz w:val="24"/>
          <w:szCs w:val="28"/>
        </w:rPr>
        <w:t>：用户输入了错误的选项</w:t>
      </w:r>
    </w:p>
    <w:p w14:paraId="1163E04F" w14:textId="77777777" w:rsidR="00944C50" w:rsidRDefault="005D569A">
      <w:pPr>
        <w:spacing w:line="360" w:lineRule="auto"/>
      </w:pPr>
      <w:r>
        <w:rPr>
          <w:rFonts w:hint="eastAsia"/>
          <w:sz w:val="24"/>
          <w:szCs w:val="28"/>
        </w:rPr>
        <w:tab/>
      </w:r>
      <w:r>
        <w:rPr>
          <w:noProof/>
        </w:rPr>
        <w:drawing>
          <wp:inline distT="0" distB="0" distL="114300" distR="114300" wp14:anchorId="3E727661" wp14:editId="48343158">
            <wp:extent cx="5272405" cy="1720850"/>
            <wp:effectExtent l="0" t="0" r="4445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100E1" w14:textId="77777777" w:rsidR="00944C50" w:rsidRDefault="005D569A">
      <w:pPr>
        <w:spacing w:line="360" w:lineRule="auto"/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用户输入错误选项</w:t>
      </w:r>
      <w:r>
        <w:rPr>
          <w:rFonts w:hint="eastAsia"/>
          <w:sz w:val="24"/>
          <w:szCs w:val="28"/>
        </w:rPr>
        <w:t>,</w:t>
      </w:r>
      <w:r>
        <w:rPr>
          <w:rFonts w:hint="eastAsia"/>
          <w:sz w:val="24"/>
          <w:szCs w:val="28"/>
        </w:rPr>
        <w:t>报错提示</w:t>
      </w:r>
    </w:p>
    <w:p w14:paraId="1EAB8AD6" w14:textId="77777777" w:rsidR="00944C50" w:rsidRDefault="00944C50">
      <w:pPr>
        <w:spacing w:line="360" w:lineRule="auto"/>
        <w:rPr>
          <w:sz w:val="24"/>
          <w:szCs w:val="28"/>
        </w:rPr>
      </w:pPr>
    </w:p>
    <w:p w14:paraId="35F9F814" w14:textId="77777777" w:rsidR="00944C50" w:rsidRDefault="00944C50">
      <w:pPr>
        <w:spacing w:line="360" w:lineRule="auto"/>
        <w:rPr>
          <w:sz w:val="24"/>
          <w:szCs w:val="28"/>
        </w:rPr>
      </w:pPr>
    </w:p>
    <w:p w14:paraId="51AEE3EB" w14:textId="77777777" w:rsidR="00944C50" w:rsidRDefault="00944C50">
      <w:pPr>
        <w:spacing w:line="360" w:lineRule="auto"/>
        <w:rPr>
          <w:sz w:val="24"/>
          <w:szCs w:val="28"/>
        </w:rPr>
      </w:pPr>
    </w:p>
    <w:p w14:paraId="3D6A813E" w14:textId="77777777" w:rsidR="00944C50" w:rsidRDefault="00944C50">
      <w:pPr>
        <w:spacing w:line="360" w:lineRule="auto"/>
        <w:rPr>
          <w:sz w:val="24"/>
          <w:szCs w:val="28"/>
        </w:rPr>
      </w:pPr>
    </w:p>
    <w:p w14:paraId="39ECFD51" w14:textId="77777777" w:rsidR="00944C50" w:rsidRDefault="00944C50">
      <w:pPr>
        <w:spacing w:line="360" w:lineRule="auto"/>
        <w:rPr>
          <w:sz w:val="24"/>
          <w:szCs w:val="28"/>
        </w:rPr>
      </w:pPr>
    </w:p>
    <w:p w14:paraId="53BEE571" w14:textId="77777777" w:rsidR="00944C50" w:rsidRDefault="00944C50">
      <w:pPr>
        <w:spacing w:line="360" w:lineRule="auto"/>
        <w:rPr>
          <w:sz w:val="24"/>
          <w:szCs w:val="28"/>
        </w:rPr>
      </w:pPr>
    </w:p>
    <w:p w14:paraId="5D74F1CC" w14:textId="77777777" w:rsidR="00944C50" w:rsidRDefault="005D569A">
      <w:pPr>
        <w:numPr>
          <w:ilvl w:val="0"/>
          <w:numId w:val="4"/>
        </w:numPr>
        <w:spacing w:line="360" w:lineRule="auto"/>
        <w:rPr>
          <w:sz w:val="24"/>
          <w:szCs w:val="28"/>
        </w:rPr>
      </w:pPr>
      <w:r>
        <w:rPr>
          <w:sz w:val="24"/>
          <w:szCs w:val="28"/>
        </w:rPr>
        <w:lastRenderedPageBreak/>
        <w:t>测试用例</w:t>
      </w:r>
      <w:r>
        <w:rPr>
          <w:rFonts w:hint="eastAsia"/>
          <w:sz w:val="24"/>
          <w:szCs w:val="28"/>
        </w:rPr>
        <w:t xml:space="preserve">3: </w:t>
      </w:r>
      <w:r>
        <w:rPr>
          <w:sz w:val="24"/>
          <w:szCs w:val="28"/>
        </w:rPr>
        <w:t>用户输入了</w:t>
      </w:r>
      <w:r>
        <w:rPr>
          <w:rFonts w:hint="eastAsia"/>
          <w:sz w:val="24"/>
          <w:szCs w:val="28"/>
        </w:rPr>
        <w:t>不符合规则</w:t>
      </w:r>
      <w:r>
        <w:rPr>
          <w:sz w:val="24"/>
          <w:szCs w:val="28"/>
        </w:rPr>
        <w:t>的</w:t>
      </w:r>
      <w:r>
        <w:rPr>
          <w:rFonts w:hint="eastAsia"/>
          <w:sz w:val="24"/>
          <w:szCs w:val="28"/>
        </w:rPr>
        <w:t>密码</w:t>
      </w:r>
    </w:p>
    <w:p w14:paraId="6A6CFF77" w14:textId="77777777" w:rsidR="00944C50" w:rsidRDefault="005D569A">
      <w:pPr>
        <w:spacing w:line="360" w:lineRule="auto"/>
        <w:ind w:firstLine="420"/>
      </w:pPr>
      <w:r>
        <w:rPr>
          <w:noProof/>
        </w:rPr>
        <w:drawing>
          <wp:inline distT="0" distB="0" distL="114300" distR="114300" wp14:anchorId="1555C919" wp14:editId="17108C8A">
            <wp:extent cx="4220210" cy="3253105"/>
            <wp:effectExtent l="0" t="0" r="889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0210" cy="325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168B2" w14:textId="77777777" w:rsidR="00944C50" w:rsidRDefault="005D569A">
      <w:pPr>
        <w:spacing w:line="360" w:lineRule="auto"/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用户输入不符合规定的密码</w:t>
      </w:r>
      <w:r>
        <w:rPr>
          <w:rFonts w:hint="eastAsia"/>
          <w:sz w:val="24"/>
          <w:szCs w:val="28"/>
        </w:rPr>
        <w:t>,</w:t>
      </w:r>
      <w:r>
        <w:rPr>
          <w:rFonts w:hint="eastAsia"/>
          <w:sz w:val="24"/>
          <w:szCs w:val="28"/>
        </w:rPr>
        <w:t>或密码校验失败</w:t>
      </w:r>
      <w:r>
        <w:rPr>
          <w:rFonts w:hint="eastAsia"/>
          <w:sz w:val="24"/>
          <w:szCs w:val="28"/>
        </w:rPr>
        <w:t>,</w:t>
      </w:r>
      <w:r>
        <w:rPr>
          <w:rFonts w:hint="eastAsia"/>
          <w:sz w:val="24"/>
          <w:szCs w:val="28"/>
        </w:rPr>
        <w:t>报错</w:t>
      </w:r>
    </w:p>
    <w:p w14:paraId="4F6A6727" w14:textId="77777777" w:rsidR="00944C50" w:rsidRDefault="005D569A">
      <w:pPr>
        <w:numPr>
          <w:ilvl w:val="0"/>
          <w:numId w:val="4"/>
        </w:numPr>
        <w:spacing w:line="360" w:lineRule="auto"/>
        <w:rPr>
          <w:sz w:val="24"/>
          <w:szCs w:val="28"/>
        </w:rPr>
      </w:pPr>
      <w:r>
        <w:rPr>
          <w:sz w:val="24"/>
          <w:szCs w:val="28"/>
        </w:rPr>
        <w:t>测试用例</w:t>
      </w:r>
      <w:r>
        <w:rPr>
          <w:rFonts w:hint="eastAsia"/>
          <w:sz w:val="24"/>
          <w:szCs w:val="28"/>
        </w:rPr>
        <w:t xml:space="preserve">4: </w:t>
      </w:r>
      <w:r>
        <w:rPr>
          <w:rFonts w:hint="eastAsia"/>
          <w:sz w:val="24"/>
          <w:szCs w:val="28"/>
        </w:rPr>
        <w:t>用户输入错误的密码</w:t>
      </w:r>
      <w:r>
        <w:rPr>
          <w:rFonts w:hint="eastAsia"/>
          <w:sz w:val="24"/>
          <w:szCs w:val="28"/>
        </w:rPr>
        <w:t xml:space="preserve"> </w:t>
      </w:r>
    </w:p>
    <w:p w14:paraId="400431FD" w14:textId="77777777" w:rsidR="00944C50" w:rsidRDefault="005D569A">
      <w:pPr>
        <w:spacing w:line="360" w:lineRule="auto"/>
        <w:rPr>
          <w:sz w:val="24"/>
          <w:szCs w:val="28"/>
        </w:rPr>
      </w:pPr>
      <w:r>
        <w:rPr>
          <w:noProof/>
        </w:rPr>
        <w:drawing>
          <wp:inline distT="0" distB="0" distL="114300" distR="114300" wp14:anchorId="70EC5668" wp14:editId="35BBD08A">
            <wp:extent cx="5272405" cy="3176270"/>
            <wp:effectExtent l="0" t="0" r="444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7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  <w:r>
        <w:rPr>
          <w:rFonts w:hint="eastAsia"/>
          <w:sz w:val="24"/>
          <w:szCs w:val="28"/>
        </w:rPr>
        <w:t>密码不一致</w:t>
      </w:r>
      <w:r>
        <w:rPr>
          <w:rFonts w:hint="eastAsia"/>
          <w:sz w:val="24"/>
          <w:szCs w:val="28"/>
        </w:rPr>
        <w:t>,</w:t>
      </w:r>
      <w:r>
        <w:rPr>
          <w:rFonts w:hint="eastAsia"/>
          <w:sz w:val="24"/>
          <w:szCs w:val="28"/>
        </w:rPr>
        <w:t>报错</w:t>
      </w:r>
    </w:p>
    <w:p w14:paraId="7BFE832F" w14:textId="77777777" w:rsidR="00944C50" w:rsidRDefault="005D569A">
      <w:pPr>
        <w:numPr>
          <w:ilvl w:val="0"/>
          <w:numId w:val="4"/>
        </w:num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测试用例</w:t>
      </w:r>
      <w:r>
        <w:rPr>
          <w:rFonts w:hint="eastAsia"/>
          <w:sz w:val="24"/>
          <w:szCs w:val="28"/>
        </w:rPr>
        <w:t xml:space="preserve">5: </w:t>
      </w:r>
      <w:r>
        <w:rPr>
          <w:rFonts w:hint="eastAsia"/>
          <w:sz w:val="24"/>
          <w:szCs w:val="28"/>
        </w:rPr>
        <w:t>用户输入错误的账户</w:t>
      </w:r>
    </w:p>
    <w:p w14:paraId="6DFB9ED4" w14:textId="77777777" w:rsidR="00944C50" w:rsidRDefault="005D569A">
      <w:pPr>
        <w:spacing w:line="360" w:lineRule="auto"/>
        <w:ind w:left="420"/>
        <w:jc w:val="center"/>
      </w:pPr>
      <w:r>
        <w:rPr>
          <w:noProof/>
        </w:rPr>
        <w:lastRenderedPageBreak/>
        <w:drawing>
          <wp:inline distT="0" distB="0" distL="114300" distR="114300" wp14:anchorId="013C023F" wp14:editId="762EE2A1">
            <wp:extent cx="5272405" cy="1372870"/>
            <wp:effectExtent l="0" t="0" r="4445" b="177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7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9157D" w14:textId="77777777" w:rsidR="00944C50" w:rsidRDefault="005D569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  <w:sz w:val="24"/>
          <w:szCs w:val="28"/>
        </w:rPr>
        <w:t>账户不存在</w:t>
      </w:r>
      <w:r>
        <w:rPr>
          <w:rFonts w:hint="eastAsia"/>
          <w:sz w:val="24"/>
          <w:szCs w:val="28"/>
        </w:rPr>
        <w:t>,</w:t>
      </w:r>
      <w:r>
        <w:rPr>
          <w:rFonts w:hint="eastAsia"/>
          <w:sz w:val="24"/>
          <w:szCs w:val="28"/>
        </w:rPr>
        <w:t>报错</w:t>
      </w:r>
    </w:p>
    <w:p w14:paraId="1C8A3A99" w14:textId="77777777" w:rsidR="00944C50" w:rsidRDefault="005D569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【</w:t>
      </w:r>
      <w:r>
        <w:rPr>
          <w:rFonts w:ascii="Times New Roman" w:hAnsi="Times New Roman" w:cs="Times New Roman" w:hint="eastAsia"/>
          <w:bCs/>
          <w:sz w:val="24"/>
          <w:szCs w:val="24"/>
        </w:rPr>
        <w:t>功能</w:t>
      </w:r>
      <w:r>
        <w:rPr>
          <w:rFonts w:ascii="Times New Roman" w:hAnsi="Times New Roman" w:cs="Times New Roman" w:hint="eastAsia"/>
          <w:bCs/>
          <w:sz w:val="24"/>
          <w:szCs w:val="24"/>
        </w:rPr>
        <w:t>2</w:t>
      </w:r>
      <w:r>
        <w:rPr>
          <w:rFonts w:ascii="Times New Roman" w:hAnsi="Times New Roman" w:cs="Times New Roman" w:hint="eastAsia"/>
          <w:bCs/>
          <w:sz w:val="24"/>
          <w:szCs w:val="24"/>
        </w:rPr>
        <w:t>：</w:t>
      </w:r>
      <w:r>
        <w:rPr>
          <w:rFonts w:ascii="Times New Roman" w:hAnsi="Times New Roman" w:cs="Times New Roman" w:hint="eastAsia"/>
          <w:bCs/>
          <w:sz w:val="24"/>
          <w:szCs w:val="24"/>
        </w:rPr>
        <w:t>使用</w:t>
      </w:r>
      <w:r>
        <w:rPr>
          <w:rFonts w:ascii="Times New Roman" w:hAnsi="Times New Roman" w:cs="Times New Roman" w:hint="eastAsia"/>
          <w:bCs/>
          <w:sz w:val="24"/>
          <w:szCs w:val="24"/>
        </w:rPr>
        <w:t>C++</w:t>
      </w:r>
      <w:r>
        <w:rPr>
          <w:rFonts w:ascii="Times New Roman" w:hAnsi="Times New Roman" w:cs="Times New Roman" w:hint="eastAsia"/>
          <w:bCs/>
          <w:sz w:val="24"/>
          <w:szCs w:val="24"/>
        </w:rPr>
        <w:t>异常处理机制来处理日期不合法</w:t>
      </w:r>
      <w:r>
        <w:rPr>
          <w:rFonts w:ascii="Times New Roman" w:hAnsi="Times New Roman" w:cs="Times New Roman" w:hint="eastAsia"/>
          <w:bCs/>
          <w:sz w:val="24"/>
          <w:szCs w:val="24"/>
        </w:rPr>
        <w:t>,</w:t>
      </w:r>
      <w:r>
        <w:rPr>
          <w:rFonts w:ascii="Times New Roman" w:hAnsi="Times New Roman" w:cs="Times New Roman" w:hint="eastAsia"/>
          <w:bCs/>
          <w:sz w:val="24"/>
          <w:szCs w:val="24"/>
        </w:rPr>
        <w:t>额度超出等错误</w:t>
      </w:r>
      <w:r>
        <w:rPr>
          <w:rFonts w:ascii="Times New Roman" w:hAnsi="Times New Roman" w:cs="Times New Roman"/>
          <w:b/>
          <w:bCs/>
          <w:sz w:val="24"/>
          <w:szCs w:val="24"/>
        </w:rPr>
        <w:t>】</w:t>
      </w:r>
    </w:p>
    <w:p w14:paraId="7DF6BF6B" w14:textId="77777777" w:rsidR="00944C50" w:rsidRDefault="005D569A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日期非法处理</w:t>
      </w:r>
    </w:p>
    <w:p w14:paraId="7E1A62C7" w14:textId="77777777" w:rsidR="00944C50" w:rsidRDefault="005D56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由于在构造函数中最好不要抛出异常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影响对象资源的释放</w:t>
      </w:r>
      <w:r>
        <w:rPr>
          <w:rFonts w:ascii="Times New Roman" w:hAnsi="Times New Roman" w:cs="Times New Roman" w:hint="eastAsia"/>
          <w:sz w:val="24"/>
          <w:szCs w:val="24"/>
        </w:rPr>
        <w:t>),</w:t>
      </w:r>
      <w:r>
        <w:rPr>
          <w:rFonts w:ascii="Times New Roman" w:hAnsi="Times New Roman" w:cs="Times New Roman" w:hint="eastAsia"/>
          <w:sz w:val="24"/>
          <w:szCs w:val="24"/>
        </w:rPr>
        <w:t>故</w:t>
      </w:r>
      <w:r>
        <w:rPr>
          <w:rFonts w:ascii="Times New Roman" w:hAnsi="Times New Roman" w:cs="Times New Roman" w:hint="eastAsia"/>
          <w:sz w:val="24"/>
          <w:szCs w:val="24"/>
        </w:rPr>
        <w:t>Date</w:t>
      </w:r>
      <w:r>
        <w:rPr>
          <w:rFonts w:ascii="Times New Roman" w:hAnsi="Times New Roman" w:cs="Times New Roman" w:hint="eastAsia"/>
          <w:sz w:val="24"/>
          <w:szCs w:val="24"/>
        </w:rPr>
        <w:t>的构造函数均为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noexcept</w:t>
      </w:r>
      <w:proofErr w:type="spellEnd"/>
    </w:p>
    <w:p w14:paraId="554C76AF" w14:textId="77777777" w:rsidR="00944C50" w:rsidRDefault="005D56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那么在处理日期非法的时候需要引入工厂函数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getDate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 w:hint="eastAsia"/>
          <w:sz w:val="24"/>
          <w:szCs w:val="24"/>
        </w:rPr>
        <w:t>在此函数中判断日期是否合法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 w:hint="eastAsia"/>
          <w:sz w:val="24"/>
          <w:szCs w:val="24"/>
        </w:rPr>
        <w:t>合法则构造</w:t>
      </w:r>
      <w:r>
        <w:rPr>
          <w:rFonts w:ascii="Times New Roman" w:hAnsi="Times New Roman" w:cs="Times New Roman" w:hint="eastAsia"/>
          <w:sz w:val="24"/>
          <w:szCs w:val="24"/>
        </w:rPr>
        <w:t>Date</w:t>
      </w:r>
      <w:r>
        <w:rPr>
          <w:rFonts w:ascii="Times New Roman" w:hAnsi="Times New Roman" w:cs="Times New Roman" w:hint="eastAsia"/>
          <w:sz w:val="24"/>
          <w:szCs w:val="24"/>
        </w:rPr>
        <w:t>对象并返回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 w:hint="eastAsia"/>
          <w:sz w:val="24"/>
          <w:szCs w:val="24"/>
        </w:rPr>
        <w:t>否则抛出异常并在外层进行处理或者继续向外抛出</w:t>
      </w:r>
    </w:p>
    <w:p w14:paraId="7172044B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57A64A"/>
          <w:shd w:val="clear" w:color="auto" w:fill="1E1E1E"/>
        </w:rPr>
      </w:pPr>
      <w:r>
        <w:rPr>
          <w:rFonts w:ascii="Courier New" w:hAnsi="Courier New" w:cs="Courier New" w:hint="default"/>
          <w:color w:val="57A64A"/>
          <w:shd w:val="clear" w:color="auto" w:fill="1E1E1E"/>
        </w:rPr>
        <w:t>/*    </w:t>
      </w:r>
      <w:r>
        <w:rPr>
          <w:rFonts w:ascii="Courier New" w:hAnsi="Courier New" w:cs="Courier New" w:hint="default"/>
          <w:color w:val="57A64A"/>
          <w:shd w:val="clear" w:color="auto" w:fill="1E1E1E"/>
        </w:rPr>
        <w:t>返回</w:t>
      </w:r>
      <w:r>
        <w:rPr>
          <w:rFonts w:ascii="Courier New" w:hAnsi="Courier New" w:cs="Courier New" w:hint="default"/>
          <w:color w:val="57A64A"/>
          <w:shd w:val="clear" w:color="auto" w:fill="1E1E1E"/>
        </w:rPr>
        <w:t>Date</w:t>
      </w:r>
      <w:r>
        <w:rPr>
          <w:rFonts w:ascii="Courier New" w:hAnsi="Courier New" w:cs="Courier New" w:hint="default"/>
          <w:color w:val="57A64A"/>
          <w:shd w:val="clear" w:color="auto" w:fill="1E1E1E"/>
        </w:rPr>
        <w:t>类时间</w:t>
      </w:r>
      <w:r>
        <w:rPr>
          <w:rFonts w:ascii="Courier New" w:hAnsi="Courier New" w:cs="Courier New" w:hint="default"/>
          <w:color w:val="57A64A"/>
          <w:shd w:val="clear" w:color="auto" w:fill="1E1E1E"/>
        </w:rPr>
        <w:t>,</w:t>
      </w:r>
      <w:r>
        <w:rPr>
          <w:rFonts w:ascii="Courier New" w:hAnsi="Courier New" w:cs="Courier New" w:hint="default"/>
          <w:color w:val="57A64A"/>
          <w:shd w:val="clear" w:color="auto" w:fill="1E1E1E"/>
        </w:rPr>
        <w:t>不合法则抛出异常</w:t>
      </w:r>
      <w:r>
        <w:rPr>
          <w:rFonts w:ascii="Courier New" w:hAnsi="Courier New" w:cs="Courier New" w:hint="default"/>
          <w:color w:val="57A64A"/>
          <w:shd w:val="clear" w:color="auto" w:fill="1E1E1E"/>
        </w:rPr>
        <w:t> */</w:t>
      </w:r>
    </w:p>
    <w:p w14:paraId="3E1BA097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4EC9B0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569CD6"/>
          <w:sz w:val="16"/>
          <w:szCs w:val="16"/>
          <w:shd w:val="clear" w:color="auto" w:fill="1E1E1E"/>
        </w:rPr>
        <w:t>inline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569CD6"/>
          <w:sz w:val="16"/>
          <w:szCs w:val="16"/>
          <w:shd w:val="clear" w:color="auto" w:fill="1E1E1E"/>
        </w:rPr>
        <w:t>auto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proofErr w:type="gramStart"/>
      <w:r>
        <w:rPr>
          <w:rFonts w:ascii="Courier New" w:hAnsi="Courier New" w:cs="Courier New" w:hint="default"/>
          <w:color w:val="ADD8E6"/>
          <w:sz w:val="16"/>
          <w:szCs w:val="16"/>
          <w:shd w:val="clear" w:color="auto" w:fill="1E1E1E"/>
        </w:rPr>
        <w:t>getDate</w:t>
      </w:r>
      <w:r>
        <w:rPr>
          <w:rFonts w:ascii="Courier New" w:hAnsi="Courier New" w:cs="Courier New" w:hint="default"/>
          <w:color w:val="FF9900"/>
          <w:sz w:val="16"/>
          <w:szCs w:val="16"/>
          <w:shd w:val="clear" w:color="auto" w:fill="1E1E1E"/>
        </w:rPr>
        <w:t>(</w:t>
      </w:r>
      <w:proofErr w:type="gramEnd"/>
      <w:r>
        <w:rPr>
          <w:rFonts w:ascii="Courier New" w:hAnsi="Courier New" w:cs="Courier New" w:hint="default"/>
          <w:color w:val="569CD6"/>
          <w:sz w:val="16"/>
          <w:szCs w:val="16"/>
          <w:shd w:val="clear" w:color="auto" w:fill="1E1E1E"/>
        </w:rPr>
        <w:t>const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569CD6"/>
          <w:sz w:val="16"/>
          <w:szCs w:val="16"/>
          <w:shd w:val="clear" w:color="auto" w:fill="1E1E1E"/>
        </w:rPr>
        <w:t>int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&amp;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9A9A9A"/>
          <w:sz w:val="16"/>
          <w:szCs w:val="16"/>
          <w:shd w:val="clear" w:color="auto" w:fill="1E1E1E"/>
        </w:rPr>
        <w:t>year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,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569CD6"/>
          <w:sz w:val="16"/>
          <w:szCs w:val="16"/>
          <w:shd w:val="clear" w:color="auto" w:fill="1E1E1E"/>
        </w:rPr>
        <w:t>const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569CD6"/>
          <w:sz w:val="16"/>
          <w:szCs w:val="16"/>
          <w:shd w:val="clear" w:color="auto" w:fill="1E1E1E"/>
        </w:rPr>
        <w:t>int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&amp;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9A9A9A"/>
          <w:sz w:val="16"/>
          <w:szCs w:val="16"/>
          <w:shd w:val="clear" w:color="auto" w:fill="1E1E1E"/>
        </w:rPr>
        <w:t>month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,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569CD6"/>
          <w:sz w:val="16"/>
          <w:szCs w:val="16"/>
          <w:shd w:val="clear" w:color="auto" w:fill="1E1E1E"/>
        </w:rPr>
        <w:t>const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569CD6"/>
          <w:sz w:val="16"/>
          <w:szCs w:val="16"/>
          <w:shd w:val="clear" w:color="auto" w:fill="1E1E1E"/>
        </w:rPr>
        <w:t>int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&amp;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9A9A9A"/>
          <w:sz w:val="16"/>
          <w:szCs w:val="16"/>
          <w:shd w:val="clear" w:color="auto" w:fill="1E1E1E"/>
        </w:rPr>
        <w:t>day</w:t>
      </w:r>
      <w:r>
        <w:rPr>
          <w:rFonts w:ascii="Courier New" w:hAnsi="Courier New" w:cs="Courier New" w:hint="default"/>
          <w:color w:val="FF9900"/>
          <w:sz w:val="16"/>
          <w:szCs w:val="16"/>
          <w:shd w:val="clear" w:color="auto" w:fill="1E1E1E"/>
        </w:rPr>
        <w:t>)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-&gt;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4EC9B0"/>
          <w:sz w:val="16"/>
          <w:szCs w:val="16"/>
          <w:shd w:val="clear" w:color="auto" w:fill="1E1E1E"/>
        </w:rPr>
        <w:t>Date</w:t>
      </w:r>
    </w:p>
    <w:p w14:paraId="44EC97B3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FF9900"/>
          <w:sz w:val="16"/>
          <w:szCs w:val="16"/>
          <w:shd w:val="clear" w:color="auto" w:fill="1E1E1E"/>
        </w:rPr>
        <w:t>{</w:t>
      </w:r>
    </w:p>
    <w:p w14:paraId="43847582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D8A0DF"/>
          <w:sz w:val="16"/>
          <w:szCs w:val="16"/>
          <w:shd w:val="clear" w:color="auto" w:fill="1E1E1E"/>
        </w:rPr>
        <w:t>if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proofErr w:type="gramStart"/>
      <w:r>
        <w:rPr>
          <w:rFonts w:ascii="Courier New" w:hAnsi="Courier New" w:cs="Courier New" w:hint="default"/>
          <w:color w:val="FF1493"/>
          <w:sz w:val="16"/>
          <w:szCs w:val="16"/>
          <w:shd w:val="clear" w:color="auto" w:fill="1E1E1E"/>
        </w:rPr>
        <w:t>(</w:t>
      </w:r>
      <w:r>
        <w:rPr>
          <w:rFonts w:ascii="Courier New" w:hAnsi="Courier New" w:cs="Courier New"/>
          <w:color w:val="FF1493"/>
          <w:sz w:val="16"/>
          <w:szCs w:val="16"/>
          <w:shd w:val="clear" w:color="auto" w:fill="1E1E1E"/>
        </w:rPr>
        <w:t>!</w:t>
      </w:r>
      <w:r>
        <w:rPr>
          <w:rFonts w:ascii="Courier New" w:hAnsi="Courier New" w:cs="Courier New" w:hint="default"/>
          <w:color w:val="4EC9B0"/>
          <w:sz w:val="16"/>
          <w:szCs w:val="16"/>
          <w:shd w:val="clear" w:color="auto" w:fill="1E1E1E"/>
        </w:rPr>
        <w:t>Date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::</w:t>
      </w:r>
      <w:proofErr w:type="spellStart"/>
      <w:proofErr w:type="gramEnd"/>
      <w:r>
        <w:rPr>
          <w:rFonts w:ascii="Courier New" w:hAnsi="Courier New" w:cs="Courier New" w:hint="default"/>
          <w:color w:val="00FFFF"/>
          <w:sz w:val="16"/>
          <w:szCs w:val="16"/>
          <w:shd w:val="clear" w:color="auto" w:fill="1E1E1E"/>
        </w:rPr>
        <w:t>isValid</w:t>
      </w:r>
      <w:proofErr w:type="spellEnd"/>
      <w:r>
        <w:rPr>
          <w:rFonts w:ascii="Courier New" w:hAnsi="Courier New" w:cs="Courier New" w:hint="default"/>
          <w:color w:val="9ACD32"/>
          <w:sz w:val="16"/>
          <w:szCs w:val="16"/>
          <w:shd w:val="clear" w:color="auto" w:fill="1E1E1E"/>
        </w:rPr>
        <w:t>(</w:t>
      </w:r>
      <w:r>
        <w:rPr>
          <w:rFonts w:ascii="Courier New" w:hAnsi="Courier New" w:cs="Courier New" w:hint="default"/>
          <w:color w:val="9A9A9A"/>
          <w:sz w:val="16"/>
          <w:szCs w:val="16"/>
          <w:shd w:val="clear" w:color="auto" w:fill="1E1E1E"/>
        </w:rPr>
        <w:t>year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,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9A9A9A"/>
          <w:sz w:val="16"/>
          <w:szCs w:val="16"/>
          <w:shd w:val="clear" w:color="auto" w:fill="1E1E1E"/>
        </w:rPr>
        <w:t>month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,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9A9A9A"/>
          <w:sz w:val="16"/>
          <w:szCs w:val="16"/>
          <w:shd w:val="clear" w:color="auto" w:fill="1E1E1E"/>
        </w:rPr>
        <w:t>day</w:t>
      </w:r>
      <w:r>
        <w:rPr>
          <w:rFonts w:ascii="Courier New" w:hAnsi="Courier New" w:cs="Courier New" w:hint="default"/>
          <w:color w:val="9ACD32"/>
          <w:sz w:val="16"/>
          <w:szCs w:val="16"/>
          <w:shd w:val="clear" w:color="auto" w:fill="1E1E1E"/>
        </w:rPr>
        <w:t>)</w:t>
      </w:r>
      <w:r>
        <w:rPr>
          <w:rFonts w:ascii="Courier New" w:hAnsi="Courier New" w:cs="Courier New" w:hint="default"/>
          <w:color w:val="FF1493"/>
          <w:sz w:val="16"/>
          <w:szCs w:val="16"/>
          <w:shd w:val="clear" w:color="auto" w:fill="1E1E1E"/>
        </w:rPr>
        <w:t>)</w:t>
      </w:r>
    </w:p>
    <w:p w14:paraId="4B9CE101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FF1493"/>
          <w:sz w:val="16"/>
          <w:szCs w:val="16"/>
          <w:shd w:val="clear" w:color="auto" w:fill="1E1E1E"/>
        </w:rPr>
        <w:t>{</w:t>
      </w:r>
    </w:p>
    <w:p w14:paraId="5C70C8F7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D8A0DF"/>
          <w:sz w:val="16"/>
          <w:szCs w:val="16"/>
          <w:shd w:val="clear" w:color="auto" w:fill="1E1E1E"/>
        </w:rPr>
        <w:t>throw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proofErr w:type="gramStart"/>
      <w:r>
        <w:rPr>
          <w:rFonts w:ascii="Courier New" w:hAnsi="Courier New" w:cs="Courier New" w:hint="default"/>
          <w:color w:val="ADD8E6"/>
          <w:sz w:val="16"/>
          <w:szCs w:val="16"/>
          <w:shd w:val="clear" w:color="auto" w:fill="1E1E1E"/>
        </w:rPr>
        <w:t>std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::</w:t>
      </w:r>
      <w:proofErr w:type="spellStart"/>
      <w:proofErr w:type="gramEnd"/>
      <w:r>
        <w:rPr>
          <w:rFonts w:ascii="Courier New" w:hAnsi="Courier New" w:cs="Courier New" w:hint="default"/>
          <w:color w:val="4EC9B0"/>
          <w:sz w:val="16"/>
          <w:szCs w:val="16"/>
          <w:shd w:val="clear" w:color="auto" w:fill="1E1E1E"/>
        </w:rPr>
        <w:t>runtime_error</w:t>
      </w:r>
      <w:proofErr w:type="spellEnd"/>
      <w:r>
        <w:rPr>
          <w:rFonts w:ascii="Courier New" w:hAnsi="Courier New" w:cs="Courier New" w:hint="default"/>
          <w:color w:val="9ACD32"/>
          <w:sz w:val="16"/>
          <w:szCs w:val="16"/>
          <w:shd w:val="clear" w:color="auto" w:fill="1E1E1E"/>
        </w:rPr>
        <w:t>(</w:t>
      </w:r>
      <w:r>
        <w:rPr>
          <w:rFonts w:ascii="Courier New" w:hAnsi="Courier New" w:cs="Courier New" w:hint="default"/>
          <w:color w:val="E8C9BB"/>
          <w:sz w:val="16"/>
          <w:szCs w:val="16"/>
          <w:shd w:val="clear" w:color="auto" w:fill="1E1E1E"/>
        </w:rPr>
        <w:t>"</w:t>
      </w:r>
      <w:r>
        <w:rPr>
          <w:rFonts w:ascii="Courier New" w:hAnsi="Courier New" w:cs="Courier New" w:hint="default"/>
          <w:color w:val="D69D85"/>
          <w:sz w:val="16"/>
          <w:szCs w:val="16"/>
          <w:shd w:val="clear" w:color="auto" w:fill="1E1E1E"/>
        </w:rPr>
        <w:t>invalid date</w:t>
      </w:r>
      <w:r>
        <w:rPr>
          <w:rFonts w:ascii="Courier New" w:hAnsi="Courier New" w:cs="Courier New" w:hint="default"/>
          <w:color w:val="E8C9BB"/>
          <w:sz w:val="16"/>
          <w:szCs w:val="16"/>
          <w:shd w:val="clear" w:color="auto" w:fill="1E1E1E"/>
        </w:rPr>
        <w:t>"</w:t>
      </w:r>
      <w:r>
        <w:rPr>
          <w:rFonts w:ascii="Courier New" w:hAnsi="Courier New" w:cs="Courier New" w:hint="default"/>
          <w:color w:val="9ACD32"/>
          <w:sz w:val="16"/>
          <w:szCs w:val="16"/>
          <w:shd w:val="clear" w:color="auto" w:fill="1E1E1E"/>
        </w:rPr>
        <w:t>)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;</w:t>
      </w:r>
    </w:p>
    <w:p w14:paraId="6DDA9141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FF1493"/>
          <w:sz w:val="16"/>
          <w:szCs w:val="16"/>
          <w:shd w:val="clear" w:color="auto" w:fill="1E1E1E"/>
        </w:rPr>
        <w:t>}</w:t>
      </w:r>
    </w:p>
    <w:p w14:paraId="75036F88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D8A0DF"/>
          <w:sz w:val="16"/>
          <w:szCs w:val="16"/>
          <w:shd w:val="clear" w:color="auto" w:fill="1E1E1E"/>
        </w:rPr>
        <w:t>return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FF1493"/>
          <w:sz w:val="16"/>
          <w:szCs w:val="16"/>
          <w:shd w:val="clear" w:color="auto" w:fill="1E1E1E"/>
        </w:rPr>
        <w:t>{</w:t>
      </w:r>
      <w:r>
        <w:rPr>
          <w:rFonts w:ascii="Courier New" w:hAnsi="Courier New" w:cs="Courier New" w:hint="default"/>
          <w:color w:val="9A9A9A"/>
          <w:sz w:val="16"/>
          <w:szCs w:val="16"/>
          <w:shd w:val="clear" w:color="auto" w:fill="1E1E1E"/>
        </w:rPr>
        <w:t>year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,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9A9A9A"/>
          <w:sz w:val="16"/>
          <w:szCs w:val="16"/>
          <w:shd w:val="clear" w:color="auto" w:fill="1E1E1E"/>
        </w:rPr>
        <w:t>month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,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9A9A9A"/>
          <w:sz w:val="16"/>
          <w:szCs w:val="16"/>
          <w:shd w:val="clear" w:color="auto" w:fill="1E1E1E"/>
        </w:rPr>
        <w:t>day</w:t>
      </w:r>
      <w:r>
        <w:rPr>
          <w:rFonts w:ascii="Courier New" w:hAnsi="Courier New" w:cs="Courier New" w:hint="default"/>
          <w:color w:val="FF1493"/>
          <w:sz w:val="16"/>
          <w:szCs w:val="16"/>
          <w:shd w:val="clear" w:color="auto" w:fill="1E1E1E"/>
        </w:rPr>
        <w:t>}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;</w:t>
      </w:r>
    </w:p>
    <w:p w14:paraId="1FDABD9A" w14:textId="77777777" w:rsidR="00944C50" w:rsidRDefault="005D569A">
      <w:pPr>
        <w:pStyle w:val="HTML"/>
        <w:shd w:val="clear" w:color="auto" w:fill="1E1E1E"/>
        <w:rPr>
          <w:rFonts w:ascii="Times New Roman" w:hAnsi="Times New Roman" w:hint="default"/>
        </w:rPr>
      </w:pPr>
      <w:r>
        <w:rPr>
          <w:rFonts w:ascii="Courier New" w:hAnsi="Courier New" w:cs="Courier New" w:hint="default"/>
          <w:color w:val="FF9900"/>
          <w:sz w:val="16"/>
          <w:szCs w:val="16"/>
          <w:shd w:val="clear" w:color="auto" w:fill="1E1E1E"/>
        </w:rPr>
        <w:t>}</w:t>
      </w:r>
    </w:p>
    <w:p w14:paraId="25A886E7" w14:textId="77777777" w:rsidR="00944C50" w:rsidRDefault="005D56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至于如何判断日期的合法性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即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isValid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的实现</w:t>
      </w:r>
      <w:r>
        <w:rPr>
          <w:rFonts w:ascii="Times New Roman" w:hAnsi="Times New Roman" w:cs="Times New Roman" w:hint="eastAsia"/>
          <w:sz w:val="24"/>
          <w:szCs w:val="24"/>
        </w:rPr>
        <w:t>),</w:t>
      </w:r>
      <w:r>
        <w:rPr>
          <w:rFonts w:ascii="Times New Roman" w:hAnsi="Times New Roman" w:cs="Times New Roman" w:hint="eastAsia"/>
          <w:sz w:val="24"/>
          <w:szCs w:val="24"/>
        </w:rPr>
        <w:t>见下</w:t>
      </w:r>
    </w:p>
    <w:p w14:paraId="4D4C0A1C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569CD6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569CD6"/>
          <w:sz w:val="16"/>
          <w:szCs w:val="16"/>
          <w:shd w:val="clear" w:color="auto" w:fill="1E1E1E"/>
        </w:rPr>
        <w:t>auto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proofErr w:type="gramStart"/>
      <w:r>
        <w:rPr>
          <w:rFonts w:ascii="Courier New" w:hAnsi="Courier New" w:cs="Courier New" w:hint="default"/>
          <w:color w:val="4EC9B0"/>
          <w:sz w:val="16"/>
          <w:szCs w:val="16"/>
          <w:shd w:val="clear" w:color="auto" w:fill="1E1E1E"/>
        </w:rPr>
        <w:t>Date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::</w:t>
      </w:r>
      <w:proofErr w:type="gramEnd"/>
      <w:r>
        <w:rPr>
          <w:rFonts w:ascii="Courier New" w:hAnsi="Courier New" w:cs="Courier New" w:hint="default"/>
          <w:color w:val="00FFFF"/>
          <w:sz w:val="16"/>
          <w:szCs w:val="16"/>
          <w:shd w:val="clear" w:color="auto" w:fill="1E1E1E"/>
        </w:rPr>
        <w:t>isValid</w:t>
      </w:r>
      <w:r>
        <w:rPr>
          <w:rFonts w:ascii="Courier New" w:hAnsi="Courier New" w:cs="Courier New" w:hint="default"/>
          <w:color w:val="FF9900"/>
          <w:sz w:val="16"/>
          <w:szCs w:val="16"/>
          <w:shd w:val="clear" w:color="auto" w:fill="1E1E1E"/>
        </w:rPr>
        <w:t>(</w:t>
      </w:r>
      <w:r>
        <w:rPr>
          <w:rFonts w:ascii="Courier New" w:hAnsi="Courier New" w:cs="Courier New" w:hint="default"/>
          <w:color w:val="569CD6"/>
          <w:sz w:val="16"/>
          <w:szCs w:val="16"/>
          <w:shd w:val="clear" w:color="auto" w:fill="1E1E1E"/>
        </w:rPr>
        <w:t>const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569CD6"/>
          <w:sz w:val="16"/>
          <w:szCs w:val="16"/>
          <w:shd w:val="clear" w:color="auto" w:fill="1E1E1E"/>
        </w:rPr>
        <w:t>int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&amp;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9A9A9A"/>
          <w:sz w:val="16"/>
          <w:szCs w:val="16"/>
          <w:shd w:val="clear" w:color="auto" w:fill="1E1E1E"/>
        </w:rPr>
        <w:t>year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,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569CD6"/>
          <w:sz w:val="16"/>
          <w:szCs w:val="16"/>
          <w:shd w:val="clear" w:color="auto" w:fill="1E1E1E"/>
        </w:rPr>
        <w:t>const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569CD6"/>
          <w:sz w:val="16"/>
          <w:szCs w:val="16"/>
          <w:shd w:val="clear" w:color="auto" w:fill="1E1E1E"/>
        </w:rPr>
        <w:t>int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&amp;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9A9A9A"/>
          <w:sz w:val="16"/>
          <w:szCs w:val="16"/>
          <w:shd w:val="clear" w:color="auto" w:fill="1E1E1E"/>
        </w:rPr>
        <w:t>month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,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569CD6"/>
          <w:sz w:val="16"/>
          <w:szCs w:val="16"/>
          <w:shd w:val="clear" w:color="auto" w:fill="1E1E1E"/>
        </w:rPr>
        <w:t>const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569CD6"/>
          <w:sz w:val="16"/>
          <w:szCs w:val="16"/>
          <w:shd w:val="clear" w:color="auto" w:fill="1E1E1E"/>
        </w:rPr>
        <w:t>int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&amp;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9A9A9A"/>
          <w:sz w:val="16"/>
          <w:szCs w:val="16"/>
          <w:shd w:val="clear" w:color="auto" w:fill="1E1E1E"/>
        </w:rPr>
        <w:t>day</w:t>
      </w:r>
      <w:r>
        <w:rPr>
          <w:rFonts w:ascii="Courier New" w:hAnsi="Courier New" w:cs="Courier New" w:hint="default"/>
          <w:color w:val="FF9900"/>
          <w:sz w:val="16"/>
          <w:szCs w:val="16"/>
          <w:shd w:val="clear" w:color="auto" w:fill="1E1E1E"/>
        </w:rPr>
        <w:t>)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-&gt;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569CD6"/>
          <w:sz w:val="16"/>
          <w:szCs w:val="16"/>
          <w:shd w:val="clear" w:color="auto" w:fill="1E1E1E"/>
        </w:rPr>
        <w:t>bool</w:t>
      </w:r>
    </w:p>
    <w:p w14:paraId="792CA4DE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FF9900"/>
          <w:sz w:val="16"/>
          <w:szCs w:val="16"/>
          <w:shd w:val="clear" w:color="auto" w:fill="1E1E1E"/>
        </w:rPr>
        <w:t>{</w:t>
      </w:r>
    </w:p>
    <w:p w14:paraId="40BDCA8A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D8A0DF"/>
          <w:sz w:val="16"/>
          <w:szCs w:val="16"/>
          <w:shd w:val="clear" w:color="auto" w:fill="1E1E1E"/>
        </w:rPr>
        <w:t>if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FF1493"/>
          <w:sz w:val="16"/>
          <w:szCs w:val="16"/>
          <w:shd w:val="clear" w:color="auto" w:fill="1E1E1E"/>
        </w:rPr>
        <w:t>(</w:t>
      </w:r>
      <w:r>
        <w:rPr>
          <w:rFonts w:ascii="Courier New" w:hAnsi="Courier New" w:cs="Courier New" w:hint="default"/>
          <w:color w:val="9A9A9A"/>
          <w:sz w:val="16"/>
          <w:szCs w:val="16"/>
          <w:shd w:val="clear" w:color="auto" w:fill="1E1E1E"/>
        </w:rPr>
        <w:t>day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&lt;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/>
          <w:color w:val="DCDCDC"/>
          <w:sz w:val="16"/>
          <w:szCs w:val="16"/>
          <w:shd w:val="clear" w:color="auto" w:fill="1E1E1E"/>
        </w:rPr>
        <w:t>1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||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9A9A9A"/>
          <w:sz w:val="16"/>
          <w:szCs w:val="16"/>
          <w:shd w:val="clear" w:color="auto" w:fill="1E1E1E"/>
        </w:rPr>
        <w:t>month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&gt;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B5CEA8"/>
          <w:sz w:val="16"/>
          <w:szCs w:val="16"/>
          <w:shd w:val="clear" w:color="auto" w:fill="1E1E1E"/>
        </w:rPr>
        <w:t>12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||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9A9A9A"/>
          <w:sz w:val="16"/>
          <w:szCs w:val="16"/>
          <w:shd w:val="clear" w:color="auto" w:fill="1E1E1E"/>
        </w:rPr>
        <w:t>month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&lt;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B5CEA8"/>
          <w:sz w:val="16"/>
          <w:szCs w:val="16"/>
          <w:shd w:val="clear" w:color="auto" w:fill="1E1E1E"/>
        </w:rPr>
        <w:t>1</w:t>
      </w:r>
      <w:r>
        <w:rPr>
          <w:rFonts w:ascii="Courier New" w:hAnsi="Courier New" w:cs="Courier New" w:hint="default"/>
          <w:color w:val="FF1493"/>
          <w:sz w:val="16"/>
          <w:szCs w:val="16"/>
          <w:shd w:val="clear" w:color="auto" w:fill="1E1E1E"/>
        </w:rPr>
        <w:t>)</w:t>
      </w:r>
    </w:p>
    <w:p w14:paraId="4C0FED91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FF1493"/>
          <w:sz w:val="16"/>
          <w:szCs w:val="16"/>
          <w:shd w:val="clear" w:color="auto" w:fill="1E1E1E"/>
        </w:rPr>
        <w:t>{</w:t>
      </w:r>
    </w:p>
    <w:p w14:paraId="1A19C0ED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D8A0DF"/>
          <w:sz w:val="16"/>
          <w:szCs w:val="16"/>
          <w:shd w:val="clear" w:color="auto" w:fill="1E1E1E"/>
        </w:rPr>
        <w:t>return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569CD6"/>
          <w:sz w:val="16"/>
          <w:szCs w:val="16"/>
          <w:shd w:val="clear" w:color="auto" w:fill="1E1E1E"/>
        </w:rPr>
        <w:t>false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;</w:t>
      </w:r>
    </w:p>
    <w:p w14:paraId="690AF121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FF1493"/>
          <w:sz w:val="16"/>
          <w:szCs w:val="16"/>
          <w:shd w:val="clear" w:color="auto" w:fill="1E1E1E"/>
        </w:rPr>
        <w:t>}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 xml:space="preserve"> </w:t>
      </w:r>
    </w:p>
    <w:p w14:paraId="63D15F32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569CD6"/>
          <w:sz w:val="16"/>
          <w:szCs w:val="16"/>
          <w:shd w:val="clear" w:color="auto" w:fill="1E1E1E"/>
        </w:rPr>
        <w:t>int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9CDCFE"/>
          <w:sz w:val="16"/>
          <w:szCs w:val="16"/>
          <w:shd w:val="clear" w:color="auto" w:fill="1E1E1E"/>
        </w:rPr>
        <w:t>d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=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proofErr w:type="gramStart"/>
      <w:r>
        <w:rPr>
          <w:rFonts w:ascii="Courier New" w:hAnsi="Courier New" w:cs="Courier New" w:hint="default"/>
          <w:color w:val="ADD8E6"/>
          <w:sz w:val="16"/>
          <w:szCs w:val="16"/>
          <w:shd w:val="clear" w:color="auto" w:fill="1E1E1E"/>
        </w:rPr>
        <w:t>DATE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::</w:t>
      </w:r>
      <w:proofErr w:type="spellStart"/>
      <w:proofErr w:type="gramEnd"/>
      <w:r>
        <w:rPr>
          <w:rFonts w:ascii="Courier New" w:hAnsi="Courier New" w:cs="Courier New" w:hint="default"/>
          <w:color w:val="C8C8C8"/>
          <w:sz w:val="16"/>
          <w:szCs w:val="16"/>
          <w:shd w:val="clear" w:color="auto" w:fill="1E1E1E"/>
        </w:rPr>
        <w:t>dayOfMonth</w:t>
      </w:r>
      <w:proofErr w:type="spellEnd"/>
      <w:r>
        <w:rPr>
          <w:rFonts w:ascii="Courier New" w:hAnsi="Courier New" w:cs="Courier New" w:hint="default"/>
          <w:color w:val="FF1493"/>
          <w:sz w:val="16"/>
          <w:szCs w:val="16"/>
          <w:shd w:val="clear" w:color="auto" w:fill="1E1E1E"/>
        </w:rPr>
        <w:t>[</w:t>
      </w:r>
      <w:r>
        <w:rPr>
          <w:rFonts w:ascii="Courier New" w:hAnsi="Courier New" w:cs="Courier New" w:hint="default"/>
          <w:color w:val="9A9A9A"/>
          <w:sz w:val="16"/>
          <w:szCs w:val="16"/>
          <w:shd w:val="clear" w:color="auto" w:fill="1E1E1E"/>
        </w:rPr>
        <w:t>month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-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B5CEA8"/>
          <w:sz w:val="16"/>
          <w:szCs w:val="16"/>
          <w:shd w:val="clear" w:color="auto" w:fill="1E1E1E"/>
        </w:rPr>
        <w:t>1</w:t>
      </w:r>
      <w:r>
        <w:rPr>
          <w:rFonts w:ascii="Courier New" w:hAnsi="Courier New" w:cs="Courier New" w:hint="default"/>
          <w:color w:val="FF1493"/>
          <w:sz w:val="16"/>
          <w:szCs w:val="16"/>
          <w:shd w:val="clear" w:color="auto" w:fill="1E1E1E"/>
        </w:rPr>
        <w:t>]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;</w:t>
      </w:r>
    </w:p>
    <w:p w14:paraId="723DE3B1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D8A0DF"/>
          <w:sz w:val="16"/>
          <w:szCs w:val="16"/>
          <w:shd w:val="clear" w:color="auto" w:fill="1E1E1E"/>
        </w:rPr>
        <w:t>if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FF1493"/>
          <w:sz w:val="16"/>
          <w:szCs w:val="16"/>
          <w:shd w:val="clear" w:color="auto" w:fill="1E1E1E"/>
        </w:rPr>
        <w:t>(</w:t>
      </w:r>
      <w:r>
        <w:rPr>
          <w:rFonts w:ascii="Courier New" w:hAnsi="Courier New" w:cs="Courier New" w:hint="default"/>
          <w:color w:val="9A9A9A"/>
          <w:sz w:val="16"/>
          <w:szCs w:val="16"/>
          <w:shd w:val="clear" w:color="auto" w:fill="1E1E1E"/>
        </w:rPr>
        <w:t>month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==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B5CEA8"/>
          <w:sz w:val="16"/>
          <w:szCs w:val="16"/>
          <w:shd w:val="clear" w:color="auto" w:fill="1E1E1E"/>
        </w:rPr>
        <w:t>2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&amp;&amp;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proofErr w:type="spellStart"/>
      <w:r>
        <w:rPr>
          <w:rFonts w:ascii="Courier New" w:hAnsi="Courier New" w:cs="Courier New" w:hint="default"/>
          <w:color w:val="00FFFF"/>
          <w:sz w:val="16"/>
          <w:szCs w:val="16"/>
          <w:shd w:val="clear" w:color="auto" w:fill="1E1E1E"/>
        </w:rPr>
        <w:t>isLeapYear</w:t>
      </w:r>
      <w:proofErr w:type="spellEnd"/>
      <w:r>
        <w:rPr>
          <w:rFonts w:ascii="Courier New" w:hAnsi="Courier New" w:cs="Courier New" w:hint="default"/>
          <w:color w:val="9ACD32"/>
          <w:sz w:val="16"/>
          <w:szCs w:val="16"/>
          <w:shd w:val="clear" w:color="auto" w:fill="1E1E1E"/>
        </w:rPr>
        <w:t>(</w:t>
      </w:r>
      <w:r>
        <w:rPr>
          <w:rFonts w:ascii="Courier New" w:hAnsi="Courier New" w:cs="Courier New" w:hint="default"/>
          <w:color w:val="9A9A9A"/>
          <w:sz w:val="16"/>
          <w:szCs w:val="16"/>
          <w:shd w:val="clear" w:color="auto" w:fill="1E1E1E"/>
        </w:rPr>
        <w:t>year</w:t>
      </w:r>
      <w:r>
        <w:rPr>
          <w:rFonts w:ascii="Courier New" w:hAnsi="Courier New" w:cs="Courier New" w:hint="default"/>
          <w:color w:val="9ACD32"/>
          <w:sz w:val="16"/>
          <w:szCs w:val="16"/>
          <w:shd w:val="clear" w:color="auto" w:fill="1E1E1E"/>
        </w:rPr>
        <w:t>)</w:t>
      </w:r>
      <w:r>
        <w:rPr>
          <w:rFonts w:ascii="Courier New" w:hAnsi="Courier New" w:cs="Courier New" w:hint="default"/>
          <w:color w:val="FF1493"/>
          <w:sz w:val="16"/>
          <w:szCs w:val="16"/>
          <w:shd w:val="clear" w:color="auto" w:fill="1E1E1E"/>
        </w:rPr>
        <w:t>)</w:t>
      </w:r>
    </w:p>
    <w:p w14:paraId="4B54F808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FF1493"/>
          <w:sz w:val="16"/>
          <w:szCs w:val="16"/>
          <w:shd w:val="clear" w:color="auto" w:fill="1E1E1E"/>
        </w:rPr>
        <w:t>{</w:t>
      </w:r>
    </w:p>
    <w:p w14:paraId="15BC3921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++</w:t>
      </w:r>
      <w:r>
        <w:rPr>
          <w:rFonts w:ascii="Courier New" w:hAnsi="Courier New" w:cs="Courier New" w:hint="default"/>
          <w:color w:val="9CDCFE"/>
          <w:sz w:val="16"/>
          <w:szCs w:val="16"/>
          <w:shd w:val="clear" w:color="auto" w:fill="1E1E1E"/>
        </w:rPr>
        <w:t>d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;</w:t>
      </w:r>
    </w:p>
    <w:p w14:paraId="70E861E1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FF1493"/>
          <w:sz w:val="16"/>
          <w:szCs w:val="16"/>
          <w:shd w:val="clear" w:color="auto" w:fill="1E1E1E"/>
        </w:rPr>
        <w:t>}</w:t>
      </w:r>
    </w:p>
    <w:p w14:paraId="1DFFEC1A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D8A0DF"/>
          <w:sz w:val="16"/>
          <w:szCs w:val="16"/>
          <w:shd w:val="clear" w:color="auto" w:fill="1E1E1E"/>
        </w:rPr>
        <w:t>return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9CDCFE"/>
          <w:sz w:val="16"/>
          <w:szCs w:val="16"/>
          <w:shd w:val="clear" w:color="auto" w:fill="1E1E1E"/>
        </w:rPr>
        <w:t>d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/>
          <w:color w:val="B4B4B4"/>
          <w:sz w:val="16"/>
          <w:szCs w:val="16"/>
          <w:shd w:val="clear" w:color="auto" w:fill="1E1E1E"/>
        </w:rPr>
        <w:t>&gt;=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9A9A9A"/>
          <w:sz w:val="16"/>
          <w:szCs w:val="16"/>
          <w:shd w:val="clear" w:color="auto" w:fill="1E1E1E"/>
        </w:rPr>
        <w:t>day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;</w:t>
      </w:r>
    </w:p>
    <w:p w14:paraId="7E11628E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</w:rPr>
      </w:pPr>
      <w:r>
        <w:rPr>
          <w:rFonts w:ascii="Courier New" w:hAnsi="Courier New" w:cs="Courier New" w:hint="default"/>
          <w:color w:val="FF9900"/>
          <w:sz w:val="16"/>
          <w:szCs w:val="16"/>
          <w:shd w:val="clear" w:color="auto" w:fill="1E1E1E"/>
        </w:rPr>
        <w:t>}</w:t>
      </w:r>
    </w:p>
    <w:p w14:paraId="7BFEDBDE" w14:textId="77777777" w:rsidR="00944C50" w:rsidRDefault="00944C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45BE45" w14:textId="77777777" w:rsidR="00944C50" w:rsidRDefault="005D569A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余额不足处理</w:t>
      </w:r>
    </w:p>
    <w:p w14:paraId="3DA14930" w14:textId="789ED4B5" w:rsidR="00944C50" w:rsidRDefault="005D56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每次取款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前判断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额度是否充足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 w:hint="eastAsia"/>
          <w:sz w:val="24"/>
          <w:szCs w:val="24"/>
        </w:rPr>
        <w:t>若不足则抛出异常</w:t>
      </w:r>
    </w:p>
    <w:p w14:paraId="6F819478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57A64A"/>
          <w:shd w:val="clear" w:color="auto" w:fill="1E1E1E"/>
        </w:rPr>
      </w:pPr>
      <w:r>
        <w:rPr>
          <w:rFonts w:ascii="Courier New" w:hAnsi="Courier New" w:cs="Courier New" w:hint="default"/>
          <w:color w:val="57A64A"/>
          <w:shd w:val="clear" w:color="auto" w:fill="1E1E1E"/>
        </w:rPr>
        <w:t>/* *</w:t>
      </w:r>
      <w:r>
        <w:rPr>
          <w:rFonts w:ascii="Courier New" w:hAnsi="Courier New" w:cs="Courier New" w:hint="default"/>
          <w:color w:val="57A64A"/>
          <w:shd w:val="clear" w:color="auto" w:fill="1E1E1E"/>
        </w:rPr>
        <w:tab/>
      </w:r>
      <w:r>
        <w:rPr>
          <w:rFonts w:ascii="Courier New" w:hAnsi="Courier New" w:cs="Courier New" w:hint="default"/>
          <w:color w:val="57A64A"/>
          <w:shd w:val="clear" w:color="auto" w:fill="1E1E1E"/>
        </w:rPr>
        <w:t>取款，</w:t>
      </w:r>
      <w:r>
        <w:rPr>
          <w:rFonts w:ascii="Courier New" w:hAnsi="Courier New" w:cs="Courier New" w:hint="default"/>
          <w:color w:val="57A64A"/>
          <w:shd w:val="clear" w:color="auto" w:fill="1E1E1E"/>
        </w:rPr>
        <w:t>amount</w:t>
      </w:r>
      <w:r>
        <w:rPr>
          <w:rFonts w:ascii="Courier New" w:hAnsi="Courier New" w:cs="Courier New" w:hint="default"/>
          <w:color w:val="57A64A"/>
          <w:shd w:val="clear" w:color="auto" w:fill="1E1E1E"/>
        </w:rPr>
        <w:t>为正，余额或者信用卡额度不足时抛出异常</w:t>
      </w:r>
      <w:r>
        <w:rPr>
          <w:rFonts w:ascii="Courier New" w:hAnsi="Courier New" w:cs="Courier New" w:hint="default"/>
          <w:color w:val="57A64A"/>
          <w:shd w:val="clear" w:color="auto" w:fill="1E1E1E"/>
        </w:rPr>
        <w:t>  */</w:t>
      </w:r>
    </w:p>
    <w:p w14:paraId="5929BE39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569CD6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569CD6"/>
          <w:sz w:val="16"/>
          <w:szCs w:val="16"/>
          <w:shd w:val="clear" w:color="auto" w:fill="1E1E1E"/>
        </w:rPr>
        <w:t>auto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proofErr w:type="gramStart"/>
      <w:r>
        <w:rPr>
          <w:rFonts w:ascii="Courier New" w:hAnsi="Courier New" w:cs="Courier New" w:hint="default"/>
          <w:color w:val="4EC9B0"/>
          <w:sz w:val="16"/>
          <w:szCs w:val="16"/>
          <w:shd w:val="clear" w:color="auto" w:fill="1E1E1E"/>
        </w:rPr>
        <w:t>CreditAccount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::</w:t>
      </w:r>
      <w:proofErr w:type="gramEnd"/>
      <w:r>
        <w:rPr>
          <w:rFonts w:ascii="Courier New" w:hAnsi="Courier New" w:cs="Courier New" w:hint="default"/>
          <w:color w:val="00FFFF"/>
          <w:sz w:val="16"/>
          <w:szCs w:val="16"/>
          <w:shd w:val="clear" w:color="auto" w:fill="1E1E1E"/>
        </w:rPr>
        <w:t>withdraw</w:t>
      </w:r>
      <w:r>
        <w:rPr>
          <w:rFonts w:ascii="Courier New" w:hAnsi="Courier New" w:cs="Courier New" w:hint="default"/>
          <w:color w:val="FF9900"/>
          <w:sz w:val="16"/>
          <w:szCs w:val="16"/>
          <w:shd w:val="clear" w:color="auto" w:fill="1E1E1E"/>
        </w:rPr>
        <w:t>(</w:t>
      </w:r>
      <w:r>
        <w:rPr>
          <w:rFonts w:ascii="Courier New" w:hAnsi="Courier New" w:cs="Courier New" w:hint="default"/>
          <w:color w:val="569CD6"/>
          <w:sz w:val="16"/>
          <w:szCs w:val="16"/>
          <w:shd w:val="clear" w:color="auto" w:fill="1E1E1E"/>
        </w:rPr>
        <w:t>const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4EC9B0"/>
          <w:sz w:val="16"/>
          <w:szCs w:val="16"/>
          <w:shd w:val="clear" w:color="auto" w:fill="1E1E1E"/>
        </w:rPr>
        <w:t>Date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&amp;</w:t>
      </w:r>
      <w:r>
        <w:rPr>
          <w:rFonts w:ascii="Courier New" w:hAnsi="Courier New" w:cs="Courier New" w:hint="default"/>
          <w:color w:val="9A9A9A"/>
          <w:sz w:val="16"/>
          <w:szCs w:val="16"/>
          <w:shd w:val="clear" w:color="auto" w:fill="1E1E1E"/>
        </w:rPr>
        <w:t>date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,</w:t>
      </w:r>
      <w:r>
        <w:rPr>
          <w:rFonts w:ascii="Courier New" w:hAnsi="Courier New" w:cs="Courier New" w:hint="default"/>
          <w:color w:val="569CD6"/>
          <w:sz w:val="16"/>
          <w:szCs w:val="16"/>
          <w:shd w:val="clear" w:color="auto" w:fill="1E1E1E"/>
        </w:rPr>
        <w:t>const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569CD6"/>
          <w:sz w:val="16"/>
          <w:szCs w:val="16"/>
          <w:shd w:val="clear" w:color="auto" w:fill="1E1E1E"/>
        </w:rPr>
        <w:t>double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&amp;</w:t>
      </w:r>
      <w:r>
        <w:rPr>
          <w:rFonts w:ascii="Courier New" w:hAnsi="Courier New" w:cs="Courier New" w:hint="default"/>
          <w:color w:val="9A9A9A"/>
          <w:sz w:val="16"/>
          <w:szCs w:val="16"/>
          <w:shd w:val="clear" w:color="auto" w:fill="1E1E1E"/>
        </w:rPr>
        <w:t>amount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,</w:t>
      </w:r>
      <w:r>
        <w:rPr>
          <w:rFonts w:ascii="Courier New" w:hAnsi="Courier New" w:cs="Courier New" w:hint="default"/>
          <w:color w:val="569CD6"/>
          <w:sz w:val="16"/>
          <w:szCs w:val="16"/>
          <w:shd w:val="clear" w:color="auto" w:fill="1E1E1E"/>
        </w:rPr>
        <w:t>const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569CD6"/>
          <w:sz w:val="16"/>
          <w:szCs w:val="16"/>
          <w:shd w:val="clear" w:color="auto" w:fill="1E1E1E"/>
        </w:rPr>
        <w:t>char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*</w:t>
      </w:r>
      <w:r>
        <w:rPr>
          <w:rFonts w:ascii="Courier New" w:hAnsi="Courier New" w:cs="Courier New" w:hint="default"/>
          <w:color w:val="9A9A9A"/>
          <w:sz w:val="16"/>
          <w:szCs w:val="16"/>
          <w:shd w:val="clear" w:color="auto" w:fill="1E1E1E"/>
        </w:rPr>
        <w:t>msg</w:t>
      </w:r>
      <w:r>
        <w:rPr>
          <w:rFonts w:ascii="Courier New" w:hAnsi="Courier New" w:cs="Courier New" w:hint="default"/>
          <w:color w:val="FF9900"/>
          <w:sz w:val="16"/>
          <w:szCs w:val="16"/>
          <w:shd w:val="clear" w:color="auto" w:fill="1E1E1E"/>
        </w:rPr>
        <w:t>)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-&gt;</w:t>
      </w:r>
      <w:r>
        <w:rPr>
          <w:rFonts w:ascii="Courier New" w:hAnsi="Courier New" w:cs="Courier New" w:hint="default"/>
          <w:color w:val="569CD6"/>
          <w:sz w:val="16"/>
          <w:szCs w:val="16"/>
          <w:shd w:val="clear" w:color="auto" w:fill="1E1E1E"/>
        </w:rPr>
        <w:t>void</w:t>
      </w:r>
    </w:p>
    <w:p w14:paraId="317369A6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FF9900"/>
          <w:sz w:val="16"/>
          <w:szCs w:val="16"/>
          <w:shd w:val="clear" w:color="auto" w:fill="1E1E1E"/>
        </w:rPr>
        <w:t>{</w:t>
      </w:r>
    </w:p>
    <w:p w14:paraId="33A8D016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D8A0DF"/>
          <w:sz w:val="16"/>
          <w:szCs w:val="16"/>
          <w:shd w:val="clear" w:color="auto" w:fill="1E1E1E"/>
        </w:rPr>
        <w:t>if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proofErr w:type="gramStart"/>
      <w:r>
        <w:rPr>
          <w:rFonts w:ascii="Courier New" w:hAnsi="Courier New" w:cs="Courier New" w:hint="default"/>
          <w:color w:val="FF1493"/>
          <w:sz w:val="16"/>
          <w:szCs w:val="16"/>
          <w:shd w:val="clear" w:color="auto" w:fill="1E1E1E"/>
        </w:rPr>
        <w:t>(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!</w:t>
      </w:r>
      <w:proofErr w:type="spellStart"/>
      <w:r>
        <w:rPr>
          <w:rFonts w:ascii="Courier New" w:hAnsi="Courier New" w:cs="Courier New" w:hint="default"/>
          <w:color w:val="00FFFF"/>
          <w:sz w:val="16"/>
          <w:szCs w:val="16"/>
          <w:shd w:val="clear" w:color="auto" w:fill="1E1E1E"/>
        </w:rPr>
        <w:t>checkSufficiency</w:t>
      </w:r>
      <w:proofErr w:type="spellEnd"/>
      <w:proofErr w:type="gramEnd"/>
      <w:r>
        <w:rPr>
          <w:rFonts w:ascii="Courier New" w:hAnsi="Courier New" w:cs="Courier New" w:hint="default"/>
          <w:color w:val="9ACD32"/>
          <w:sz w:val="16"/>
          <w:szCs w:val="16"/>
          <w:shd w:val="clear" w:color="auto" w:fill="1E1E1E"/>
        </w:rPr>
        <w:t>(</w:t>
      </w:r>
      <w:r>
        <w:rPr>
          <w:rFonts w:ascii="Courier New" w:hAnsi="Courier New" w:cs="Courier New" w:hint="default"/>
          <w:color w:val="9A9A9A"/>
          <w:sz w:val="16"/>
          <w:szCs w:val="16"/>
          <w:shd w:val="clear" w:color="auto" w:fill="1E1E1E"/>
        </w:rPr>
        <w:t>amount</w:t>
      </w:r>
      <w:r>
        <w:rPr>
          <w:rFonts w:ascii="Courier New" w:hAnsi="Courier New" w:cs="Courier New" w:hint="default"/>
          <w:color w:val="9ACD32"/>
          <w:sz w:val="16"/>
          <w:szCs w:val="16"/>
          <w:shd w:val="clear" w:color="auto" w:fill="1E1E1E"/>
        </w:rPr>
        <w:t>)</w:t>
      </w:r>
      <w:r>
        <w:rPr>
          <w:rFonts w:ascii="Courier New" w:hAnsi="Courier New" w:cs="Courier New" w:hint="default"/>
          <w:color w:val="FF1493"/>
          <w:sz w:val="16"/>
          <w:szCs w:val="16"/>
          <w:shd w:val="clear" w:color="auto" w:fill="1E1E1E"/>
        </w:rPr>
        <w:t>)</w:t>
      </w:r>
    </w:p>
    <w:p w14:paraId="6E439A1B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FF1493"/>
          <w:sz w:val="16"/>
          <w:szCs w:val="16"/>
          <w:shd w:val="clear" w:color="auto" w:fill="1E1E1E"/>
        </w:rPr>
        <w:t>{</w:t>
      </w:r>
    </w:p>
    <w:p w14:paraId="327BEDE7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D8A0DF"/>
          <w:sz w:val="16"/>
          <w:szCs w:val="16"/>
          <w:shd w:val="clear" w:color="auto" w:fill="1E1E1E"/>
        </w:rPr>
        <w:t>throw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proofErr w:type="gramStart"/>
      <w:r>
        <w:rPr>
          <w:rFonts w:ascii="Courier New" w:hAnsi="Courier New" w:cs="Courier New" w:hint="default"/>
          <w:color w:val="ADD8E6"/>
          <w:sz w:val="16"/>
          <w:szCs w:val="16"/>
          <w:shd w:val="clear" w:color="auto" w:fill="1E1E1E"/>
        </w:rPr>
        <w:t>std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::</w:t>
      </w:r>
      <w:proofErr w:type="spellStart"/>
      <w:proofErr w:type="gramEnd"/>
      <w:r>
        <w:rPr>
          <w:rFonts w:ascii="Courier New" w:hAnsi="Courier New" w:cs="Courier New" w:hint="default"/>
          <w:color w:val="4EC9B0"/>
          <w:sz w:val="16"/>
          <w:szCs w:val="16"/>
          <w:shd w:val="clear" w:color="auto" w:fill="1E1E1E"/>
        </w:rPr>
        <w:t>runtime_error</w:t>
      </w:r>
      <w:proofErr w:type="spellEnd"/>
      <w:r>
        <w:rPr>
          <w:rFonts w:ascii="Courier New" w:hAnsi="Courier New" w:cs="Courier New" w:hint="default"/>
          <w:color w:val="9ACD32"/>
          <w:sz w:val="16"/>
          <w:szCs w:val="16"/>
          <w:shd w:val="clear" w:color="auto" w:fill="1E1E1E"/>
        </w:rPr>
        <w:t>(</w:t>
      </w:r>
      <w:r>
        <w:rPr>
          <w:rFonts w:ascii="Courier New" w:hAnsi="Courier New" w:cs="Courier New" w:hint="default"/>
          <w:color w:val="E8C9BB"/>
          <w:sz w:val="16"/>
          <w:szCs w:val="16"/>
          <w:shd w:val="clear" w:color="auto" w:fill="1E1E1E"/>
        </w:rPr>
        <w:t>"</w:t>
      </w:r>
      <w:r>
        <w:rPr>
          <w:rFonts w:ascii="Courier New" w:hAnsi="Courier New" w:cs="Courier New" w:hint="default"/>
          <w:color w:val="D69D85"/>
          <w:sz w:val="16"/>
          <w:szCs w:val="16"/>
          <w:shd w:val="clear" w:color="auto" w:fill="1E1E1E"/>
        </w:rPr>
        <w:t>insufficient balance</w:t>
      </w:r>
      <w:r>
        <w:rPr>
          <w:rFonts w:ascii="Courier New" w:hAnsi="Courier New" w:cs="Courier New" w:hint="default"/>
          <w:color w:val="E8C9BB"/>
          <w:sz w:val="16"/>
          <w:szCs w:val="16"/>
          <w:shd w:val="clear" w:color="auto" w:fill="1E1E1E"/>
        </w:rPr>
        <w:t>"</w:t>
      </w:r>
      <w:r>
        <w:rPr>
          <w:rFonts w:ascii="Courier New" w:hAnsi="Courier New" w:cs="Courier New" w:hint="default"/>
          <w:color w:val="9ACD32"/>
          <w:sz w:val="16"/>
          <w:szCs w:val="16"/>
          <w:shd w:val="clear" w:color="auto" w:fill="1E1E1E"/>
        </w:rPr>
        <w:t>)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;</w:t>
      </w:r>
    </w:p>
    <w:p w14:paraId="57628691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FF1493"/>
          <w:sz w:val="16"/>
          <w:szCs w:val="16"/>
          <w:shd w:val="clear" w:color="auto" w:fill="1E1E1E"/>
        </w:rPr>
        <w:t>}</w:t>
      </w:r>
    </w:p>
    <w:p w14:paraId="79D145BC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proofErr w:type="gramStart"/>
      <w:r>
        <w:rPr>
          <w:rFonts w:ascii="Courier New" w:hAnsi="Courier New" w:cs="Courier New" w:hint="default"/>
          <w:color w:val="00FFFF"/>
          <w:sz w:val="16"/>
          <w:szCs w:val="16"/>
          <w:shd w:val="clear" w:color="auto" w:fill="1E1E1E"/>
        </w:rPr>
        <w:t>record</w:t>
      </w:r>
      <w:r>
        <w:rPr>
          <w:rFonts w:ascii="Courier New" w:hAnsi="Courier New" w:cs="Courier New" w:hint="default"/>
          <w:color w:val="FF1493"/>
          <w:sz w:val="16"/>
          <w:szCs w:val="16"/>
          <w:shd w:val="clear" w:color="auto" w:fill="1E1E1E"/>
        </w:rPr>
        <w:t>(</w:t>
      </w:r>
      <w:proofErr w:type="gramEnd"/>
      <w:r>
        <w:rPr>
          <w:rFonts w:ascii="Courier New" w:hAnsi="Courier New" w:cs="Courier New" w:hint="default"/>
          <w:color w:val="9A9A9A"/>
          <w:sz w:val="16"/>
          <w:szCs w:val="16"/>
          <w:shd w:val="clear" w:color="auto" w:fill="1E1E1E"/>
        </w:rPr>
        <w:t>date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,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-</w:t>
      </w:r>
      <w:r>
        <w:rPr>
          <w:rFonts w:ascii="Courier New" w:hAnsi="Courier New" w:cs="Courier New" w:hint="default"/>
          <w:color w:val="9A9A9A"/>
          <w:sz w:val="16"/>
          <w:szCs w:val="16"/>
          <w:shd w:val="clear" w:color="auto" w:fill="1E1E1E"/>
        </w:rPr>
        <w:t>amount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,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9A9A9A"/>
          <w:sz w:val="16"/>
          <w:szCs w:val="16"/>
          <w:shd w:val="clear" w:color="auto" w:fill="1E1E1E"/>
        </w:rPr>
        <w:t>msg</w:t>
      </w:r>
      <w:r>
        <w:rPr>
          <w:rFonts w:ascii="Courier New" w:hAnsi="Courier New" w:cs="Courier New" w:hint="default"/>
          <w:color w:val="FF1493"/>
          <w:sz w:val="16"/>
          <w:szCs w:val="16"/>
          <w:shd w:val="clear" w:color="auto" w:fill="1E1E1E"/>
        </w:rPr>
        <w:t>)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;</w:t>
      </w:r>
    </w:p>
    <w:p w14:paraId="6C6D2E10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569CD6"/>
          <w:sz w:val="16"/>
          <w:szCs w:val="16"/>
          <w:shd w:val="clear" w:color="auto" w:fill="1E1E1E"/>
        </w:rPr>
        <w:t>this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-&gt;</w:t>
      </w:r>
      <w:r>
        <w:rPr>
          <w:rFonts w:ascii="Courier New" w:hAnsi="Courier New" w:cs="Courier New" w:hint="default"/>
          <w:color w:val="DDA0DD"/>
          <w:sz w:val="16"/>
          <w:szCs w:val="16"/>
          <w:shd w:val="clear" w:color="auto" w:fill="1E1E1E"/>
        </w:rPr>
        <w:t>accumulator</w:t>
      </w:r>
      <w:r>
        <w:rPr>
          <w:rFonts w:ascii="Courier New" w:hAnsi="Courier New" w:cs="Courier New" w:hint="default"/>
          <w:color w:val="4EC9B0"/>
          <w:sz w:val="16"/>
          <w:szCs w:val="16"/>
          <w:shd w:val="clear" w:color="auto" w:fill="1E1E1E"/>
        </w:rPr>
        <w:t>-&gt;</w:t>
      </w:r>
      <w:proofErr w:type="gramStart"/>
      <w:r>
        <w:rPr>
          <w:rFonts w:ascii="Courier New" w:hAnsi="Courier New" w:cs="Courier New" w:hint="default"/>
          <w:color w:val="00FFFF"/>
          <w:sz w:val="16"/>
          <w:szCs w:val="16"/>
          <w:shd w:val="clear" w:color="auto" w:fill="1E1E1E"/>
        </w:rPr>
        <w:t>calculate</w:t>
      </w:r>
      <w:r>
        <w:rPr>
          <w:rFonts w:ascii="Courier New" w:hAnsi="Courier New" w:cs="Courier New" w:hint="default"/>
          <w:color w:val="FF1493"/>
          <w:sz w:val="16"/>
          <w:szCs w:val="16"/>
          <w:shd w:val="clear" w:color="auto" w:fill="1E1E1E"/>
        </w:rPr>
        <w:t>(</w:t>
      </w:r>
      <w:proofErr w:type="gramEnd"/>
      <w:r>
        <w:rPr>
          <w:rFonts w:ascii="Courier New" w:hAnsi="Courier New" w:cs="Courier New" w:hint="default"/>
          <w:color w:val="9A9A9A"/>
          <w:sz w:val="16"/>
          <w:szCs w:val="16"/>
          <w:shd w:val="clear" w:color="auto" w:fill="1E1E1E"/>
        </w:rPr>
        <w:t>date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,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DDA0DD"/>
          <w:sz w:val="16"/>
          <w:szCs w:val="16"/>
          <w:shd w:val="clear" w:color="auto" w:fill="1E1E1E"/>
        </w:rPr>
        <w:t>rate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,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-</w:t>
      </w:r>
      <w:r>
        <w:rPr>
          <w:rFonts w:ascii="Courier New" w:hAnsi="Courier New" w:cs="Courier New" w:hint="default"/>
          <w:color w:val="9A9A9A"/>
          <w:sz w:val="16"/>
          <w:szCs w:val="16"/>
          <w:shd w:val="clear" w:color="auto" w:fill="1E1E1E"/>
        </w:rPr>
        <w:t>amount</w:t>
      </w:r>
      <w:r>
        <w:rPr>
          <w:rFonts w:ascii="Courier New" w:hAnsi="Courier New" w:cs="Courier New" w:hint="default"/>
          <w:color w:val="FF1493"/>
          <w:sz w:val="16"/>
          <w:szCs w:val="16"/>
          <w:shd w:val="clear" w:color="auto" w:fill="1E1E1E"/>
        </w:rPr>
        <w:t>)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;</w:t>
      </w:r>
    </w:p>
    <w:p w14:paraId="338D03E4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FF9900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FF9900"/>
          <w:sz w:val="16"/>
          <w:szCs w:val="16"/>
          <w:shd w:val="clear" w:color="auto" w:fill="1E1E1E"/>
        </w:rPr>
        <w:t>}</w:t>
      </w:r>
    </w:p>
    <w:p w14:paraId="43DB00D8" w14:textId="77777777" w:rsidR="00944C50" w:rsidRDefault="00944C50">
      <w:pPr>
        <w:pStyle w:val="HTML"/>
        <w:shd w:val="clear" w:color="auto" w:fill="1E1E1E"/>
        <w:rPr>
          <w:rFonts w:ascii="Courier New" w:hAnsi="Courier New" w:cs="Courier New" w:hint="default"/>
          <w:color w:val="FF9900"/>
          <w:sz w:val="8"/>
          <w:szCs w:val="8"/>
          <w:shd w:val="clear" w:color="auto" w:fill="1E1E1E"/>
        </w:rPr>
      </w:pPr>
    </w:p>
    <w:p w14:paraId="43BC2F17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569CD6"/>
          <w:sz w:val="13"/>
          <w:szCs w:val="13"/>
          <w:shd w:val="clear" w:color="auto" w:fill="1E1E1E"/>
        </w:rPr>
      </w:pPr>
      <w:r>
        <w:rPr>
          <w:rFonts w:ascii="Courier New" w:hAnsi="Courier New" w:cs="Courier New" w:hint="default"/>
          <w:color w:val="569CD6"/>
          <w:sz w:val="16"/>
          <w:szCs w:val="16"/>
          <w:shd w:val="clear" w:color="auto" w:fill="1E1E1E"/>
        </w:rPr>
        <w:t>auto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proofErr w:type="gramStart"/>
      <w:r>
        <w:rPr>
          <w:rFonts w:ascii="Courier New" w:hAnsi="Courier New" w:cs="Courier New" w:hint="default"/>
          <w:color w:val="4EC9B0"/>
          <w:sz w:val="16"/>
          <w:szCs w:val="16"/>
          <w:shd w:val="clear" w:color="auto" w:fill="1E1E1E"/>
        </w:rPr>
        <w:t>SavingsAccount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::</w:t>
      </w:r>
      <w:proofErr w:type="gramEnd"/>
      <w:r>
        <w:rPr>
          <w:rFonts w:ascii="Courier New" w:hAnsi="Courier New" w:cs="Courier New" w:hint="default"/>
          <w:color w:val="00FFFF"/>
          <w:sz w:val="16"/>
          <w:szCs w:val="16"/>
          <w:shd w:val="clear" w:color="auto" w:fill="1E1E1E"/>
        </w:rPr>
        <w:t>withdraw</w:t>
      </w:r>
      <w:r>
        <w:rPr>
          <w:rFonts w:ascii="Courier New" w:hAnsi="Courier New" w:cs="Courier New" w:hint="default"/>
          <w:color w:val="FF9900"/>
          <w:sz w:val="16"/>
          <w:szCs w:val="16"/>
          <w:shd w:val="clear" w:color="auto" w:fill="1E1E1E"/>
        </w:rPr>
        <w:t>(</w:t>
      </w:r>
      <w:r>
        <w:rPr>
          <w:rFonts w:ascii="Courier New" w:hAnsi="Courier New" w:cs="Courier New" w:hint="default"/>
          <w:color w:val="569CD6"/>
          <w:sz w:val="16"/>
          <w:szCs w:val="16"/>
          <w:shd w:val="clear" w:color="auto" w:fill="1E1E1E"/>
        </w:rPr>
        <w:t>const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4EC9B0"/>
          <w:sz w:val="16"/>
          <w:szCs w:val="16"/>
          <w:shd w:val="clear" w:color="auto" w:fill="1E1E1E"/>
        </w:rPr>
        <w:t>Date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&amp;</w:t>
      </w:r>
      <w:r>
        <w:rPr>
          <w:rFonts w:ascii="Courier New" w:hAnsi="Courier New" w:cs="Courier New" w:hint="default"/>
          <w:color w:val="9A9A9A"/>
          <w:sz w:val="16"/>
          <w:szCs w:val="16"/>
          <w:shd w:val="clear" w:color="auto" w:fill="1E1E1E"/>
        </w:rPr>
        <w:t>date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,</w:t>
      </w:r>
      <w:r>
        <w:rPr>
          <w:rFonts w:ascii="Courier New" w:hAnsi="Courier New" w:cs="Courier New" w:hint="default"/>
          <w:color w:val="569CD6"/>
          <w:sz w:val="16"/>
          <w:szCs w:val="16"/>
          <w:shd w:val="clear" w:color="auto" w:fill="1E1E1E"/>
        </w:rPr>
        <w:t>const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569CD6"/>
          <w:sz w:val="16"/>
          <w:szCs w:val="16"/>
          <w:shd w:val="clear" w:color="auto" w:fill="1E1E1E"/>
        </w:rPr>
        <w:t>double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&amp;</w:t>
      </w:r>
      <w:r>
        <w:rPr>
          <w:rFonts w:ascii="Courier New" w:hAnsi="Courier New" w:cs="Courier New" w:hint="default"/>
          <w:color w:val="9A9A9A"/>
          <w:sz w:val="16"/>
          <w:szCs w:val="16"/>
          <w:shd w:val="clear" w:color="auto" w:fill="1E1E1E"/>
        </w:rPr>
        <w:t>amount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,</w:t>
      </w:r>
      <w:r>
        <w:rPr>
          <w:rFonts w:ascii="Courier New" w:hAnsi="Courier New" w:cs="Courier New" w:hint="default"/>
          <w:color w:val="569CD6"/>
          <w:sz w:val="16"/>
          <w:szCs w:val="16"/>
          <w:shd w:val="clear" w:color="auto" w:fill="1E1E1E"/>
        </w:rPr>
        <w:t>const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569CD6"/>
          <w:sz w:val="16"/>
          <w:szCs w:val="16"/>
          <w:shd w:val="clear" w:color="auto" w:fill="1E1E1E"/>
        </w:rPr>
        <w:t>char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*</w:t>
      </w:r>
      <w:r>
        <w:rPr>
          <w:rFonts w:ascii="Courier New" w:hAnsi="Courier New" w:cs="Courier New" w:hint="default"/>
          <w:color w:val="9A9A9A"/>
          <w:sz w:val="16"/>
          <w:szCs w:val="16"/>
          <w:shd w:val="clear" w:color="auto" w:fill="1E1E1E"/>
        </w:rPr>
        <w:t>msg</w:t>
      </w:r>
      <w:r>
        <w:rPr>
          <w:rFonts w:ascii="Courier New" w:hAnsi="Courier New" w:cs="Courier New" w:hint="default"/>
          <w:color w:val="FF9900"/>
          <w:sz w:val="16"/>
          <w:szCs w:val="16"/>
          <w:shd w:val="clear" w:color="auto" w:fill="1E1E1E"/>
        </w:rPr>
        <w:t>)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-&gt;</w:t>
      </w:r>
      <w:r>
        <w:rPr>
          <w:rFonts w:ascii="Courier New" w:hAnsi="Courier New" w:cs="Courier New" w:hint="default"/>
          <w:color w:val="569CD6"/>
          <w:sz w:val="13"/>
          <w:szCs w:val="13"/>
          <w:shd w:val="clear" w:color="auto" w:fill="1E1E1E"/>
        </w:rPr>
        <w:t>voi</w:t>
      </w:r>
      <w:r>
        <w:rPr>
          <w:rFonts w:ascii="Courier New" w:hAnsi="Courier New" w:cs="Courier New"/>
          <w:color w:val="569CD6"/>
          <w:sz w:val="13"/>
          <w:szCs w:val="13"/>
          <w:shd w:val="clear" w:color="auto" w:fill="1E1E1E"/>
        </w:rPr>
        <w:t>d</w:t>
      </w:r>
    </w:p>
    <w:p w14:paraId="25677048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FF9900"/>
          <w:sz w:val="16"/>
          <w:szCs w:val="16"/>
          <w:shd w:val="clear" w:color="auto" w:fill="1E1E1E"/>
        </w:rPr>
        <w:t>{</w:t>
      </w:r>
    </w:p>
    <w:p w14:paraId="0C4B355A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D8A0DF"/>
          <w:sz w:val="16"/>
          <w:szCs w:val="16"/>
          <w:shd w:val="clear" w:color="auto" w:fill="1E1E1E"/>
        </w:rPr>
        <w:t>if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proofErr w:type="gramStart"/>
      <w:r>
        <w:rPr>
          <w:rFonts w:ascii="Courier New" w:hAnsi="Courier New" w:cs="Courier New" w:hint="default"/>
          <w:color w:val="FF1493"/>
          <w:sz w:val="16"/>
          <w:szCs w:val="16"/>
          <w:shd w:val="clear" w:color="auto" w:fill="1E1E1E"/>
        </w:rPr>
        <w:t>(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!</w:t>
      </w:r>
      <w:proofErr w:type="spellStart"/>
      <w:r>
        <w:rPr>
          <w:rFonts w:ascii="Courier New" w:hAnsi="Courier New" w:cs="Courier New" w:hint="default"/>
          <w:color w:val="00FFFF"/>
          <w:sz w:val="16"/>
          <w:szCs w:val="16"/>
          <w:shd w:val="clear" w:color="auto" w:fill="1E1E1E"/>
        </w:rPr>
        <w:t>checkSufficiency</w:t>
      </w:r>
      <w:proofErr w:type="spellEnd"/>
      <w:proofErr w:type="gramEnd"/>
      <w:r>
        <w:rPr>
          <w:rFonts w:ascii="Courier New" w:hAnsi="Courier New" w:cs="Courier New" w:hint="default"/>
          <w:color w:val="9ACD32"/>
          <w:sz w:val="16"/>
          <w:szCs w:val="16"/>
          <w:shd w:val="clear" w:color="auto" w:fill="1E1E1E"/>
        </w:rPr>
        <w:t>(</w:t>
      </w:r>
      <w:r>
        <w:rPr>
          <w:rFonts w:ascii="Courier New" w:hAnsi="Courier New" w:cs="Courier New" w:hint="default"/>
          <w:color w:val="9A9A9A"/>
          <w:sz w:val="16"/>
          <w:szCs w:val="16"/>
          <w:shd w:val="clear" w:color="auto" w:fill="1E1E1E"/>
        </w:rPr>
        <w:t>amount</w:t>
      </w:r>
      <w:r>
        <w:rPr>
          <w:rFonts w:ascii="Courier New" w:hAnsi="Courier New" w:cs="Courier New" w:hint="default"/>
          <w:color w:val="9ACD32"/>
          <w:sz w:val="16"/>
          <w:szCs w:val="16"/>
          <w:shd w:val="clear" w:color="auto" w:fill="1E1E1E"/>
        </w:rPr>
        <w:t>)</w:t>
      </w:r>
      <w:r>
        <w:rPr>
          <w:rFonts w:ascii="Courier New" w:hAnsi="Courier New" w:cs="Courier New" w:hint="default"/>
          <w:color w:val="FF1493"/>
          <w:sz w:val="16"/>
          <w:szCs w:val="16"/>
          <w:shd w:val="clear" w:color="auto" w:fill="1E1E1E"/>
        </w:rPr>
        <w:t>)</w:t>
      </w:r>
    </w:p>
    <w:p w14:paraId="3C4A8434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FF1493"/>
          <w:sz w:val="16"/>
          <w:szCs w:val="16"/>
          <w:shd w:val="clear" w:color="auto" w:fill="1E1E1E"/>
        </w:rPr>
        <w:t>{</w:t>
      </w:r>
    </w:p>
    <w:p w14:paraId="11BE95D0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D8A0DF"/>
          <w:sz w:val="16"/>
          <w:szCs w:val="16"/>
          <w:shd w:val="clear" w:color="auto" w:fill="1E1E1E"/>
        </w:rPr>
        <w:t>throw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proofErr w:type="gramStart"/>
      <w:r>
        <w:rPr>
          <w:rFonts w:ascii="Courier New" w:hAnsi="Courier New" w:cs="Courier New" w:hint="default"/>
          <w:color w:val="ADD8E6"/>
          <w:sz w:val="16"/>
          <w:szCs w:val="16"/>
          <w:shd w:val="clear" w:color="auto" w:fill="1E1E1E"/>
        </w:rPr>
        <w:t>std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::</w:t>
      </w:r>
      <w:proofErr w:type="spellStart"/>
      <w:proofErr w:type="gramEnd"/>
      <w:r>
        <w:rPr>
          <w:rFonts w:ascii="Courier New" w:hAnsi="Courier New" w:cs="Courier New" w:hint="default"/>
          <w:color w:val="4EC9B0"/>
          <w:sz w:val="16"/>
          <w:szCs w:val="16"/>
          <w:shd w:val="clear" w:color="auto" w:fill="1E1E1E"/>
        </w:rPr>
        <w:t>runtime_error</w:t>
      </w:r>
      <w:proofErr w:type="spellEnd"/>
      <w:r>
        <w:rPr>
          <w:rFonts w:ascii="Courier New" w:hAnsi="Courier New" w:cs="Courier New" w:hint="default"/>
          <w:color w:val="9ACD32"/>
          <w:sz w:val="16"/>
          <w:szCs w:val="16"/>
          <w:shd w:val="clear" w:color="auto" w:fill="1E1E1E"/>
        </w:rPr>
        <w:t>(</w:t>
      </w:r>
      <w:r>
        <w:rPr>
          <w:rFonts w:ascii="Courier New" w:hAnsi="Courier New" w:cs="Courier New" w:hint="default"/>
          <w:color w:val="E8C9BB"/>
          <w:sz w:val="16"/>
          <w:szCs w:val="16"/>
          <w:shd w:val="clear" w:color="auto" w:fill="1E1E1E"/>
        </w:rPr>
        <w:t>"</w:t>
      </w:r>
      <w:r>
        <w:rPr>
          <w:rFonts w:ascii="Courier New" w:hAnsi="Courier New" w:cs="Courier New" w:hint="default"/>
          <w:color w:val="D69D85"/>
          <w:sz w:val="16"/>
          <w:szCs w:val="16"/>
          <w:shd w:val="clear" w:color="auto" w:fill="1E1E1E"/>
        </w:rPr>
        <w:t>insufficient balance</w:t>
      </w:r>
      <w:r>
        <w:rPr>
          <w:rFonts w:ascii="Courier New" w:hAnsi="Courier New" w:cs="Courier New" w:hint="default"/>
          <w:color w:val="E8C9BB"/>
          <w:sz w:val="16"/>
          <w:szCs w:val="16"/>
          <w:shd w:val="clear" w:color="auto" w:fill="1E1E1E"/>
        </w:rPr>
        <w:t>"</w:t>
      </w:r>
      <w:r>
        <w:rPr>
          <w:rFonts w:ascii="Courier New" w:hAnsi="Courier New" w:cs="Courier New" w:hint="default"/>
          <w:color w:val="9ACD32"/>
          <w:sz w:val="16"/>
          <w:szCs w:val="16"/>
          <w:shd w:val="clear" w:color="auto" w:fill="1E1E1E"/>
        </w:rPr>
        <w:t>)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;</w:t>
      </w:r>
    </w:p>
    <w:p w14:paraId="5785F4A6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FF1493"/>
          <w:sz w:val="16"/>
          <w:szCs w:val="16"/>
          <w:shd w:val="clear" w:color="auto" w:fill="1E1E1E"/>
        </w:rPr>
        <w:t>}</w:t>
      </w:r>
    </w:p>
    <w:p w14:paraId="490764F6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proofErr w:type="gramStart"/>
      <w:r>
        <w:rPr>
          <w:rFonts w:ascii="Courier New" w:hAnsi="Courier New" w:cs="Courier New" w:hint="default"/>
          <w:color w:val="00FFFF"/>
          <w:sz w:val="16"/>
          <w:szCs w:val="16"/>
          <w:shd w:val="clear" w:color="auto" w:fill="1E1E1E"/>
        </w:rPr>
        <w:t>record</w:t>
      </w:r>
      <w:r>
        <w:rPr>
          <w:rFonts w:ascii="Courier New" w:hAnsi="Courier New" w:cs="Courier New" w:hint="default"/>
          <w:color w:val="FF1493"/>
          <w:sz w:val="16"/>
          <w:szCs w:val="16"/>
          <w:shd w:val="clear" w:color="auto" w:fill="1E1E1E"/>
        </w:rPr>
        <w:t>(</w:t>
      </w:r>
      <w:proofErr w:type="gramEnd"/>
      <w:r>
        <w:rPr>
          <w:rFonts w:ascii="Courier New" w:hAnsi="Courier New" w:cs="Courier New" w:hint="default"/>
          <w:color w:val="9A9A9A"/>
          <w:sz w:val="16"/>
          <w:szCs w:val="16"/>
          <w:shd w:val="clear" w:color="auto" w:fill="1E1E1E"/>
        </w:rPr>
        <w:t>date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,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-</w:t>
      </w:r>
      <w:r>
        <w:rPr>
          <w:rFonts w:ascii="Courier New" w:hAnsi="Courier New" w:cs="Courier New" w:hint="default"/>
          <w:color w:val="9A9A9A"/>
          <w:sz w:val="16"/>
          <w:szCs w:val="16"/>
          <w:shd w:val="clear" w:color="auto" w:fill="1E1E1E"/>
        </w:rPr>
        <w:t>amount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,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9A9A9A"/>
          <w:sz w:val="16"/>
          <w:szCs w:val="16"/>
          <w:shd w:val="clear" w:color="auto" w:fill="1E1E1E"/>
        </w:rPr>
        <w:t>msg</w:t>
      </w:r>
      <w:r>
        <w:rPr>
          <w:rFonts w:ascii="Courier New" w:hAnsi="Courier New" w:cs="Courier New" w:hint="default"/>
          <w:color w:val="FF1493"/>
          <w:sz w:val="16"/>
          <w:szCs w:val="16"/>
          <w:shd w:val="clear" w:color="auto" w:fill="1E1E1E"/>
        </w:rPr>
        <w:t>)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;</w:t>
      </w:r>
    </w:p>
    <w:p w14:paraId="3BB91758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569CD6"/>
          <w:sz w:val="16"/>
          <w:szCs w:val="16"/>
          <w:shd w:val="clear" w:color="auto" w:fill="1E1E1E"/>
        </w:rPr>
        <w:t>this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-&gt;</w:t>
      </w:r>
      <w:r>
        <w:rPr>
          <w:rFonts w:ascii="Courier New" w:hAnsi="Courier New" w:cs="Courier New" w:hint="default"/>
          <w:color w:val="DDA0DD"/>
          <w:sz w:val="16"/>
          <w:szCs w:val="16"/>
          <w:shd w:val="clear" w:color="auto" w:fill="1E1E1E"/>
        </w:rPr>
        <w:t>accumulator</w:t>
      </w:r>
      <w:r>
        <w:rPr>
          <w:rFonts w:ascii="Courier New" w:hAnsi="Courier New" w:cs="Courier New" w:hint="default"/>
          <w:color w:val="4EC9B0"/>
          <w:sz w:val="16"/>
          <w:szCs w:val="16"/>
          <w:shd w:val="clear" w:color="auto" w:fill="1E1E1E"/>
        </w:rPr>
        <w:t>-&gt;</w:t>
      </w:r>
      <w:proofErr w:type="gramStart"/>
      <w:r>
        <w:rPr>
          <w:rFonts w:ascii="Courier New" w:hAnsi="Courier New" w:cs="Courier New" w:hint="default"/>
          <w:color w:val="00FFFF"/>
          <w:sz w:val="16"/>
          <w:szCs w:val="16"/>
          <w:shd w:val="clear" w:color="auto" w:fill="1E1E1E"/>
        </w:rPr>
        <w:t>calculate</w:t>
      </w:r>
      <w:r>
        <w:rPr>
          <w:rFonts w:ascii="Courier New" w:hAnsi="Courier New" w:cs="Courier New" w:hint="default"/>
          <w:color w:val="FF1493"/>
          <w:sz w:val="16"/>
          <w:szCs w:val="16"/>
          <w:shd w:val="clear" w:color="auto" w:fill="1E1E1E"/>
        </w:rPr>
        <w:t>(</w:t>
      </w:r>
      <w:proofErr w:type="gramEnd"/>
      <w:r>
        <w:rPr>
          <w:rFonts w:ascii="Courier New" w:hAnsi="Courier New" w:cs="Courier New" w:hint="default"/>
          <w:color w:val="9A9A9A"/>
          <w:sz w:val="16"/>
          <w:szCs w:val="16"/>
          <w:shd w:val="clear" w:color="auto" w:fill="1E1E1E"/>
        </w:rPr>
        <w:t>date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,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DDA0DD"/>
          <w:sz w:val="16"/>
          <w:szCs w:val="16"/>
          <w:shd w:val="clear" w:color="auto" w:fill="1E1E1E"/>
        </w:rPr>
        <w:t>rate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,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-</w:t>
      </w:r>
      <w:r>
        <w:rPr>
          <w:rFonts w:ascii="Courier New" w:hAnsi="Courier New" w:cs="Courier New" w:hint="default"/>
          <w:color w:val="9A9A9A"/>
          <w:sz w:val="16"/>
          <w:szCs w:val="16"/>
          <w:shd w:val="clear" w:color="auto" w:fill="1E1E1E"/>
        </w:rPr>
        <w:t>amount</w:t>
      </w:r>
      <w:r>
        <w:rPr>
          <w:rFonts w:ascii="Courier New" w:hAnsi="Courier New" w:cs="Courier New" w:hint="default"/>
          <w:color w:val="FF1493"/>
          <w:sz w:val="16"/>
          <w:szCs w:val="16"/>
          <w:shd w:val="clear" w:color="auto" w:fill="1E1E1E"/>
        </w:rPr>
        <w:t>)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;</w:t>
      </w:r>
    </w:p>
    <w:p w14:paraId="46C16CFA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</w:rPr>
      </w:pPr>
      <w:r>
        <w:rPr>
          <w:rFonts w:ascii="Courier New" w:hAnsi="Courier New" w:cs="Courier New" w:hint="default"/>
          <w:color w:val="FF9900"/>
          <w:sz w:val="16"/>
          <w:szCs w:val="16"/>
          <w:shd w:val="clear" w:color="auto" w:fill="1E1E1E"/>
        </w:rPr>
        <w:t>}</w:t>
      </w:r>
    </w:p>
    <w:p w14:paraId="057E7CC7" w14:textId="77777777" w:rsidR="00944C50" w:rsidRDefault="005D56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结算时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 w:hint="eastAsia"/>
          <w:sz w:val="24"/>
          <w:szCs w:val="24"/>
        </w:rPr>
        <w:t>若余额不足抛出异常</w:t>
      </w:r>
    </w:p>
    <w:p w14:paraId="60859C7B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57A64A"/>
          <w:shd w:val="clear" w:color="auto" w:fill="1E1E1E"/>
        </w:rPr>
      </w:pPr>
      <w:r>
        <w:rPr>
          <w:rFonts w:ascii="Courier New" w:hAnsi="Courier New" w:cs="Courier New" w:hint="default"/>
          <w:color w:val="57A64A"/>
          <w:shd w:val="clear" w:color="auto" w:fill="1E1E1E"/>
        </w:rPr>
        <w:t>/* * </w:t>
      </w:r>
      <w:r>
        <w:rPr>
          <w:rFonts w:ascii="Courier New" w:hAnsi="Courier New" w:cs="Courier New" w:hint="default"/>
          <w:color w:val="57A64A"/>
          <w:shd w:val="clear" w:color="auto" w:fill="1E1E1E"/>
        </w:rPr>
        <w:t>结算利息，判断是否需要交纳年费</w:t>
      </w:r>
      <w:r>
        <w:rPr>
          <w:rFonts w:ascii="Courier New" w:hAnsi="Courier New" w:cs="Courier New" w:hint="default"/>
          <w:color w:val="57A64A"/>
          <w:shd w:val="clear" w:color="auto" w:fill="1E1E1E"/>
        </w:rPr>
        <w:t> </w:t>
      </w:r>
      <w:r>
        <w:rPr>
          <w:rFonts w:ascii="Courier New" w:hAnsi="Courier New" w:cs="Courier New" w:hint="default"/>
          <w:color w:val="57A64A"/>
          <w:shd w:val="clear" w:color="auto" w:fill="1E1E1E"/>
        </w:rPr>
        <w:t>，余额不足抛出异常</w:t>
      </w:r>
      <w:r>
        <w:rPr>
          <w:rFonts w:ascii="Courier New" w:hAnsi="Courier New" w:cs="Courier New" w:hint="default"/>
          <w:color w:val="57A64A"/>
          <w:shd w:val="clear" w:color="auto" w:fill="1E1E1E"/>
        </w:rPr>
        <w:t>  */</w:t>
      </w:r>
    </w:p>
    <w:p w14:paraId="00D111C0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569CD6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569CD6"/>
          <w:sz w:val="16"/>
          <w:szCs w:val="16"/>
          <w:shd w:val="clear" w:color="auto" w:fill="1E1E1E"/>
        </w:rPr>
        <w:t>auto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proofErr w:type="spellStart"/>
      <w:proofErr w:type="gramStart"/>
      <w:r>
        <w:rPr>
          <w:rFonts w:ascii="Courier New" w:hAnsi="Courier New" w:cs="Courier New" w:hint="default"/>
          <w:color w:val="4EC9B0"/>
          <w:sz w:val="16"/>
          <w:szCs w:val="16"/>
          <w:shd w:val="clear" w:color="auto" w:fill="1E1E1E"/>
        </w:rPr>
        <w:t>CreditAccount</w:t>
      </w:r>
      <w:proofErr w:type="spellEnd"/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::</w:t>
      </w:r>
      <w:proofErr w:type="gramEnd"/>
      <w:r>
        <w:rPr>
          <w:rFonts w:ascii="Courier New" w:hAnsi="Courier New" w:cs="Courier New" w:hint="default"/>
          <w:color w:val="00FFFF"/>
          <w:sz w:val="16"/>
          <w:szCs w:val="16"/>
          <w:shd w:val="clear" w:color="auto" w:fill="1E1E1E"/>
        </w:rPr>
        <w:t>settle</w:t>
      </w:r>
      <w:r>
        <w:rPr>
          <w:rFonts w:ascii="Courier New" w:hAnsi="Courier New" w:cs="Courier New" w:hint="default"/>
          <w:color w:val="FF9900"/>
          <w:sz w:val="16"/>
          <w:szCs w:val="16"/>
          <w:shd w:val="clear" w:color="auto" w:fill="1E1E1E"/>
        </w:rPr>
        <w:t>(</w:t>
      </w:r>
      <w:r>
        <w:rPr>
          <w:rFonts w:ascii="Courier New" w:hAnsi="Courier New" w:cs="Courier New" w:hint="default"/>
          <w:color w:val="569CD6"/>
          <w:sz w:val="16"/>
          <w:szCs w:val="16"/>
          <w:shd w:val="clear" w:color="auto" w:fill="1E1E1E"/>
        </w:rPr>
        <w:t>const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4EC9B0"/>
          <w:sz w:val="16"/>
          <w:szCs w:val="16"/>
          <w:shd w:val="clear" w:color="auto" w:fill="1E1E1E"/>
        </w:rPr>
        <w:t>Date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&amp;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9A9A9A"/>
          <w:sz w:val="16"/>
          <w:szCs w:val="16"/>
          <w:shd w:val="clear" w:color="auto" w:fill="1E1E1E"/>
        </w:rPr>
        <w:t>date</w:t>
      </w:r>
      <w:r>
        <w:rPr>
          <w:rFonts w:ascii="Courier New" w:hAnsi="Courier New" w:cs="Courier New" w:hint="default"/>
          <w:color w:val="FF9900"/>
          <w:sz w:val="16"/>
          <w:szCs w:val="16"/>
          <w:shd w:val="clear" w:color="auto" w:fill="1E1E1E"/>
        </w:rPr>
        <w:t>)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-&gt;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569CD6"/>
          <w:sz w:val="16"/>
          <w:szCs w:val="16"/>
          <w:shd w:val="clear" w:color="auto" w:fill="1E1E1E"/>
        </w:rPr>
        <w:t>void</w:t>
      </w:r>
    </w:p>
    <w:p w14:paraId="6FA297E9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FF9900"/>
          <w:sz w:val="16"/>
          <w:szCs w:val="16"/>
          <w:shd w:val="clear" w:color="auto" w:fill="1E1E1E"/>
        </w:rPr>
        <w:t>{</w:t>
      </w:r>
    </w:p>
    <w:p w14:paraId="4BAAC972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D8A0DF"/>
          <w:sz w:val="16"/>
          <w:szCs w:val="16"/>
          <w:shd w:val="clear" w:color="auto" w:fill="1E1E1E"/>
        </w:rPr>
        <w:t>if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FF1493"/>
          <w:sz w:val="16"/>
          <w:szCs w:val="16"/>
          <w:shd w:val="clear" w:color="auto" w:fill="1E1E1E"/>
        </w:rPr>
        <w:t>(</w:t>
      </w:r>
      <w:proofErr w:type="spellStart"/>
      <w:proofErr w:type="gramStart"/>
      <w:r>
        <w:rPr>
          <w:rFonts w:ascii="Courier New" w:hAnsi="Courier New" w:cs="Courier New" w:hint="default"/>
          <w:color w:val="9A9A9A"/>
          <w:sz w:val="16"/>
          <w:szCs w:val="16"/>
          <w:shd w:val="clear" w:color="auto" w:fill="1E1E1E"/>
        </w:rPr>
        <w:t>date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.</w:t>
      </w:r>
      <w:r>
        <w:rPr>
          <w:rFonts w:ascii="Courier New" w:hAnsi="Courier New" w:cs="Courier New" w:hint="default"/>
          <w:color w:val="00FFFF"/>
          <w:sz w:val="16"/>
          <w:szCs w:val="16"/>
          <w:shd w:val="clear" w:color="auto" w:fill="1E1E1E"/>
        </w:rPr>
        <w:t>getDay</w:t>
      </w:r>
      <w:proofErr w:type="spellEnd"/>
      <w:proofErr w:type="gramEnd"/>
      <w:r>
        <w:rPr>
          <w:rFonts w:ascii="Courier New" w:hAnsi="Courier New" w:cs="Courier New" w:hint="default"/>
          <w:color w:val="9ACD32"/>
          <w:sz w:val="16"/>
          <w:szCs w:val="16"/>
          <w:shd w:val="clear" w:color="auto" w:fill="1E1E1E"/>
        </w:rPr>
        <w:t>()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!=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B5CEA8"/>
          <w:sz w:val="16"/>
          <w:szCs w:val="16"/>
          <w:shd w:val="clear" w:color="auto" w:fill="1E1E1E"/>
        </w:rPr>
        <w:t>1</w:t>
      </w:r>
      <w:r>
        <w:rPr>
          <w:rFonts w:ascii="Courier New" w:hAnsi="Courier New" w:cs="Courier New" w:hint="default"/>
          <w:color w:val="FF1493"/>
          <w:sz w:val="16"/>
          <w:szCs w:val="16"/>
          <w:shd w:val="clear" w:color="auto" w:fill="1E1E1E"/>
        </w:rPr>
        <w:t>)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57A64A"/>
          <w:sz w:val="16"/>
          <w:szCs w:val="16"/>
          <w:shd w:val="clear" w:color="auto" w:fill="1E1E1E"/>
        </w:rPr>
        <w:t>//</w:t>
      </w:r>
      <w:r>
        <w:rPr>
          <w:rFonts w:ascii="Courier New" w:hAnsi="Courier New" w:cs="Courier New" w:hint="default"/>
          <w:color w:val="57A64A"/>
          <w:sz w:val="16"/>
          <w:szCs w:val="16"/>
          <w:shd w:val="clear" w:color="auto" w:fill="1E1E1E"/>
        </w:rPr>
        <w:t>不是每月一号，不结算</w:t>
      </w:r>
    </w:p>
    <w:p w14:paraId="71FEECE8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FF1493"/>
          <w:sz w:val="16"/>
          <w:szCs w:val="16"/>
          <w:shd w:val="clear" w:color="auto" w:fill="1E1E1E"/>
        </w:rPr>
        <w:t>{</w:t>
      </w:r>
    </w:p>
    <w:p w14:paraId="5BD37FF5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D8A0DF"/>
          <w:sz w:val="16"/>
          <w:szCs w:val="16"/>
          <w:shd w:val="clear" w:color="auto" w:fill="1E1E1E"/>
        </w:rPr>
        <w:t>return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;</w:t>
      </w:r>
    </w:p>
    <w:p w14:paraId="5BE0C79F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FF1493"/>
          <w:sz w:val="16"/>
          <w:szCs w:val="16"/>
          <w:shd w:val="clear" w:color="auto" w:fill="1E1E1E"/>
        </w:rPr>
        <w:t>}</w:t>
      </w:r>
    </w:p>
    <w:p w14:paraId="595714FF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 xml:space="preserve"> </w:t>
      </w:r>
    </w:p>
    <w:p w14:paraId="7CCD6C99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569CD6"/>
          <w:sz w:val="16"/>
          <w:szCs w:val="16"/>
          <w:shd w:val="clear" w:color="auto" w:fill="1E1E1E"/>
        </w:rPr>
        <w:t>this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-&gt;</w:t>
      </w:r>
      <w:r>
        <w:rPr>
          <w:rFonts w:ascii="Courier New" w:hAnsi="Courier New" w:cs="Courier New" w:hint="default"/>
          <w:color w:val="DDA0DD"/>
          <w:sz w:val="16"/>
          <w:szCs w:val="16"/>
          <w:shd w:val="clear" w:color="auto" w:fill="1E1E1E"/>
        </w:rPr>
        <w:t>accumulator</w:t>
      </w:r>
      <w:r>
        <w:rPr>
          <w:rFonts w:ascii="Courier New" w:hAnsi="Courier New" w:cs="Courier New" w:hint="default"/>
          <w:color w:val="4EC9B0"/>
          <w:sz w:val="16"/>
          <w:szCs w:val="16"/>
          <w:shd w:val="clear" w:color="auto" w:fill="1E1E1E"/>
        </w:rPr>
        <w:t>-&gt;</w:t>
      </w:r>
      <w:proofErr w:type="gramStart"/>
      <w:r>
        <w:rPr>
          <w:rFonts w:ascii="Courier New" w:hAnsi="Courier New" w:cs="Courier New" w:hint="default"/>
          <w:color w:val="00FFFF"/>
          <w:sz w:val="16"/>
          <w:szCs w:val="16"/>
          <w:shd w:val="clear" w:color="auto" w:fill="1E1E1E"/>
        </w:rPr>
        <w:t>calculate</w:t>
      </w:r>
      <w:r>
        <w:rPr>
          <w:rFonts w:ascii="Courier New" w:hAnsi="Courier New" w:cs="Courier New" w:hint="default"/>
          <w:color w:val="FF1493"/>
          <w:sz w:val="16"/>
          <w:szCs w:val="16"/>
          <w:shd w:val="clear" w:color="auto" w:fill="1E1E1E"/>
        </w:rPr>
        <w:t>(</w:t>
      </w:r>
      <w:proofErr w:type="gramEnd"/>
      <w:r>
        <w:rPr>
          <w:rFonts w:ascii="Courier New" w:hAnsi="Courier New" w:cs="Courier New" w:hint="default"/>
          <w:color w:val="9A9A9A"/>
          <w:sz w:val="16"/>
          <w:szCs w:val="16"/>
          <w:shd w:val="clear" w:color="auto" w:fill="1E1E1E"/>
        </w:rPr>
        <w:t>date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,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DDA0DD"/>
          <w:sz w:val="16"/>
          <w:szCs w:val="16"/>
          <w:shd w:val="clear" w:color="auto" w:fill="1E1E1E"/>
        </w:rPr>
        <w:t>rate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,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B5CEA8"/>
          <w:sz w:val="16"/>
          <w:szCs w:val="16"/>
          <w:shd w:val="clear" w:color="auto" w:fill="1E1E1E"/>
        </w:rPr>
        <w:t>0</w:t>
      </w:r>
      <w:r>
        <w:rPr>
          <w:rFonts w:ascii="Courier New" w:hAnsi="Courier New" w:cs="Courier New" w:hint="default"/>
          <w:color w:val="FF1493"/>
          <w:sz w:val="16"/>
          <w:szCs w:val="16"/>
          <w:shd w:val="clear" w:color="auto" w:fill="1E1E1E"/>
        </w:rPr>
        <w:t>)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;</w:t>
      </w:r>
    </w:p>
    <w:p w14:paraId="6FCC3459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D8A0DF"/>
          <w:sz w:val="16"/>
          <w:szCs w:val="16"/>
          <w:shd w:val="clear" w:color="auto" w:fill="1E1E1E"/>
        </w:rPr>
        <w:t>if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FF1493"/>
          <w:sz w:val="16"/>
          <w:szCs w:val="16"/>
          <w:shd w:val="clear" w:color="auto" w:fill="1E1E1E"/>
        </w:rPr>
        <w:t>(</w:t>
      </w:r>
      <w:r>
        <w:rPr>
          <w:rFonts w:ascii="Courier New" w:hAnsi="Courier New" w:cs="Courier New" w:hint="default"/>
          <w:color w:val="ADD8E6"/>
          <w:sz w:val="16"/>
          <w:szCs w:val="16"/>
          <w:shd w:val="clear" w:color="auto" w:fill="1E1E1E"/>
        </w:rPr>
        <w:t>fabs</w:t>
      </w:r>
      <w:r>
        <w:rPr>
          <w:rFonts w:ascii="Courier New" w:hAnsi="Courier New" w:cs="Courier New" w:hint="default"/>
          <w:color w:val="9ACD32"/>
          <w:sz w:val="16"/>
          <w:szCs w:val="16"/>
          <w:shd w:val="clear" w:color="auto" w:fill="1E1E1E"/>
        </w:rPr>
        <w:t>(</w:t>
      </w:r>
      <w:r>
        <w:rPr>
          <w:rFonts w:ascii="Courier New" w:hAnsi="Courier New" w:cs="Courier New" w:hint="default"/>
          <w:color w:val="DDA0DD"/>
          <w:sz w:val="16"/>
          <w:szCs w:val="16"/>
          <w:shd w:val="clear" w:color="auto" w:fill="1E1E1E"/>
        </w:rPr>
        <w:t>accumulator</w:t>
      </w:r>
      <w:r>
        <w:rPr>
          <w:rFonts w:ascii="Courier New" w:hAnsi="Courier New" w:cs="Courier New" w:hint="default"/>
          <w:color w:val="4EC9B0"/>
          <w:sz w:val="16"/>
          <w:szCs w:val="16"/>
          <w:shd w:val="clear" w:color="auto" w:fill="1E1E1E"/>
        </w:rPr>
        <w:t>-&gt;</w:t>
      </w:r>
      <w:proofErr w:type="spellStart"/>
      <w:proofErr w:type="gramStart"/>
      <w:r>
        <w:rPr>
          <w:rFonts w:ascii="Courier New" w:hAnsi="Courier New" w:cs="Courier New" w:hint="default"/>
          <w:color w:val="00FFFF"/>
          <w:sz w:val="16"/>
          <w:szCs w:val="16"/>
          <w:shd w:val="clear" w:color="auto" w:fill="1E1E1E"/>
        </w:rPr>
        <w:t>getSum</w:t>
      </w:r>
      <w:proofErr w:type="spellEnd"/>
      <w:r>
        <w:rPr>
          <w:rFonts w:ascii="Courier New" w:hAnsi="Courier New" w:cs="Courier New" w:hint="default"/>
          <w:color w:val="9400D3"/>
          <w:sz w:val="16"/>
          <w:szCs w:val="16"/>
          <w:shd w:val="clear" w:color="auto" w:fill="1E1E1E"/>
        </w:rPr>
        <w:t>(</w:t>
      </w:r>
      <w:proofErr w:type="gramEnd"/>
      <w:r>
        <w:rPr>
          <w:rFonts w:ascii="Courier New" w:hAnsi="Courier New" w:cs="Courier New" w:hint="default"/>
          <w:color w:val="9400D3"/>
          <w:sz w:val="16"/>
          <w:szCs w:val="16"/>
          <w:shd w:val="clear" w:color="auto" w:fill="1E1E1E"/>
        </w:rPr>
        <w:t>)</w:t>
      </w:r>
      <w:r>
        <w:rPr>
          <w:rFonts w:ascii="Courier New" w:hAnsi="Courier New" w:cs="Courier New" w:hint="default"/>
          <w:color w:val="9ACD32"/>
          <w:sz w:val="16"/>
          <w:szCs w:val="16"/>
          <w:shd w:val="clear" w:color="auto" w:fill="1E1E1E"/>
        </w:rPr>
        <w:t>)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&gt;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B5CEA8"/>
          <w:sz w:val="16"/>
          <w:szCs w:val="16"/>
          <w:shd w:val="clear" w:color="auto" w:fill="1E1E1E"/>
        </w:rPr>
        <w:t>1e-6</w:t>
      </w:r>
      <w:r>
        <w:rPr>
          <w:rFonts w:ascii="Courier New" w:hAnsi="Courier New" w:cs="Courier New" w:hint="default"/>
          <w:color w:val="FF1493"/>
          <w:sz w:val="16"/>
          <w:szCs w:val="16"/>
          <w:shd w:val="clear" w:color="auto" w:fill="1E1E1E"/>
        </w:rPr>
        <w:t>)</w:t>
      </w:r>
    </w:p>
    <w:p w14:paraId="08012376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FF1493"/>
          <w:sz w:val="16"/>
          <w:szCs w:val="16"/>
          <w:shd w:val="clear" w:color="auto" w:fill="1E1E1E"/>
        </w:rPr>
        <w:t>{</w:t>
      </w:r>
    </w:p>
    <w:p w14:paraId="2EBA135A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proofErr w:type="gramStart"/>
      <w:r>
        <w:rPr>
          <w:rFonts w:ascii="Courier New" w:hAnsi="Courier New" w:cs="Courier New" w:hint="default"/>
          <w:color w:val="00FFFF"/>
          <w:sz w:val="16"/>
          <w:szCs w:val="16"/>
          <w:shd w:val="clear" w:color="auto" w:fill="1E1E1E"/>
        </w:rPr>
        <w:t>record</w:t>
      </w:r>
      <w:r>
        <w:rPr>
          <w:rFonts w:ascii="Courier New" w:hAnsi="Courier New" w:cs="Courier New" w:hint="default"/>
          <w:color w:val="9ACD32"/>
          <w:sz w:val="16"/>
          <w:szCs w:val="16"/>
          <w:shd w:val="clear" w:color="auto" w:fill="1E1E1E"/>
        </w:rPr>
        <w:t>(</w:t>
      </w:r>
      <w:proofErr w:type="gramEnd"/>
      <w:r>
        <w:rPr>
          <w:rFonts w:ascii="Courier New" w:hAnsi="Courier New" w:cs="Courier New" w:hint="default"/>
          <w:color w:val="9A9A9A"/>
          <w:sz w:val="16"/>
          <w:szCs w:val="16"/>
          <w:shd w:val="clear" w:color="auto" w:fill="1E1E1E"/>
        </w:rPr>
        <w:t>date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,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DDA0DD"/>
          <w:sz w:val="16"/>
          <w:szCs w:val="16"/>
          <w:shd w:val="clear" w:color="auto" w:fill="1E1E1E"/>
        </w:rPr>
        <w:t>accumulator</w:t>
      </w:r>
      <w:r>
        <w:rPr>
          <w:rFonts w:ascii="Courier New" w:hAnsi="Courier New" w:cs="Courier New" w:hint="default"/>
          <w:color w:val="4EC9B0"/>
          <w:sz w:val="16"/>
          <w:szCs w:val="16"/>
          <w:shd w:val="clear" w:color="auto" w:fill="1E1E1E"/>
        </w:rPr>
        <w:t>-&gt;</w:t>
      </w:r>
      <w:proofErr w:type="spellStart"/>
      <w:r>
        <w:rPr>
          <w:rFonts w:ascii="Courier New" w:hAnsi="Courier New" w:cs="Courier New" w:hint="default"/>
          <w:color w:val="00FFFF"/>
          <w:sz w:val="16"/>
          <w:szCs w:val="16"/>
          <w:shd w:val="clear" w:color="auto" w:fill="1E1E1E"/>
        </w:rPr>
        <w:t>getInterest</w:t>
      </w:r>
      <w:proofErr w:type="spellEnd"/>
      <w:r>
        <w:rPr>
          <w:rFonts w:ascii="Courier New" w:hAnsi="Courier New" w:cs="Courier New" w:hint="default"/>
          <w:color w:val="9400D3"/>
          <w:sz w:val="16"/>
          <w:szCs w:val="16"/>
          <w:shd w:val="clear" w:color="auto" w:fill="1E1E1E"/>
        </w:rPr>
        <w:t>()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,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E8C9BB"/>
          <w:sz w:val="16"/>
          <w:szCs w:val="16"/>
          <w:shd w:val="clear" w:color="auto" w:fill="1E1E1E"/>
        </w:rPr>
        <w:t>"</w:t>
      </w:r>
      <w:r>
        <w:rPr>
          <w:rFonts w:ascii="Courier New" w:hAnsi="Courier New" w:cs="Courier New" w:hint="default"/>
          <w:color w:val="D69D85"/>
          <w:sz w:val="16"/>
          <w:szCs w:val="16"/>
          <w:shd w:val="clear" w:color="auto" w:fill="1E1E1E"/>
        </w:rPr>
        <w:t>interest</w:t>
      </w:r>
      <w:r>
        <w:rPr>
          <w:rFonts w:ascii="Courier New" w:hAnsi="Courier New" w:cs="Courier New" w:hint="default"/>
          <w:color w:val="E8C9BB"/>
          <w:sz w:val="16"/>
          <w:szCs w:val="16"/>
          <w:shd w:val="clear" w:color="auto" w:fill="1E1E1E"/>
        </w:rPr>
        <w:t>"</w:t>
      </w:r>
      <w:r>
        <w:rPr>
          <w:rFonts w:ascii="Courier New" w:hAnsi="Courier New" w:cs="Courier New" w:hint="default"/>
          <w:color w:val="9ACD32"/>
          <w:sz w:val="16"/>
          <w:szCs w:val="16"/>
          <w:shd w:val="clear" w:color="auto" w:fill="1E1E1E"/>
        </w:rPr>
        <w:t>)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;</w:t>
      </w:r>
    </w:p>
    <w:p w14:paraId="338520FD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FF1493"/>
          <w:sz w:val="16"/>
          <w:szCs w:val="16"/>
          <w:shd w:val="clear" w:color="auto" w:fill="1E1E1E"/>
        </w:rPr>
        <w:t>}</w:t>
      </w:r>
    </w:p>
    <w:p w14:paraId="154F53B8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 xml:space="preserve"> </w:t>
      </w:r>
    </w:p>
    <w:p w14:paraId="1F4B6A1A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D8A0DF"/>
          <w:sz w:val="16"/>
          <w:szCs w:val="16"/>
          <w:shd w:val="clear" w:color="auto" w:fill="1E1E1E"/>
        </w:rPr>
        <w:t>if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FF1493"/>
          <w:sz w:val="16"/>
          <w:szCs w:val="16"/>
          <w:shd w:val="clear" w:color="auto" w:fill="1E1E1E"/>
        </w:rPr>
        <w:t>(</w:t>
      </w:r>
      <w:proofErr w:type="spellStart"/>
      <w:r>
        <w:rPr>
          <w:rFonts w:ascii="Courier New" w:hAnsi="Courier New" w:cs="Courier New" w:hint="default"/>
          <w:color w:val="9A9A9A"/>
          <w:sz w:val="16"/>
          <w:szCs w:val="16"/>
          <w:shd w:val="clear" w:color="auto" w:fill="1E1E1E"/>
        </w:rPr>
        <w:t>date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.</w:t>
      </w:r>
      <w:r>
        <w:rPr>
          <w:rFonts w:ascii="Courier New" w:hAnsi="Courier New" w:cs="Courier New" w:hint="default"/>
          <w:color w:val="00FFFF"/>
          <w:sz w:val="16"/>
          <w:szCs w:val="16"/>
          <w:shd w:val="clear" w:color="auto" w:fill="1E1E1E"/>
        </w:rPr>
        <w:t>getMonth</w:t>
      </w:r>
      <w:proofErr w:type="spellEnd"/>
      <w:r>
        <w:rPr>
          <w:rFonts w:ascii="Courier New" w:hAnsi="Courier New" w:cs="Courier New" w:hint="default"/>
          <w:color w:val="9ACD32"/>
          <w:sz w:val="16"/>
          <w:szCs w:val="16"/>
          <w:shd w:val="clear" w:color="auto" w:fill="1E1E1E"/>
        </w:rPr>
        <w:t>()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==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B5CEA8"/>
          <w:sz w:val="16"/>
          <w:szCs w:val="16"/>
          <w:shd w:val="clear" w:color="auto" w:fill="1E1E1E"/>
        </w:rPr>
        <w:t>1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&amp;&amp;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proofErr w:type="spellStart"/>
      <w:r>
        <w:rPr>
          <w:rFonts w:ascii="Courier New" w:hAnsi="Courier New" w:cs="Courier New" w:hint="default"/>
          <w:color w:val="9A9A9A"/>
          <w:sz w:val="16"/>
          <w:szCs w:val="16"/>
          <w:shd w:val="clear" w:color="auto" w:fill="1E1E1E"/>
        </w:rPr>
        <w:t>date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.</w:t>
      </w:r>
      <w:r>
        <w:rPr>
          <w:rFonts w:ascii="Courier New" w:hAnsi="Courier New" w:cs="Courier New" w:hint="default"/>
          <w:color w:val="00FFFF"/>
          <w:sz w:val="16"/>
          <w:szCs w:val="16"/>
          <w:shd w:val="clear" w:color="auto" w:fill="1E1E1E"/>
        </w:rPr>
        <w:t>getDay</w:t>
      </w:r>
      <w:proofErr w:type="spellEnd"/>
      <w:r>
        <w:rPr>
          <w:rFonts w:ascii="Courier New" w:hAnsi="Courier New" w:cs="Courier New" w:hint="default"/>
          <w:color w:val="9ACD32"/>
          <w:sz w:val="16"/>
          <w:szCs w:val="16"/>
          <w:shd w:val="clear" w:color="auto" w:fill="1E1E1E"/>
        </w:rPr>
        <w:t>()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==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B5CEA8"/>
          <w:sz w:val="16"/>
          <w:szCs w:val="16"/>
          <w:shd w:val="clear" w:color="auto" w:fill="1E1E1E"/>
        </w:rPr>
        <w:t>1</w:t>
      </w:r>
      <w:r>
        <w:rPr>
          <w:rFonts w:ascii="Courier New" w:hAnsi="Courier New" w:cs="Courier New" w:hint="default"/>
          <w:color w:val="FF1493"/>
          <w:sz w:val="16"/>
          <w:szCs w:val="16"/>
          <w:shd w:val="clear" w:color="auto" w:fill="1E1E1E"/>
        </w:rPr>
        <w:t>)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57A64A"/>
          <w:sz w:val="16"/>
          <w:szCs w:val="16"/>
          <w:shd w:val="clear" w:color="auto" w:fill="1E1E1E"/>
        </w:rPr>
        <w:t>//</w:t>
      </w:r>
      <w:proofErr w:type="gramStart"/>
      <w:r>
        <w:rPr>
          <w:rFonts w:ascii="Courier New" w:hAnsi="Courier New" w:cs="Courier New" w:hint="default"/>
          <w:color w:val="57A64A"/>
          <w:sz w:val="16"/>
          <w:szCs w:val="16"/>
          <w:shd w:val="clear" w:color="auto" w:fill="1E1E1E"/>
        </w:rPr>
        <w:t>一月一号扣年费</w:t>
      </w:r>
      <w:proofErr w:type="gramEnd"/>
    </w:p>
    <w:p w14:paraId="2B321A06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FF1493"/>
          <w:sz w:val="16"/>
          <w:szCs w:val="16"/>
          <w:shd w:val="clear" w:color="auto" w:fill="1E1E1E"/>
        </w:rPr>
        <w:t>{</w:t>
      </w:r>
    </w:p>
    <w:p w14:paraId="3C1D22F5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lastRenderedPageBreak/>
        <w:tab/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proofErr w:type="gramStart"/>
      <w:r>
        <w:rPr>
          <w:rFonts w:ascii="Courier New" w:hAnsi="Courier New" w:cs="Courier New" w:hint="default"/>
          <w:color w:val="00FFFF"/>
          <w:sz w:val="16"/>
          <w:szCs w:val="16"/>
          <w:shd w:val="clear" w:color="auto" w:fill="1E1E1E"/>
        </w:rPr>
        <w:t>record</w:t>
      </w:r>
      <w:r>
        <w:rPr>
          <w:rFonts w:ascii="Courier New" w:hAnsi="Courier New" w:cs="Courier New" w:hint="default"/>
          <w:color w:val="9ACD32"/>
          <w:sz w:val="16"/>
          <w:szCs w:val="16"/>
          <w:shd w:val="clear" w:color="auto" w:fill="1E1E1E"/>
        </w:rPr>
        <w:t>(</w:t>
      </w:r>
      <w:proofErr w:type="gramEnd"/>
      <w:r>
        <w:rPr>
          <w:rFonts w:ascii="Courier New" w:hAnsi="Courier New" w:cs="Courier New" w:hint="default"/>
          <w:color w:val="9A9A9A"/>
          <w:sz w:val="16"/>
          <w:szCs w:val="16"/>
          <w:shd w:val="clear" w:color="auto" w:fill="1E1E1E"/>
        </w:rPr>
        <w:t>date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,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-</w:t>
      </w:r>
      <w:r>
        <w:rPr>
          <w:rFonts w:ascii="Courier New" w:hAnsi="Courier New" w:cs="Courier New" w:hint="default"/>
          <w:color w:val="DDA0DD"/>
          <w:sz w:val="16"/>
          <w:szCs w:val="16"/>
          <w:shd w:val="clear" w:color="auto" w:fill="1E1E1E"/>
        </w:rPr>
        <w:t>fee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,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E8C9BB"/>
          <w:sz w:val="16"/>
          <w:szCs w:val="16"/>
          <w:shd w:val="clear" w:color="auto" w:fill="1E1E1E"/>
        </w:rPr>
        <w:t>"</w:t>
      </w:r>
      <w:r>
        <w:rPr>
          <w:rFonts w:ascii="Courier New" w:hAnsi="Courier New" w:cs="Courier New" w:hint="default"/>
          <w:color w:val="D69D85"/>
          <w:sz w:val="16"/>
          <w:szCs w:val="16"/>
          <w:shd w:val="clear" w:color="auto" w:fill="1E1E1E"/>
        </w:rPr>
        <w:t>annual fee</w:t>
      </w:r>
      <w:r>
        <w:rPr>
          <w:rFonts w:ascii="Courier New" w:hAnsi="Courier New" w:cs="Courier New" w:hint="default"/>
          <w:color w:val="E8C9BB"/>
          <w:sz w:val="16"/>
          <w:szCs w:val="16"/>
          <w:shd w:val="clear" w:color="auto" w:fill="1E1E1E"/>
        </w:rPr>
        <w:t>"</w:t>
      </w:r>
      <w:r>
        <w:rPr>
          <w:rFonts w:ascii="Courier New" w:hAnsi="Courier New" w:cs="Courier New" w:hint="default"/>
          <w:color w:val="9ACD32"/>
          <w:sz w:val="16"/>
          <w:szCs w:val="16"/>
          <w:shd w:val="clear" w:color="auto" w:fill="1E1E1E"/>
        </w:rPr>
        <w:t>)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;</w:t>
      </w:r>
    </w:p>
    <w:p w14:paraId="44D2F57C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FF1493"/>
          <w:sz w:val="16"/>
          <w:szCs w:val="16"/>
          <w:shd w:val="clear" w:color="auto" w:fill="1E1E1E"/>
        </w:rPr>
        <w:t>}</w:t>
      </w:r>
    </w:p>
    <w:p w14:paraId="6C205FC6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DDA0DD"/>
          <w:sz w:val="16"/>
          <w:szCs w:val="16"/>
          <w:shd w:val="clear" w:color="auto" w:fill="1E1E1E"/>
        </w:rPr>
        <w:t>accumulator</w:t>
      </w:r>
      <w:r>
        <w:rPr>
          <w:rFonts w:ascii="Courier New" w:hAnsi="Courier New" w:cs="Courier New" w:hint="default"/>
          <w:color w:val="4EC9B0"/>
          <w:sz w:val="16"/>
          <w:szCs w:val="16"/>
          <w:shd w:val="clear" w:color="auto" w:fill="1E1E1E"/>
        </w:rPr>
        <w:t>-&gt;</w:t>
      </w:r>
      <w:proofErr w:type="gramStart"/>
      <w:r>
        <w:rPr>
          <w:rFonts w:ascii="Courier New" w:hAnsi="Courier New" w:cs="Courier New" w:hint="default"/>
          <w:color w:val="00FFFF"/>
          <w:sz w:val="16"/>
          <w:szCs w:val="16"/>
          <w:shd w:val="clear" w:color="auto" w:fill="1E1E1E"/>
        </w:rPr>
        <w:t>reset</w:t>
      </w:r>
      <w:r>
        <w:rPr>
          <w:rFonts w:ascii="Courier New" w:hAnsi="Courier New" w:cs="Courier New" w:hint="default"/>
          <w:color w:val="FF1493"/>
          <w:sz w:val="16"/>
          <w:szCs w:val="16"/>
          <w:shd w:val="clear" w:color="auto" w:fill="1E1E1E"/>
        </w:rPr>
        <w:t>(</w:t>
      </w:r>
      <w:proofErr w:type="gramEnd"/>
      <w:r>
        <w:rPr>
          <w:rFonts w:ascii="Courier New" w:hAnsi="Courier New" w:cs="Courier New" w:hint="default"/>
          <w:color w:val="9A9A9A"/>
          <w:sz w:val="16"/>
          <w:szCs w:val="16"/>
          <w:shd w:val="clear" w:color="auto" w:fill="1E1E1E"/>
        </w:rPr>
        <w:t>date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,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DDA0DD"/>
          <w:sz w:val="16"/>
          <w:szCs w:val="16"/>
          <w:shd w:val="clear" w:color="auto" w:fill="1E1E1E"/>
        </w:rPr>
        <w:t>balance</w:t>
      </w:r>
      <w:r>
        <w:rPr>
          <w:rFonts w:ascii="Courier New" w:hAnsi="Courier New" w:cs="Courier New" w:hint="default"/>
          <w:color w:val="FF1493"/>
          <w:sz w:val="16"/>
          <w:szCs w:val="16"/>
          <w:shd w:val="clear" w:color="auto" w:fill="1E1E1E"/>
        </w:rPr>
        <w:t>)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;</w:t>
      </w:r>
    </w:p>
    <w:p w14:paraId="310724F1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D8A0DF"/>
          <w:sz w:val="16"/>
          <w:szCs w:val="16"/>
          <w:shd w:val="clear" w:color="auto" w:fill="1E1E1E"/>
        </w:rPr>
        <w:t>if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proofErr w:type="gramStart"/>
      <w:r>
        <w:rPr>
          <w:rFonts w:ascii="Courier New" w:hAnsi="Courier New" w:cs="Courier New" w:hint="default"/>
          <w:color w:val="FF1493"/>
          <w:sz w:val="16"/>
          <w:szCs w:val="16"/>
          <w:shd w:val="clear" w:color="auto" w:fill="1E1E1E"/>
        </w:rPr>
        <w:t>(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!</w:t>
      </w:r>
      <w:proofErr w:type="spellStart"/>
      <w:r>
        <w:rPr>
          <w:rFonts w:ascii="Courier New" w:hAnsi="Courier New" w:cs="Courier New" w:hint="default"/>
          <w:color w:val="00FFFF"/>
          <w:sz w:val="16"/>
          <w:szCs w:val="16"/>
          <w:shd w:val="clear" w:color="auto" w:fill="1E1E1E"/>
        </w:rPr>
        <w:t>checkSufficiency</w:t>
      </w:r>
      <w:proofErr w:type="spellEnd"/>
      <w:proofErr w:type="gramEnd"/>
      <w:r>
        <w:rPr>
          <w:rFonts w:ascii="Courier New" w:hAnsi="Courier New" w:cs="Courier New" w:hint="default"/>
          <w:color w:val="9ACD32"/>
          <w:sz w:val="16"/>
          <w:szCs w:val="16"/>
          <w:shd w:val="clear" w:color="auto" w:fill="1E1E1E"/>
        </w:rPr>
        <w:t>()</w:t>
      </w:r>
      <w:r>
        <w:rPr>
          <w:rFonts w:ascii="Courier New" w:hAnsi="Courier New" w:cs="Courier New" w:hint="default"/>
          <w:color w:val="FF1493"/>
          <w:sz w:val="16"/>
          <w:szCs w:val="16"/>
          <w:shd w:val="clear" w:color="auto" w:fill="1E1E1E"/>
        </w:rPr>
        <w:t>)</w:t>
      </w:r>
    </w:p>
    <w:p w14:paraId="7A210EAF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FF1493"/>
          <w:sz w:val="16"/>
          <w:szCs w:val="16"/>
          <w:shd w:val="clear" w:color="auto" w:fill="1E1E1E"/>
        </w:rPr>
        <w:t>{</w:t>
      </w:r>
    </w:p>
    <w:p w14:paraId="613D474F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D8A0DF"/>
          <w:sz w:val="16"/>
          <w:szCs w:val="16"/>
          <w:shd w:val="clear" w:color="auto" w:fill="1E1E1E"/>
        </w:rPr>
        <w:t>throw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proofErr w:type="gramStart"/>
      <w:r>
        <w:rPr>
          <w:rFonts w:ascii="Courier New" w:hAnsi="Courier New" w:cs="Courier New" w:hint="default"/>
          <w:color w:val="ADD8E6"/>
          <w:sz w:val="16"/>
          <w:szCs w:val="16"/>
          <w:shd w:val="clear" w:color="auto" w:fill="1E1E1E"/>
        </w:rPr>
        <w:t>std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::</w:t>
      </w:r>
      <w:proofErr w:type="spellStart"/>
      <w:proofErr w:type="gramEnd"/>
      <w:r>
        <w:rPr>
          <w:rFonts w:ascii="Courier New" w:hAnsi="Courier New" w:cs="Courier New" w:hint="default"/>
          <w:color w:val="4EC9B0"/>
          <w:sz w:val="16"/>
          <w:szCs w:val="16"/>
          <w:shd w:val="clear" w:color="auto" w:fill="1E1E1E"/>
        </w:rPr>
        <w:t>runtime_error</w:t>
      </w:r>
      <w:proofErr w:type="spellEnd"/>
      <w:r>
        <w:rPr>
          <w:rFonts w:ascii="Courier New" w:hAnsi="Courier New" w:cs="Courier New" w:hint="default"/>
          <w:color w:val="9ACD32"/>
          <w:sz w:val="16"/>
          <w:szCs w:val="16"/>
          <w:shd w:val="clear" w:color="auto" w:fill="1E1E1E"/>
        </w:rPr>
        <w:t>(</w:t>
      </w:r>
      <w:r>
        <w:rPr>
          <w:rFonts w:ascii="Courier New" w:hAnsi="Courier New" w:cs="Courier New" w:hint="default"/>
          <w:color w:val="E8C9BB"/>
          <w:sz w:val="16"/>
          <w:szCs w:val="16"/>
          <w:shd w:val="clear" w:color="auto" w:fill="1E1E1E"/>
        </w:rPr>
        <w:t>"</w:t>
      </w:r>
      <w:r>
        <w:rPr>
          <w:rFonts w:ascii="Courier New" w:hAnsi="Courier New" w:cs="Courier New" w:hint="default"/>
          <w:color w:val="D69D85"/>
          <w:sz w:val="16"/>
          <w:szCs w:val="16"/>
          <w:shd w:val="clear" w:color="auto" w:fill="1E1E1E"/>
        </w:rPr>
        <w:t>out of credit</w:t>
      </w:r>
      <w:r>
        <w:rPr>
          <w:rFonts w:ascii="Courier New" w:hAnsi="Courier New" w:cs="Courier New" w:hint="default"/>
          <w:color w:val="E8C9BB"/>
          <w:sz w:val="16"/>
          <w:szCs w:val="16"/>
          <w:shd w:val="clear" w:color="auto" w:fill="1E1E1E"/>
        </w:rPr>
        <w:t>"</w:t>
      </w:r>
      <w:r>
        <w:rPr>
          <w:rFonts w:ascii="Courier New" w:hAnsi="Courier New" w:cs="Courier New" w:hint="default"/>
          <w:color w:val="9ACD32"/>
          <w:sz w:val="16"/>
          <w:szCs w:val="16"/>
          <w:shd w:val="clear" w:color="auto" w:fill="1E1E1E"/>
        </w:rPr>
        <w:t>)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;</w:t>
      </w:r>
    </w:p>
    <w:p w14:paraId="06E585BB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FF1493"/>
          <w:sz w:val="16"/>
          <w:szCs w:val="16"/>
          <w:shd w:val="clear" w:color="auto" w:fill="1E1E1E"/>
        </w:rPr>
        <w:t>}</w:t>
      </w:r>
    </w:p>
    <w:p w14:paraId="2E481D38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D8A0DF"/>
          <w:sz w:val="16"/>
          <w:szCs w:val="16"/>
          <w:shd w:val="clear" w:color="auto" w:fill="1E1E1E"/>
        </w:rPr>
        <w:t>if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proofErr w:type="gramStart"/>
      <w:r>
        <w:rPr>
          <w:rFonts w:ascii="Courier New" w:hAnsi="Courier New" w:cs="Courier New" w:hint="default"/>
          <w:color w:val="FF1493"/>
          <w:sz w:val="16"/>
          <w:szCs w:val="16"/>
          <w:shd w:val="clear" w:color="auto" w:fill="1E1E1E"/>
        </w:rPr>
        <w:t>(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!</w:t>
      </w:r>
      <w:proofErr w:type="spellStart"/>
      <w:r>
        <w:rPr>
          <w:rFonts w:ascii="Courier New" w:hAnsi="Courier New" w:cs="Courier New" w:hint="default"/>
          <w:color w:val="00FFFF"/>
          <w:sz w:val="16"/>
          <w:szCs w:val="16"/>
          <w:shd w:val="clear" w:color="auto" w:fill="1E1E1E"/>
        </w:rPr>
        <w:t>checkSufficiency</w:t>
      </w:r>
      <w:proofErr w:type="spellEnd"/>
      <w:proofErr w:type="gramEnd"/>
      <w:r>
        <w:rPr>
          <w:rFonts w:ascii="Courier New" w:hAnsi="Courier New" w:cs="Courier New" w:hint="default"/>
          <w:color w:val="9ACD32"/>
          <w:sz w:val="16"/>
          <w:szCs w:val="16"/>
          <w:shd w:val="clear" w:color="auto" w:fill="1E1E1E"/>
        </w:rPr>
        <w:t>(</w:t>
      </w:r>
      <w:r>
        <w:rPr>
          <w:rFonts w:ascii="Courier New" w:hAnsi="Courier New" w:cs="Courier New" w:hint="default"/>
          <w:color w:val="B5CEA8"/>
          <w:sz w:val="16"/>
          <w:szCs w:val="16"/>
          <w:shd w:val="clear" w:color="auto" w:fill="1E1E1E"/>
        </w:rPr>
        <w:t>0</w:t>
      </w:r>
      <w:r>
        <w:rPr>
          <w:rFonts w:ascii="Courier New" w:hAnsi="Courier New" w:cs="Courier New" w:hint="default"/>
          <w:color w:val="9ACD32"/>
          <w:sz w:val="16"/>
          <w:szCs w:val="16"/>
          <w:shd w:val="clear" w:color="auto" w:fill="1E1E1E"/>
        </w:rPr>
        <w:t>)</w:t>
      </w:r>
      <w:r>
        <w:rPr>
          <w:rFonts w:ascii="Courier New" w:hAnsi="Courier New" w:cs="Courier New" w:hint="default"/>
          <w:color w:val="FF1493"/>
          <w:sz w:val="16"/>
          <w:szCs w:val="16"/>
          <w:shd w:val="clear" w:color="auto" w:fill="1E1E1E"/>
        </w:rPr>
        <w:t>)</w:t>
      </w:r>
    </w:p>
    <w:p w14:paraId="1F95AF5C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FF1493"/>
          <w:sz w:val="16"/>
          <w:szCs w:val="16"/>
          <w:shd w:val="clear" w:color="auto" w:fill="1E1E1E"/>
        </w:rPr>
        <w:t>{</w:t>
      </w:r>
    </w:p>
    <w:p w14:paraId="4C7510DF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D8A0DF"/>
          <w:sz w:val="16"/>
          <w:szCs w:val="16"/>
          <w:shd w:val="clear" w:color="auto" w:fill="1E1E1E"/>
        </w:rPr>
        <w:t>throw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proofErr w:type="gramStart"/>
      <w:r>
        <w:rPr>
          <w:rFonts w:ascii="Courier New" w:hAnsi="Courier New" w:cs="Courier New" w:hint="default"/>
          <w:color w:val="ADD8E6"/>
          <w:sz w:val="16"/>
          <w:szCs w:val="16"/>
          <w:shd w:val="clear" w:color="auto" w:fill="1E1E1E"/>
        </w:rPr>
        <w:t>std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::</w:t>
      </w:r>
      <w:proofErr w:type="spellStart"/>
      <w:proofErr w:type="gramEnd"/>
      <w:r>
        <w:rPr>
          <w:rFonts w:ascii="Courier New" w:hAnsi="Courier New" w:cs="Courier New" w:hint="default"/>
          <w:color w:val="4EC9B0"/>
          <w:sz w:val="16"/>
          <w:szCs w:val="16"/>
          <w:shd w:val="clear" w:color="auto" w:fill="1E1E1E"/>
        </w:rPr>
        <w:t>runtime_error</w:t>
      </w:r>
      <w:proofErr w:type="spellEnd"/>
      <w:r>
        <w:rPr>
          <w:rFonts w:ascii="Courier New" w:hAnsi="Courier New" w:cs="Courier New" w:hint="default"/>
          <w:color w:val="9ACD32"/>
          <w:sz w:val="16"/>
          <w:szCs w:val="16"/>
          <w:shd w:val="clear" w:color="auto" w:fill="1E1E1E"/>
        </w:rPr>
        <w:t>(</w:t>
      </w:r>
      <w:r>
        <w:rPr>
          <w:rFonts w:ascii="Courier New" w:hAnsi="Courier New" w:cs="Courier New" w:hint="default"/>
          <w:color w:val="E8C9BB"/>
          <w:sz w:val="16"/>
          <w:szCs w:val="16"/>
          <w:shd w:val="clear" w:color="auto" w:fill="1E1E1E"/>
        </w:rPr>
        <w:t>"</w:t>
      </w:r>
      <w:r>
        <w:rPr>
          <w:rFonts w:ascii="Courier New" w:hAnsi="Courier New" w:cs="Courier New" w:hint="default"/>
          <w:color w:val="D69D85"/>
          <w:sz w:val="16"/>
          <w:szCs w:val="16"/>
          <w:shd w:val="clear" w:color="auto" w:fill="1E1E1E"/>
        </w:rPr>
        <w:t>insufficient balance</w:t>
      </w:r>
      <w:r>
        <w:rPr>
          <w:rFonts w:ascii="Courier New" w:hAnsi="Courier New" w:cs="Courier New" w:hint="default"/>
          <w:color w:val="E8C9BB"/>
          <w:sz w:val="16"/>
          <w:szCs w:val="16"/>
          <w:shd w:val="clear" w:color="auto" w:fill="1E1E1E"/>
        </w:rPr>
        <w:t>"</w:t>
      </w:r>
      <w:r>
        <w:rPr>
          <w:rFonts w:ascii="Courier New" w:hAnsi="Courier New" w:cs="Courier New" w:hint="default"/>
          <w:color w:val="9ACD32"/>
          <w:sz w:val="16"/>
          <w:szCs w:val="16"/>
          <w:shd w:val="clear" w:color="auto" w:fill="1E1E1E"/>
        </w:rPr>
        <w:t>)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;</w:t>
      </w:r>
    </w:p>
    <w:p w14:paraId="42151A8C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FF1493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FF1493"/>
          <w:sz w:val="16"/>
          <w:szCs w:val="16"/>
          <w:shd w:val="clear" w:color="auto" w:fill="1E1E1E"/>
        </w:rPr>
        <w:t>}</w:t>
      </w:r>
    </w:p>
    <w:p w14:paraId="3EA8370A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FF9900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FF9900"/>
          <w:sz w:val="16"/>
          <w:szCs w:val="16"/>
          <w:shd w:val="clear" w:color="auto" w:fill="1E1E1E"/>
        </w:rPr>
        <w:t>}</w:t>
      </w:r>
    </w:p>
    <w:p w14:paraId="56544DBA" w14:textId="77777777" w:rsidR="00944C50" w:rsidRDefault="00944C50">
      <w:pPr>
        <w:spacing w:line="360" w:lineRule="auto"/>
        <w:ind w:left="420"/>
        <w:rPr>
          <w:rFonts w:ascii="Times New Roman" w:hAnsi="Times New Roman" w:cs="Times New Roman"/>
          <w:sz w:val="24"/>
          <w:szCs w:val="24"/>
        </w:rPr>
      </w:pPr>
    </w:p>
    <w:p w14:paraId="7B36C344" w14:textId="77777777" w:rsidR="00944C50" w:rsidRDefault="005D569A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其他</w:t>
      </w:r>
    </w:p>
    <w:p w14:paraId="7EEDFAB7" w14:textId="5F754BA1" w:rsidR="00944C50" w:rsidRDefault="005D56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除了上述两种情况需要异常处理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 w:hint="eastAsia"/>
          <w:sz w:val="24"/>
          <w:szCs w:val="24"/>
        </w:rPr>
        <w:t>还有很大一部分用户输入错误情况需要使用异常处理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 w:hint="eastAsia"/>
          <w:sz w:val="24"/>
          <w:szCs w:val="24"/>
        </w:rPr>
        <w:t>比如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输入数字时输入了其他字符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>
        <w:rPr>
          <w:rFonts w:ascii="Times New Roman" w:hAnsi="Times New Roman" w:cs="Times New Roman" w:hint="eastAsia"/>
          <w:sz w:val="24"/>
          <w:szCs w:val="24"/>
        </w:rPr>
        <w:t>命令参数数量错误等需要在其他地方进行异常处理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14:paraId="0AB837CB" w14:textId="77777777" w:rsidR="00944C50" w:rsidRDefault="005D56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例如</w:t>
      </w:r>
      <w:r>
        <w:rPr>
          <w:rFonts w:ascii="Times New Roman" w:hAnsi="Times New Roman" w:cs="Times New Roman" w:hint="eastAsia"/>
          <w:sz w:val="24"/>
          <w:szCs w:val="24"/>
        </w:rPr>
        <w:t>:</w:t>
      </w:r>
    </w:p>
    <w:p w14:paraId="58411D38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569CD6"/>
          <w:sz w:val="16"/>
          <w:szCs w:val="16"/>
          <w:shd w:val="clear" w:color="auto" w:fill="1E1E1E"/>
        </w:rPr>
        <w:t>inline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569CD6"/>
          <w:sz w:val="16"/>
          <w:szCs w:val="16"/>
          <w:shd w:val="clear" w:color="auto" w:fill="1E1E1E"/>
        </w:rPr>
        <w:t>auto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ADD8E6"/>
          <w:sz w:val="16"/>
          <w:szCs w:val="16"/>
          <w:shd w:val="clear" w:color="auto" w:fill="1E1E1E"/>
        </w:rPr>
        <w:t>query_by_order_</w:t>
      </w:r>
      <w:proofErr w:type="gramStart"/>
      <w:r>
        <w:rPr>
          <w:rFonts w:ascii="Courier New" w:hAnsi="Courier New" w:cs="Courier New" w:hint="default"/>
          <w:color w:val="ADD8E6"/>
          <w:sz w:val="16"/>
          <w:szCs w:val="16"/>
          <w:shd w:val="clear" w:color="auto" w:fill="1E1E1E"/>
        </w:rPr>
        <w:t>time</w:t>
      </w:r>
      <w:r>
        <w:rPr>
          <w:rFonts w:ascii="Courier New" w:hAnsi="Courier New" w:cs="Courier New" w:hint="default"/>
          <w:color w:val="FF1493"/>
          <w:sz w:val="16"/>
          <w:szCs w:val="16"/>
          <w:shd w:val="clear" w:color="auto" w:fill="1E1E1E"/>
        </w:rPr>
        <w:t>(</w:t>
      </w:r>
      <w:proofErr w:type="gramEnd"/>
      <w:r>
        <w:rPr>
          <w:rFonts w:ascii="Courier New" w:hAnsi="Courier New" w:cs="Courier New" w:hint="default"/>
          <w:color w:val="569CD6"/>
          <w:sz w:val="16"/>
          <w:szCs w:val="16"/>
          <w:shd w:val="clear" w:color="auto" w:fill="1E1E1E"/>
        </w:rPr>
        <w:t>const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ADD8E6"/>
          <w:sz w:val="16"/>
          <w:szCs w:val="16"/>
          <w:shd w:val="clear" w:color="auto" w:fill="1E1E1E"/>
        </w:rPr>
        <w:t>std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::</w:t>
      </w:r>
      <w:r>
        <w:rPr>
          <w:rFonts w:ascii="Courier New" w:hAnsi="Courier New" w:cs="Courier New" w:hint="default"/>
          <w:color w:val="4EC9B0"/>
          <w:sz w:val="16"/>
          <w:szCs w:val="16"/>
          <w:shd w:val="clear" w:color="auto" w:fill="1E1E1E"/>
        </w:rPr>
        <w:t>vector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&lt;</w:t>
      </w:r>
      <w:r>
        <w:rPr>
          <w:rFonts w:ascii="Courier New" w:hAnsi="Courier New" w:cs="Courier New" w:hint="default"/>
          <w:color w:val="ADD8E6"/>
          <w:sz w:val="16"/>
          <w:szCs w:val="16"/>
          <w:shd w:val="clear" w:color="auto" w:fill="1E1E1E"/>
        </w:rPr>
        <w:t>std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::</w:t>
      </w:r>
      <w:r>
        <w:rPr>
          <w:rFonts w:ascii="Courier New" w:hAnsi="Courier New" w:cs="Courier New" w:hint="default"/>
          <w:color w:val="4EC9B0"/>
          <w:sz w:val="16"/>
          <w:szCs w:val="16"/>
          <w:shd w:val="clear" w:color="auto" w:fill="1E1E1E"/>
        </w:rPr>
        <w:t>string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&gt;&amp;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parameters</w:t>
      </w:r>
      <w:r>
        <w:rPr>
          <w:rFonts w:ascii="Courier New" w:hAnsi="Courier New" w:cs="Courier New" w:hint="default"/>
          <w:color w:val="FF1493"/>
          <w:sz w:val="16"/>
          <w:szCs w:val="16"/>
          <w:shd w:val="clear" w:color="auto" w:fill="1E1E1E"/>
        </w:rPr>
        <w:t>)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-&gt;</w:t>
      </w:r>
      <w:r>
        <w:rPr>
          <w:rFonts w:ascii="Courier New" w:hAnsi="Courier New" w:cs="Courier New" w:hint="default"/>
          <w:color w:val="4EC9B0"/>
          <w:sz w:val="16"/>
          <w:szCs w:val="16"/>
          <w:shd w:val="clear" w:color="auto" w:fill="1E1E1E"/>
        </w:rPr>
        <w:t>Command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*</w:t>
      </w:r>
    </w:p>
    <w:p w14:paraId="550AC934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FF1493"/>
          <w:sz w:val="16"/>
          <w:szCs w:val="16"/>
          <w:shd w:val="clear" w:color="auto" w:fill="1E1E1E"/>
        </w:rPr>
        <w:t>{</w:t>
      </w:r>
    </w:p>
    <w:p w14:paraId="19D5C442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569CD6"/>
          <w:sz w:val="16"/>
          <w:szCs w:val="16"/>
          <w:shd w:val="clear" w:color="auto" w:fill="1E1E1E"/>
        </w:rPr>
        <w:t>const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569CD6"/>
          <w:sz w:val="16"/>
          <w:szCs w:val="16"/>
          <w:shd w:val="clear" w:color="auto" w:fill="1E1E1E"/>
        </w:rPr>
        <w:t>auto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size 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=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proofErr w:type="spellStart"/>
      <w:proofErr w:type="gramStart"/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parameters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.</w:t>
      </w:r>
      <w:r>
        <w:rPr>
          <w:rFonts w:ascii="Courier New" w:hAnsi="Courier New" w:cs="Courier New" w:hint="default"/>
          <w:color w:val="00FFFF"/>
          <w:sz w:val="16"/>
          <w:szCs w:val="16"/>
          <w:shd w:val="clear" w:color="auto" w:fill="1E1E1E"/>
        </w:rPr>
        <w:t>size</w:t>
      </w:r>
      <w:proofErr w:type="spellEnd"/>
      <w:proofErr w:type="gramEnd"/>
      <w:r>
        <w:rPr>
          <w:rFonts w:ascii="Courier New" w:hAnsi="Courier New" w:cs="Courier New" w:hint="default"/>
          <w:color w:val="9ACD32"/>
          <w:sz w:val="16"/>
          <w:szCs w:val="16"/>
          <w:shd w:val="clear" w:color="auto" w:fill="1E1E1E"/>
        </w:rPr>
        <w:t>()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;</w:t>
      </w:r>
    </w:p>
    <w:p w14:paraId="38D6CED3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proofErr w:type="gramStart"/>
      <w:r>
        <w:rPr>
          <w:rFonts w:ascii="Courier New" w:hAnsi="Courier New" w:cs="Courier New" w:hint="default"/>
          <w:color w:val="ADD8E6"/>
          <w:sz w:val="16"/>
          <w:szCs w:val="16"/>
          <w:shd w:val="clear" w:color="auto" w:fill="1E1E1E"/>
        </w:rPr>
        <w:t>std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::</w:t>
      </w:r>
      <w:proofErr w:type="gramEnd"/>
      <w:r>
        <w:rPr>
          <w:rFonts w:ascii="Courier New" w:hAnsi="Courier New" w:cs="Courier New" w:hint="default"/>
          <w:color w:val="4EC9B0"/>
          <w:sz w:val="16"/>
          <w:szCs w:val="16"/>
          <w:shd w:val="clear" w:color="auto" w:fill="1E1E1E"/>
        </w:rPr>
        <w:t>string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id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,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password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;</w:t>
      </w:r>
    </w:p>
    <w:p w14:paraId="23C94CFF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4EC9B0"/>
          <w:sz w:val="16"/>
          <w:szCs w:val="16"/>
          <w:shd w:val="clear" w:color="auto" w:fill="1E1E1E"/>
        </w:rPr>
        <w:t>Date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date1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,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date2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;</w:t>
      </w:r>
    </w:p>
    <w:p w14:paraId="7C9B8C07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D8A0DF"/>
          <w:sz w:val="16"/>
          <w:szCs w:val="16"/>
          <w:shd w:val="clear" w:color="auto" w:fill="1E1E1E"/>
        </w:rPr>
        <w:t>if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9ACD32"/>
          <w:sz w:val="16"/>
          <w:szCs w:val="16"/>
          <w:shd w:val="clear" w:color="auto" w:fill="1E1E1E"/>
        </w:rPr>
        <w:t>(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size 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==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B5CEA8"/>
          <w:sz w:val="16"/>
          <w:szCs w:val="16"/>
          <w:shd w:val="clear" w:color="auto" w:fill="1E1E1E"/>
        </w:rPr>
        <w:t>2</w:t>
      </w:r>
      <w:r>
        <w:rPr>
          <w:rFonts w:ascii="Courier New" w:hAnsi="Courier New" w:cs="Courier New" w:hint="default"/>
          <w:color w:val="9ACD32"/>
          <w:sz w:val="16"/>
          <w:szCs w:val="16"/>
          <w:shd w:val="clear" w:color="auto" w:fill="1E1E1E"/>
        </w:rPr>
        <w:t>)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57A64A"/>
          <w:sz w:val="16"/>
          <w:szCs w:val="16"/>
          <w:shd w:val="clear" w:color="auto" w:fill="1E1E1E"/>
        </w:rPr>
        <w:t>//date1 date2</w:t>
      </w:r>
    </w:p>
    <w:p w14:paraId="7657EDFD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9ACD32"/>
          <w:sz w:val="16"/>
          <w:szCs w:val="16"/>
          <w:shd w:val="clear" w:color="auto" w:fill="1E1E1E"/>
        </w:rPr>
        <w:t>{</w:t>
      </w:r>
    </w:p>
    <w:p w14:paraId="2651F015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  <w:t>date1 </w:t>
      </w:r>
      <w:r>
        <w:rPr>
          <w:rFonts w:ascii="Courier New" w:hAnsi="Courier New" w:cs="Courier New" w:hint="default"/>
          <w:color w:val="4EC9B0"/>
          <w:sz w:val="16"/>
          <w:szCs w:val="16"/>
          <w:shd w:val="clear" w:color="auto" w:fill="1E1E1E"/>
        </w:rPr>
        <w:t>=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ADD8E6"/>
          <w:sz w:val="16"/>
          <w:szCs w:val="16"/>
          <w:shd w:val="clear" w:color="auto" w:fill="1E1E1E"/>
        </w:rPr>
        <w:t>getDate</w:t>
      </w:r>
      <w:r>
        <w:rPr>
          <w:rFonts w:ascii="Courier New" w:hAnsi="Courier New" w:cs="Courier New" w:hint="default"/>
          <w:color w:val="9400D3"/>
          <w:sz w:val="16"/>
          <w:szCs w:val="16"/>
          <w:shd w:val="clear" w:color="auto" w:fill="1E1E1E"/>
        </w:rPr>
        <w:t>(</w:t>
      </w:r>
      <w:proofErr w:type="gramStart"/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parameters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.</w:t>
      </w:r>
      <w:r>
        <w:rPr>
          <w:rFonts w:ascii="Courier New" w:hAnsi="Courier New" w:cs="Courier New" w:hint="default"/>
          <w:color w:val="00FFFF"/>
          <w:sz w:val="16"/>
          <w:szCs w:val="16"/>
          <w:shd w:val="clear" w:color="auto" w:fill="1E1E1E"/>
        </w:rPr>
        <w:t>at</w:t>
      </w:r>
      <w:r>
        <w:rPr>
          <w:rFonts w:ascii="Courier New" w:hAnsi="Courier New" w:cs="Courier New" w:hint="default"/>
          <w:color w:val="FF9900"/>
          <w:sz w:val="16"/>
          <w:szCs w:val="16"/>
          <w:shd w:val="clear" w:color="auto" w:fill="1E1E1E"/>
        </w:rPr>
        <w:t>(</w:t>
      </w:r>
      <w:proofErr w:type="gramEnd"/>
      <w:r>
        <w:rPr>
          <w:rFonts w:ascii="Courier New" w:hAnsi="Courier New" w:cs="Courier New" w:hint="default"/>
          <w:color w:val="B5CEA8"/>
          <w:sz w:val="16"/>
          <w:szCs w:val="16"/>
          <w:shd w:val="clear" w:color="auto" w:fill="1E1E1E"/>
        </w:rPr>
        <w:t>0</w:t>
      </w:r>
      <w:r>
        <w:rPr>
          <w:rFonts w:ascii="Courier New" w:hAnsi="Courier New" w:cs="Courier New" w:hint="default"/>
          <w:color w:val="FF9900"/>
          <w:sz w:val="16"/>
          <w:szCs w:val="16"/>
          <w:shd w:val="clear" w:color="auto" w:fill="1E1E1E"/>
        </w:rPr>
        <w:t>)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,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4EC9B0"/>
          <w:sz w:val="16"/>
          <w:szCs w:val="16"/>
          <w:shd w:val="clear" w:color="auto" w:fill="1E1E1E"/>
        </w:rPr>
        <w:t>CommandCreator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::</w:t>
      </w:r>
      <w:r>
        <w:rPr>
          <w:rFonts w:ascii="Courier New" w:hAnsi="Courier New" w:cs="Courier New" w:hint="default"/>
          <w:color w:val="00FFFF"/>
          <w:sz w:val="16"/>
          <w:szCs w:val="16"/>
          <w:shd w:val="clear" w:color="auto" w:fill="1E1E1E"/>
        </w:rPr>
        <w:t>getDateSplit</w:t>
      </w:r>
      <w:r>
        <w:rPr>
          <w:rFonts w:ascii="Courier New" w:hAnsi="Courier New" w:cs="Courier New" w:hint="default"/>
          <w:color w:val="FF9900"/>
          <w:sz w:val="16"/>
          <w:szCs w:val="16"/>
          <w:shd w:val="clear" w:color="auto" w:fill="1E1E1E"/>
        </w:rPr>
        <w:t>()</w:t>
      </w:r>
      <w:r>
        <w:rPr>
          <w:rFonts w:ascii="Courier New" w:hAnsi="Courier New" w:cs="Courier New" w:hint="default"/>
          <w:color w:val="9400D3"/>
          <w:sz w:val="16"/>
          <w:szCs w:val="16"/>
          <w:shd w:val="clear" w:color="auto" w:fill="1E1E1E"/>
        </w:rPr>
        <w:t>)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;</w:t>
      </w:r>
    </w:p>
    <w:p w14:paraId="30742222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date2 </w:t>
      </w:r>
      <w:r>
        <w:rPr>
          <w:rFonts w:ascii="Courier New" w:hAnsi="Courier New" w:cs="Courier New" w:hint="default"/>
          <w:color w:val="4EC9B0"/>
          <w:sz w:val="16"/>
          <w:szCs w:val="16"/>
          <w:shd w:val="clear" w:color="auto" w:fill="1E1E1E"/>
        </w:rPr>
        <w:t>=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ADD8E6"/>
          <w:sz w:val="16"/>
          <w:szCs w:val="16"/>
          <w:shd w:val="clear" w:color="auto" w:fill="1E1E1E"/>
        </w:rPr>
        <w:t>getDate</w:t>
      </w:r>
      <w:r>
        <w:rPr>
          <w:rFonts w:ascii="Courier New" w:hAnsi="Courier New" w:cs="Courier New" w:hint="default"/>
          <w:color w:val="9400D3"/>
          <w:sz w:val="16"/>
          <w:szCs w:val="16"/>
          <w:shd w:val="clear" w:color="auto" w:fill="1E1E1E"/>
        </w:rPr>
        <w:t>(</w:t>
      </w:r>
      <w:proofErr w:type="gramStart"/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parameters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.</w:t>
      </w:r>
      <w:r>
        <w:rPr>
          <w:rFonts w:ascii="Courier New" w:hAnsi="Courier New" w:cs="Courier New" w:hint="default"/>
          <w:color w:val="00FFFF"/>
          <w:sz w:val="16"/>
          <w:szCs w:val="16"/>
          <w:shd w:val="clear" w:color="auto" w:fill="1E1E1E"/>
        </w:rPr>
        <w:t>at</w:t>
      </w:r>
      <w:r>
        <w:rPr>
          <w:rFonts w:ascii="Courier New" w:hAnsi="Courier New" w:cs="Courier New" w:hint="default"/>
          <w:color w:val="FF9900"/>
          <w:sz w:val="16"/>
          <w:szCs w:val="16"/>
          <w:shd w:val="clear" w:color="auto" w:fill="1E1E1E"/>
        </w:rPr>
        <w:t>(</w:t>
      </w:r>
      <w:proofErr w:type="gramEnd"/>
      <w:r>
        <w:rPr>
          <w:rFonts w:ascii="Courier New" w:hAnsi="Courier New" w:cs="Courier New" w:hint="default"/>
          <w:color w:val="B5CEA8"/>
          <w:sz w:val="16"/>
          <w:szCs w:val="16"/>
          <w:shd w:val="clear" w:color="auto" w:fill="1E1E1E"/>
        </w:rPr>
        <w:t>1</w:t>
      </w:r>
      <w:r>
        <w:rPr>
          <w:rFonts w:ascii="Courier New" w:hAnsi="Courier New" w:cs="Courier New" w:hint="default"/>
          <w:color w:val="FF9900"/>
          <w:sz w:val="16"/>
          <w:szCs w:val="16"/>
          <w:shd w:val="clear" w:color="auto" w:fill="1E1E1E"/>
        </w:rPr>
        <w:t>)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,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4EC9B0"/>
          <w:sz w:val="16"/>
          <w:szCs w:val="16"/>
          <w:shd w:val="clear" w:color="auto" w:fill="1E1E1E"/>
        </w:rPr>
        <w:t>CommandCreator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::</w:t>
      </w:r>
      <w:r>
        <w:rPr>
          <w:rFonts w:ascii="Courier New" w:hAnsi="Courier New" w:cs="Courier New" w:hint="default"/>
          <w:color w:val="00FFFF"/>
          <w:sz w:val="16"/>
          <w:szCs w:val="16"/>
          <w:shd w:val="clear" w:color="auto" w:fill="1E1E1E"/>
        </w:rPr>
        <w:t>getDateSplit</w:t>
      </w:r>
      <w:r>
        <w:rPr>
          <w:rFonts w:ascii="Courier New" w:hAnsi="Courier New" w:cs="Courier New" w:hint="default"/>
          <w:color w:val="FF9900"/>
          <w:sz w:val="16"/>
          <w:szCs w:val="16"/>
          <w:shd w:val="clear" w:color="auto" w:fill="1E1E1E"/>
        </w:rPr>
        <w:t>()</w:t>
      </w:r>
      <w:r>
        <w:rPr>
          <w:rFonts w:ascii="Courier New" w:hAnsi="Courier New" w:cs="Courier New" w:hint="default"/>
          <w:color w:val="9400D3"/>
          <w:sz w:val="16"/>
          <w:szCs w:val="16"/>
          <w:shd w:val="clear" w:color="auto" w:fill="1E1E1E"/>
        </w:rPr>
        <w:t>)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;</w:t>
      </w:r>
    </w:p>
    <w:p w14:paraId="724E3748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9ACD32"/>
          <w:sz w:val="16"/>
          <w:szCs w:val="16"/>
          <w:shd w:val="clear" w:color="auto" w:fill="1E1E1E"/>
        </w:rPr>
        <w:t>}</w:t>
      </w:r>
    </w:p>
    <w:p w14:paraId="3DABC98E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D8A0DF"/>
          <w:sz w:val="16"/>
          <w:szCs w:val="16"/>
          <w:shd w:val="clear" w:color="auto" w:fill="1E1E1E"/>
        </w:rPr>
        <w:t>else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D8A0DF"/>
          <w:sz w:val="16"/>
          <w:szCs w:val="16"/>
          <w:shd w:val="clear" w:color="auto" w:fill="1E1E1E"/>
        </w:rPr>
        <w:t>if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9ACD32"/>
          <w:sz w:val="16"/>
          <w:szCs w:val="16"/>
          <w:shd w:val="clear" w:color="auto" w:fill="1E1E1E"/>
        </w:rPr>
        <w:t>(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size 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==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B5CEA8"/>
          <w:sz w:val="16"/>
          <w:szCs w:val="16"/>
          <w:shd w:val="clear" w:color="auto" w:fill="1E1E1E"/>
        </w:rPr>
        <w:t>4</w:t>
      </w:r>
      <w:r>
        <w:rPr>
          <w:rFonts w:ascii="Courier New" w:hAnsi="Courier New" w:cs="Courier New" w:hint="default"/>
          <w:color w:val="9ACD32"/>
          <w:sz w:val="16"/>
          <w:szCs w:val="16"/>
          <w:shd w:val="clear" w:color="auto" w:fill="1E1E1E"/>
        </w:rPr>
        <w:t>)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57A64A"/>
          <w:sz w:val="16"/>
          <w:szCs w:val="16"/>
          <w:shd w:val="clear" w:color="auto" w:fill="1E1E1E"/>
        </w:rPr>
        <w:t>//id password date1 date2</w:t>
      </w:r>
    </w:p>
    <w:p w14:paraId="026024EE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9ACD32"/>
          <w:sz w:val="16"/>
          <w:szCs w:val="16"/>
          <w:shd w:val="clear" w:color="auto" w:fill="1E1E1E"/>
        </w:rPr>
        <w:t>{</w:t>
      </w:r>
    </w:p>
    <w:p w14:paraId="3D7577DB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id </w:t>
      </w:r>
      <w:r>
        <w:rPr>
          <w:rFonts w:ascii="Courier New" w:hAnsi="Courier New" w:cs="Courier New" w:hint="default"/>
          <w:color w:val="4EC9B0"/>
          <w:sz w:val="16"/>
          <w:szCs w:val="16"/>
          <w:shd w:val="clear" w:color="auto" w:fill="1E1E1E"/>
        </w:rPr>
        <w:t>=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proofErr w:type="gramStart"/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parameters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.</w:t>
      </w:r>
      <w:r>
        <w:rPr>
          <w:rFonts w:ascii="Courier New" w:hAnsi="Courier New" w:cs="Courier New" w:hint="default"/>
          <w:color w:val="00FFFF"/>
          <w:sz w:val="16"/>
          <w:szCs w:val="16"/>
          <w:shd w:val="clear" w:color="auto" w:fill="1E1E1E"/>
        </w:rPr>
        <w:t>at</w:t>
      </w:r>
      <w:r>
        <w:rPr>
          <w:rFonts w:ascii="Courier New" w:hAnsi="Courier New" w:cs="Courier New" w:hint="default"/>
          <w:color w:val="9400D3"/>
          <w:sz w:val="16"/>
          <w:szCs w:val="16"/>
          <w:shd w:val="clear" w:color="auto" w:fill="1E1E1E"/>
        </w:rPr>
        <w:t>(</w:t>
      </w:r>
      <w:proofErr w:type="gramEnd"/>
      <w:r>
        <w:rPr>
          <w:rFonts w:ascii="Courier New" w:hAnsi="Courier New" w:cs="Courier New" w:hint="default"/>
          <w:color w:val="B5CEA8"/>
          <w:sz w:val="16"/>
          <w:szCs w:val="16"/>
          <w:shd w:val="clear" w:color="auto" w:fill="1E1E1E"/>
        </w:rPr>
        <w:t>0</w:t>
      </w:r>
      <w:r>
        <w:rPr>
          <w:rFonts w:ascii="Courier New" w:hAnsi="Courier New" w:cs="Courier New" w:hint="default"/>
          <w:color w:val="9400D3"/>
          <w:sz w:val="16"/>
          <w:szCs w:val="16"/>
          <w:shd w:val="clear" w:color="auto" w:fill="1E1E1E"/>
        </w:rPr>
        <w:t>)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;</w:t>
      </w:r>
    </w:p>
    <w:p w14:paraId="5E83EBA5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  <w:t>password </w:t>
      </w:r>
      <w:r>
        <w:rPr>
          <w:rFonts w:ascii="Courier New" w:hAnsi="Courier New" w:cs="Courier New" w:hint="default"/>
          <w:color w:val="4EC9B0"/>
          <w:sz w:val="16"/>
          <w:szCs w:val="16"/>
          <w:shd w:val="clear" w:color="auto" w:fill="1E1E1E"/>
        </w:rPr>
        <w:t>=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proofErr w:type="gramStart"/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parameters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.</w:t>
      </w:r>
      <w:r>
        <w:rPr>
          <w:rFonts w:ascii="Courier New" w:hAnsi="Courier New" w:cs="Courier New" w:hint="default"/>
          <w:color w:val="00FFFF"/>
          <w:sz w:val="16"/>
          <w:szCs w:val="16"/>
          <w:shd w:val="clear" w:color="auto" w:fill="1E1E1E"/>
        </w:rPr>
        <w:t>at</w:t>
      </w:r>
      <w:r>
        <w:rPr>
          <w:rFonts w:ascii="Courier New" w:hAnsi="Courier New" w:cs="Courier New" w:hint="default"/>
          <w:color w:val="9400D3"/>
          <w:sz w:val="16"/>
          <w:szCs w:val="16"/>
          <w:shd w:val="clear" w:color="auto" w:fill="1E1E1E"/>
        </w:rPr>
        <w:t>(</w:t>
      </w:r>
      <w:proofErr w:type="gramEnd"/>
      <w:r>
        <w:rPr>
          <w:rFonts w:ascii="Courier New" w:hAnsi="Courier New" w:cs="Courier New" w:hint="default"/>
          <w:color w:val="B5CEA8"/>
          <w:sz w:val="16"/>
          <w:szCs w:val="16"/>
          <w:shd w:val="clear" w:color="auto" w:fill="1E1E1E"/>
        </w:rPr>
        <w:t>1</w:t>
      </w:r>
      <w:r>
        <w:rPr>
          <w:rFonts w:ascii="Courier New" w:hAnsi="Courier New" w:cs="Courier New" w:hint="default"/>
          <w:color w:val="9400D3"/>
          <w:sz w:val="16"/>
          <w:szCs w:val="16"/>
          <w:shd w:val="clear" w:color="auto" w:fill="1E1E1E"/>
        </w:rPr>
        <w:t>)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;</w:t>
      </w:r>
    </w:p>
    <w:p w14:paraId="05F3F6AE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  <w:t>date1 </w:t>
      </w:r>
      <w:r>
        <w:rPr>
          <w:rFonts w:ascii="Courier New" w:hAnsi="Courier New" w:cs="Courier New" w:hint="default"/>
          <w:color w:val="4EC9B0"/>
          <w:sz w:val="16"/>
          <w:szCs w:val="16"/>
          <w:shd w:val="clear" w:color="auto" w:fill="1E1E1E"/>
        </w:rPr>
        <w:t>=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ADD8E6"/>
          <w:sz w:val="16"/>
          <w:szCs w:val="16"/>
          <w:shd w:val="clear" w:color="auto" w:fill="1E1E1E"/>
        </w:rPr>
        <w:t>getDate</w:t>
      </w:r>
      <w:r>
        <w:rPr>
          <w:rFonts w:ascii="Courier New" w:hAnsi="Courier New" w:cs="Courier New" w:hint="default"/>
          <w:color w:val="9400D3"/>
          <w:sz w:val="16"/>
          <w:szCs w:val="16"/>
          <w:shd w:val="clear" w:color="auto" w:fill="1E1E1E"/>
        </w:rPr>
        <w:t>(</w:t>
      </w:r>
      <w:proofErr w:type="gramStart"/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parameters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.</w:t>
      </w:r>
      <w:r>
        <w:rPr>
          <w:rFonts w:ascii="Courier New" w:hAnsi="Courier New" w:cs="Courier New" w:hint="default"/>
          <w:color w:val="00FFFF"/>
          <w:sz w:val="16"/>
          <w:szCs w:val="16"/>
          <w:shd w:val="clear" w:color="auto" w:fill="1E1E1E"/>
        </w:rPr>
        <w:t>at</w:t>
      </w:r>
      <w:r>
        <w:rPr>
          <w:rFonts w:ascii="Courier New" w:hAnsi="Courier New" w:cs="Courier New" w:hint="default"/>
          <w:color w:val="FF9900"/>
          <w:sz w:val="16"/>
          <w:szCs w:val="16"/>
          <w:shd w:val="clear" w:color="auto" w:fill="1E1E1E"/>
        </w:rPr>
        <w:t>(</w:t>
      </w:r>
      <w:proofErr w:type="gramEnd"/>
      <w:r>
        <w:rPr>
          <w:rFonts w:ascii="Courier New" w:hAnsi="Courier New" w:cs="Courier New" w:hint="default"/>
          <w:color w:val="B5CEA8"/>
          <w:sz w:val="16"/>
          <w:szCs w:val="16"/>
          <w:shd w:val="clear" w:color="auto" w:fill="1E1E1E"/>
        </w:rPr>
        <w:t>2</w:t>
      </w:r>
      <w:r>
        <w:rPr>
          <w:rFonts w:ascii="Courier New" w:hAnsi="Courier New" w:cs="Courier New" w:hint="default"/>
          <w:color w:val="FF9900"/>
          <w:sz w:val="16"/>
          <w:szCs w:val="16"/>
          <w:shd w:val="clear" w:color="auto" w:fill="1E1E1E"/>
        </w:rPr>
        <w:t>)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,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4EC9B0"/>
          <w:sz w:val="16"/>
          <w:szCs w:val="16"/>
          <w:shd w:val="clear" w:color="auto" w:fill="1E1E1E"/>
        </w:rPr>
        <w:t>CommandCreator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::</w:t>
      </w:r>
      <w:r>
        <w:rPr>
          <w:rFonts w:ascii="Courier New" w:hAnsi="Courier New" w:cs="Courier New" w:hint="default"/>
          <w:color w:val="00FFFF"/>
          <w:sz w:val="16"/>
          <w:szCs w:val="16"/>
          <w:shd w:val="clear" w:color="auto" w:fill="1E1E1E"/>
        </w:rPr>
        <w:t>getDateSplit</w:t>
      </w:r>
      <w:r>
        <w:rPr>
          <w:rFonts w:ascii="Courier New" w:hAnsi="Courier New" w:cs="Courier New" w:hint="default"/>
          <w:color w:val="FF9900"/>
          <w:sz w:val="16"/>
          <w:szCs w:val="16"/>
          <w:shd w:val="clear" w:color="auto" w:fill="1E1E1E"/>
        </w:rPr>
        <w:t>()</w:t>
      </w:r>
      <w:r>
        <w:rPr>
          <w:rFonts w:ascii="Courier New" w:hAnsi="Courier New" w:cs="Courier New" w:hint="default"/>
          <w:color w:val="9400D3"/>
          <w:sz w:val="16"/>
          <w:szCs w:val="16"/>
          <w:shd w:val="clear" w:color="auto" w:fill="1E1E1E"/>
        </w:rPr>
        <w:t>)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;</w:t>
      </w:r>
    </w:p>
    <w:p w14:paraId="7B4B2D9A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  <w:t>date2 </w:t>
      </w:r>
      <w:r>
        <w:rPr>
          <w:rFonts w:ascii="Courier New" w:hAnsi="Courier New" w:cs="Courier New" w:hint="default"/>
          <w:color w:val="4EC9B0"/>
          <w:sz w:val="16"/>
          <w:szCs w:val="16"/>
          <w:shd w:val="clear" w:color="auto" w:fill="1E1E1E"/>
        </w:rPr>
        <w:t>=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ADD8E6"/>
          <w:sz w:val="16"/>
          <w:szCs w:val="16"/>
          <w:shd w:val="clear" w:color="auto" w:fill="1E1E1E"/>
        </w:rPr>
        <w:t>getDate</w:t>
      </w:r>
      <w:r>
        <w:rPr>
          <w:rFonts w:ascii="Courier New" w:hAnsi="Courier New" w:cs="Courier New" w:hint="default"/>
          <w:color w:val="9400D3"/>
          <w:sz w:val="16"/>
          <w:szCs w:val="16"/>
          <w:shd w:val="clear" w:color="auto" w:fill="1E1E1E"/>
        </w:rPr>
        <w:t>(</w:t>
      </w:r>
      <w:proofErr w:type="gramStart"/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parameters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.</w:t>
      </w:r>
      <w:r>
        <w:rPr>
          <w:rFonts w:ascii="Courier New" w:hAnsi="Courier New" w:cs="Courier New" w:hint="default"/>
          <w:color w:val="00FFFF"/>
          <w:sz w:val="16"/>
          <w:szCs w:val="16"/>
          <w:shd w:val="clear" w:color="auto" w:fill="1E1E1E"/>
        </w:rPr>
        <w:t>at</w:t>
      </w:r>
      <w:r>
        <w:rPr>
          <w:rFonts w:ascii="Courier New" w:hAnsi="Courier New" w:cs="Courier New" w:hint="default"/>
          <w:color w:val="FF9900"/>
          <w:sz w:val="16"/>
          <w:szCs w:val="16"/>
          <w:shd w:val="clear" w:color="auto" w:fill="1E1E1E"/>
        </w:rPr>
        <w:t>(</w:t>
      </w:r>
      <w:proofErr w:type="gramEnd"/>
      <w:r>
        <w:rPr>
          <w:rFonts w:ascii="Courier New" w:hAnsi="Courier New" w:cs="Courier New" w:hint="default"/>
          <w:color w:val="B5CEA8"/>
          <w:sz w:val="16"/>
          <w:szCs w:val="16"/>
          <w:shd w:val="clear" w:color="auto" w:fill="1E1E1E"/>
        </w:rPr>
        <w:t>3</w:t>
      </w:r>
      <w:r>
        <w:rPr>
          <w:rFonts w:ascii="Courier New" w:hAnsi="Courier New" w:cs="Courier New" w:hint="default"/>
          <w:color w:val="FF9900"/>
          <w:sz w:val="16"/>
          <w:szCs w:val="16"/>
          <w:shd w:val="clear" w:color="auto" w:fill="1E1E1E"/>
        </w:rPr>
        <w:t>)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,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4EC9B0"/>
          <w:sz w:val="16"/>
          <w:szCs w:val="16"/>
          <w:shd w:val="clear" w:color="auto" w:fill="1E1E1E"/>
        </w:rPr>
        <w:t>CommandCreator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::</w:t>
      </w:r>
      <w:r>
        <w:rPr>
          <w:rFonts w:ascii="Courier New" w:hAnsi="Courier New" w:cs="Courier New" w:hint="default"/>
          <w:color w:val="00FFFF"/>
          <w:sz w:val="16"/>
          <w:szCs w:val="16"/>
          <w:shd w:val="clear" w:color="auto" w:fill="1E1E1E"/>
        </w:rPr>
        <w:t>getDateSplit</w:t>
      </w:r>
      <w:r>
        <w:rPr>
          <w:rFonts w:ascii="Courier New" w:hAnsi="Courier New" w:cs="Courier New" w:hint="default"/>
          <w:color w:val="FF9900"/>
          <w:sz w:val="16"/>
          <w:szCs w:val="16"/>
          <w:shd w:val="clear" w:color="auto" w:fill="1E1E1E"/>
        </w:rPr>
        <w:t>()</w:t>
      </w:r>
      <w:r>
        <w:rPr>
          <w:rFonts w:ascii="Courier New" w:hAnsi="Courier New" w:cs="Courier New" w:hint="default"/>
          <w:color w:val="9400D3"/>
          <w:sz w:val="16"/>
          <w:szCs w:val="16"/>
          <w:shd w:val="clear" w:color="auto" w:fill="1E1E1E"/>
        </w:rPr>
        <w:t>)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;</w:t>
      </w:r>
    </w:p>
    <w:p w14:paraId="0E215639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9ACD32"/>
          <w:sz w:val="16"/>
          <w:szCs w:val="16"/>
          <w:shd w:val="clear" w:color="auto" w:fill="1E1E1E"/>
        </w:rPr>
        <w:t>}</w:t>
      </w:r>
    </w:p>
    <w:p w14:paraId="2FF58420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D8A0DF"/>
          <w:sz w:val="16"/>
          <w:szCs w:val="16"/>
          <w:shd w:val="clear" w:color="auto" w:fill="1E1E1E"/>
        </w:rPr>
        <w:t>else</w:t>
      </w:r>
    </w:p>
    <w:p w14:paraId="78DA9B09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9ACD32"/>
          <w:sz w:val="16"/>
          <w:szCs w:val="16"/>
          <w:shd w:val="clear" w:color="auto" w:fill="1E1E1E"/>
        </w:rPr>
        <w:t>{</w:t>
      </w:r>
    </w:p>
    <w:p w14:paraId="757A992F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D8A0DF"/>
          <w:sz w:val="16"/>
          <w:szCs w:val="16"/>
          <w:shd w:val="clear" w:color="auto" w:fill="1E1E1E"/>
        </w:rPr>
        <w:t>throw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ADD8E6"/>
          <w:sz w:val="16"/>
          <w:szCs w:val="16"/>
          <w:shd w:val="clear" w:color="auto" w:fill="1E1E1E"/>
        </w:rPr>
        <w:t>std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::</w:t>
      </w:r>
      <w:proofErr w:type="spellStart"/>
      <w:r>
        <w:rPr>
          <w:rFonts w:ascii="Courier New" w:hAnsi="Courier New" w:cs="Courier New" w:hint="default"/>
          <w:color w:val="4EC9B0"/>
          <w:sz w:val="16"/>
          <w:szCs w:val="16"/>
          <w:shd w:val="clear" w:color="auto" w:fill="1E1E1E"/>
        </w:rPr>
        <w:t>runtime_error</w:t>
      </w:r>
      <w:proofErr w:type="spellEnd"/>
      <w:r>
        <w:rPr>
          <w:rFonts w:ascii="Courier New" w:hAnsi="Courier New" w:cs="Courier New" w:hint="default"/>
          <w:color w:val="9400D3"/>
          <w:sz w:val="16"/>
          <w:szCs w:val="16"/>
          <w:shd w:val="clear" w:color="auto" w:fill="1E1E1E"/>
        </w:rPr>
        <w:t>(</w:t>
      </w:r>
      <w:r>
        <w:rPr>
          <w:rFonts w:ascii="Courier New" w:hAnsi="Courier New" w:cs="Courier New" w:hint="default"/>
          <w:color w:val="E8C9BB"/>
          <w:sz w:val="16"/>
          <w:szCs w:val="16"/>
          <w:shd w:val="clear" w:color="auto" w:fill="1E1E1E"/>
        </w:rPr>
        <w:t>"</w:t>
      </w:r>
      <w:r>
        <w:rPr>
          <w:rFonts w:ascii="Courier New" w:hAnsi="Courier New" w:cs="Courier New" w:hint="default"/>
          <w:color w:val="D69D85"/>
          <w:sz w:val="16"/>
          <w:szCs w:val="16"/>
          <w:shd w:val="clear" w:color="auto" w:fill="1E1E1E"/>
        </w:rPr>
        <w:t>Bad input</w:t>
      </w:r>
      <w:r>
        <w:rPr>
          <w:rFonts w:ascii="Courier New" w:hAnsi="Courier New" w:cs="Courier New" w:hint="default"/>
          <w:color w:val="E8C9BB"/>
          <w:sz w:val="16"/>
          <w:szCs w:val="16"/>
          <w:shd w:val="clear" w:color="auto" w:fill="1E1E1E"/>
        </w:rPr>
        <w:t>"</w:t>
      </w:r>
      <w:r>
        <w:rPr>
          <w:rFonts w:ascii="Courier New" w:hAnsi="Courier New" w:cs="Courier New" w:hint="default"/>
          <w:color w:val="9400D3"/>
          <w:sz w:val="16"/>
          <w:szCs w:val="16"/>
          <w:shd w:val="clear" w:color="auto" w:fill="1E1E1E"/>
        </w:rPr>
        <w:t>)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;</w:t>
      </w:r>
      <w:r>
        <w:rPr>
          <w:rFonts w:ascii="Courier New" w:hAnsi="Courier New" w:cs="Courier New"/>
          <w:color w:val="B4B4B4"/>
          <w:sz w:val="16"/>
          <w:szCs w:val="16"/>
          <w:shd w:val="clear" w:color="auto" w:fill="1E1E1E"/>
        </w:rPr>
        <w:t>//</w:t>
      </w:r>
      <w:r>
        <w:rPr>
          <w:rFonts w:ascii="Courier New" w:hAnsi="Courier New" w:cs="Courier New"/>
          <w:color w:val="B4B4B4"/>
          <w:sz w:val="16"/>
          <w:szCs w:val="16"/>
          <w:shd w:val="clear" w:color="auto" w:fill="1E1E1E"/>
        </w:rPr>
        <w:t>参数数量错误</w:t>
      </w:r>
    </w:p>
    <w:p w14:paraId="7B539615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9ACD32"/>
          <w:sz w:val="16"/>
          <w:szCs w:val="16"/>
          <w:shd w:val="clear" w:color="auto" w:fill="1E1E1E"/>
        </w:rPr>
        <w:t>}</w:t>
      </w:r>
    </w:p>
    <w:p w14:paraId="50B1A721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D8A0DF"/>
          <w:sz w:val="16"/>
          <w:szCs w:val="16"/>
          <w:shd w:val="clear" w:color="auto" w:fill="1E1E1E"/>
        </w:rPr>
        <w:t>if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9ACD32"/>
          <w:sz w:val="16"/>
          <w:szCs w:val="16"/>
          <w:shd w:val="clear" w:color="auto" w:fill="1E1E1E"/>
        </w:rPr>
        <w:t>(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date1 </w:t>
      </w:r>
      <w:r>
        <w:rPr>
          <w:rFonts w:ascii="Courier New" w:hAnsi="Courier New" w:cs="Courier New" w:hint="default"/>
          <w:color w:val="4EC9B0"/>
          <w:sz w:val="16"/>
          <w:szCs w:val="16"/>
          <w:shd w:val="clear" w:color="auto" w:fill="1E1E1E"/>
        </w:rPr>
        <w:t>&gt;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date2</w:t>
      </w:r>
      <w:r>
        <w:rPr>
          <w:rFonts w:ascii="Courier New" w:hAnsi="Courier New" w:cs="Courier New" w:hint="default"/>
          <w:color w:val="9ACD32"/>
          <w:sz w:val="16"/>
          <w:szCs w:val="16"/>
          <w:shd w:val="clear" w:color="auto" w:fill="1E1E1E"/>
        </w:rPr>
        <w:t>)</w:t>
      </w:r>
    </w:p>
    <w:p w14:paraId="4A656E6F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9ACD32"/>
          <w:sz w:val="16"/>
          <w:szCs w:val="16"/>
          <w:shd w:val="clear" w:color="auto" w:fill="1E1E1E"/>
        </w:rPr>
        <w:t>{</w:t>
      </w:r>
    </w:p>
    <w:p w14:paraId="304A832C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lastRenderedPageBreak/>
        <w:tab/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D8A0DF"/>
          <w:sz w:val="16"/>
          <w:szCs w:val="16"/>
          <w:shd w:val="clear" w:color="auto" w:fill="1E1E1E"/>
        </w:rPr>
        <w:t>throw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proofErr w:type="gramStart"/>
      <w:r>
        <w:rPr>
          <w:rFonts w:ascii="Courier New" w:hAnsi="Courier New" w:cs="Courier New" w:hint="default"/>
          <w:color w:val="ADD8E6"/>
          <w:sz w:val="16"/>
          <w:szCs w:val="16"/>
          <w:shd w:val="clear" w:color="auto" w:fill="1E1E1E"/>
        </w:rPr>
        <w:t>std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::</w:t>
      </w:r>
      <w:proofErr w:type="spellStart"/>
      <w:proofErr w:type="gramEnd"/>
      <w:r>
        <w:rPr>
          <w:rFonts w:ascii="Courier New" w:hAnsi="Courier New" w:cs="Courier New" w:hint="default"/>
          <w:color w:val="4EC9B0"/>
          <w:sz w:val="16"/>
          <w:szCs w:val="16"/>
          <w:shd w:val="clear" w:color="auto" w:fill="1E1E1E"/>
        </w:rPr>
        <w:t>runtime_error</w:t>
      </w:r>
      <w:proofErr w:type="spellEnd"/>
      <w:r>
        <w:rPr>
          <w:rFonts w:ascii="Courier New" w:hAnsi="Courier New" w:cs="Courier New" w:hint="default"/>
          <w:color w:val="9400D3"/>
          <w:sz w:val="16"/>
          <w:szCs w:val="16"/>
          <w:shd w:val="clear" w:color="auto" w:fill="1E1E1E"/>
        </w:rPr>
        <w:t>(</w:t>
      </w:r>
      <w:r>
        <w:rPr>
          <w:rFonts w:ascii="Courier New" w:hAnsi="Courier New" w:cs="Courier New" w:hint="default"/>
          <w:color w:val="E8C9BB"/>
          <w:sz w:val="16"/>
          <w:szCs w:val="16"/>
          <w:shd w:val="clear" w:color="auto" w:fill="1E1E1E"/>
        </w:rPr>
        <w:t>"</w:t>
      </w:r>
      <w:r>
        <w:rPr>
          <w:rFonts w:ascii="Courier New" w:hAnsi="Courier New" w:cs="Courier New" w:hint="default"/>
          <w:color w:val="D69D85"/>
          <w:sz w:val="16"/>
          <w:szCs w:val="16"/>
          <w:shd w:val="clear" w:color="auto" w:fill="1E1E1E"/>
        </w:rPr>
        <w:t>invalid date range</w:t>
      </w:r>
      <w:r>
        <w:rPr>
          <w:rFonts w:ascii="Courier New" w:hAnsi="Courier New" w:cs="Courier New" w:hint="default"/>
          <w:color w:val="E8C9BB"/>
          <w:sz w:val="16"/>
          <w:szCs w:val="16"/>
          <w:shd w:val="clear" w:color="auto" w:fill="1E1E1E"/>
        </w:rPr>
        <w:t>"</w:t>
      </w:r>
      <w:r>
        <w:rPr>
          <w:rFonts w:ascii="Courier New" w:hAnsi="Courier New" w:cs="Courier New" w:hint="default"/>
          <w:color w:val="9400D3"/>
          <w:sz w:val="16"/>
          <w:szCs w:val="16"/>
          <w:shd w:val="clear" w:color="auto" w:fill="1E1E1E"/>
        </w:rPr>
        <w:t>)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;</w:t>
      </w:r>
    </w:p>
    <w:p w14:paraId="35970993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9ACD32"/>
          <w:sz w:val="16"/>
          <w:szCs w:val="16"/>
          <w:shd w:val="clear" w:color="auto" w:fill="1E1E1E"/>
        </w:rPr>
        <w:t>}</w:t>
      </w:r>
    </w:p>
    <w:p w14:paraId="7E571707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D8A0DF"/>
          <w:sz w:val="16"/>
          <w:szCs w:val="16"/>
          <w:shd w:val="clear" w:color="auto" w:fill="1E1E1E"/>
        </w:rPr>
        <w:t>return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569CD6"/>
          <w:sz w:val="16"/>
          <w:szCs w:val="16"/>
          <w:shd w:val="clear" w:color="auto" w:fill="1E1E1E"/>
        </w:rPr>
        <w:t>new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proofErr w:type="gramStart"/>
      <w:r>
        <w:rPr>
          <w:rFonts w:ascii="Courier New" w:hAnsi="Courier New" w:cs="Courier New" w:hint="default"/>
          <w:color w:val="4EC9B0"/>
          <w:sz w:val="16"/>
          <w:szCs w:val="16"/>
          <w:shd w:val="clear" w:color="auto" w:fill="1E1E1E"/>
        </w:rPr>
        <w:t>QueryBy</w:t>
      </w:r>
      <w:r>
        <w:rPr>
          <w:rFonts w:ascii="Courier New" w:hAnsi="Courier New" w:cs="Courier New" w:hint="default"/>
          <w:color w:val="9ACD32"/>
          <w:sz w:val="16"/>
          <w:szCs w:val="16"/>
          <w:shd w:val="clear" w:color="auto" w:fill="1E1E1E"/>
        </w:rPr>
        <w:t>(</w:t>
      </w:r>
      <w:proofErr w:type="gramEnd"/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date1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,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date2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,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4EC9B0"/>
          <w:sz w:val="16"/>
          <w:szCs w:val="16"/>
          <w:shd w:val="clear" w:color="auto" w:fill="1E1E1E"/>
        </w:rPr>
        <w:t>AccountRecord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::</w:t>
      </w:r>
      <w:r>
        <w:rPr>
          <w:rFonts w:ascii="Courier New" w:hAnsi="Courier New" w:cs="Courier New" w:hint="default"/>
          <w:color w:val="00FFFF"/>
          <w:sz w:val="16"/>
          <w:szCs w:val="16"/>
          <w:shd w:val="clear" w:color="auto" w:fill="1E1E1E"/>
        </w:rPr>
        <w:t>ascendDateComparator</w:t>
      </w:r>
      <w:r>
        <w:rPr>
          <w:rFonts w:ascii="Courier New" w:hAnsi="Courier New" w:cs="Courier New" w:hint="default"/>
          <w:color w:val="9400D3"/>
          <w:sz w:val="16"/>
          <w:szCs w:val="16"/>
          <w:shd w:val="clear" w:color="auto" w:fill="1E1E1E"/>
        </w:rPr>
        <w:t>()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,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id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,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password</w:t>
      </w:r>
      <w:r>
        <w:rPr>
          <w:rFonts w:ascii="Courier New" w:hAnsi="Courier New" w:cs="Courier New" w:hint="default"/>
          <w:color w:val="9ACD32"/>
          <w:sz w:val="16"/>
          <w:szCs w:val="16"/>
          <w:shd w:val="clear" w:color="auto" w:fill="1E1E1E"/>
        </w:rPr>
        <w:t>)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;</w:t>
      </w:r>
    </w:p>
    <w:p w14:paraId="6E1B6472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</w:rPr>
      </w:pPr>
      <w:r>
        <w:rPr>
          <w:rFonts w:ascii="Courier New" w:hAnsi="Courier New" w:cs="Courier New" w:hint="default"/>
          <w:color w:val="FF1493"/>
          <w:sz w:val="16"/>
          <w:szCs w:val="16"/>
          <w:shd w:val="clear" w:color="auto" w:fill="1E1E1E"/>
        </w:rPr>
        <w:t>}</w:t>
      </w:r>
    </w:p>
    <w:p w14:paraId="2BE961D3" w14:textId="77777777" w:rsidR="00944C50" w:rsidRDefault="00944C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5AB199" w14:textId="77777777" w:rsidR="00944C50" w:rsidRDefault="005D56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测试用例</w:t>
      </w:r>
      <w:r>
        <w:rPr>
          <w:rFonts w:ascii="Times New Roman" w:hAnsi="Times New Roman" w:cs="Times New Roman" w:hint="eastAsia"/>
          <w:sz w:val="24"/>
          <w:szCs w:val="24"/>
        </w:rPr>
        <w:t>1: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输入错误时间</w:t>
      </w:r>
    </w:p>
    <w:p w14:paraId="395BFB2C" w14:textId="77777777" w:rsidR="00944C50" w:rsidRDefault="005D56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114300" distR="114300" wp14:anchorId="7FB94015" wp14:editId="00DC6C47">
            <wp:extent cx="5219700" cy="2038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F907E" w14:textId="77777777" w:rsidR="00944C50" w:rsidRDefault="005D56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测试用例</w:t>
      </w:r>
      <w:r>
        <w:rPr>
          <w:rFonts w:ascii="Times New Roman" w:hAnsi="Times New Roman" w:cs="Times New Roman" w:hint="eastAsia"/>
          <w:sz w:val="24"/>
          <w:szCs w:val="24"/>
        </w:rPr>
        <w:t xml:space="preserve">2: </w:t>
      </w:r>
      <w:r>
        <w:rPr>
          <w:rFonts w:ascii="Times New Roman" w:hAnsi="Times New Roman" w:cs="Times New Roman" w:hint="eastAsia"/>
          <w:sz w:val="24"/>
          <w:szCs w:val="24"/>
        </w:rPr>
        <w:t>记录的数据有误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 w:hint="eastAsia"/>
          <w:sz w:val="24"/>
          <w:szCs w:val="24"/>
        </w:rPr>
        <w:t>读取</w:t>
      </w:r>
    </w:p>
    <w:p w14:paraId="0816EC85" w14:textId="77777777" w:rsidR="00944C50" w:rsidRDefault="005D56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114300" distR="114300" wp14:anchorId="2332A301" wp14:editId="68A43494">
            <wp:extent cx="5265420" cy="1918335"/>
            <wp:effectExtent l="0" t="0" r="1143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91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C6D60" w14:textId="77777777" w:rsidR="00944C50" w:rsidRDefault="005D569A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考虑到系统读取时间等操作对用户来说是没有感知的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 w:hint="eastAsia"/>
          <w:sz w:val="24"/>
          <w:szCs w:val="24"/>
        </w:rPr>
        <w:t>所以单独设置了测试用例</w:t>
      </w:r>
    </w:p>
    <w:p w14:paraId="2A7CEB85" w14:textId="77777777" w:rsidR="00944C50" w:rsidRDefault="005D569A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测试用例</w:t>
      </w:r>
      <w:r>
        <w:rPr>
          <w:rFonts w:ascii="Times New Roman" w:hAnsi="Times New Roman" w:cs="Times New Roman" w:hint="eastAsia"/>
          <w:sz w:val="24"/>
          <w:szCs w:val="24"/>
        </w:rPr>
        <w:t xml:space="preserve">3: </w:t>
      </w:r>
      <w:r>
        <w:rPr>
          <w:rFonts w:ascii="Times New Roman" w:hAnsi="Times New Roman" w:cs="Times New Roman" w:hint="eastAsia"/>
          <w:sz w:val="24"/>
          <w:szCs w:val="24"/>
        </w:rPr>
        <w:t>取款时余额不足</w:t>
      </w:r>
    </w:p>
    <w:p w14:paraId="156419AC" w14:textId="77777777" w:rsidR="00944C50" w:rsidRDefault="005D569A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114300" distR="114300" wp14:anchorId="7E820796" wp14:editId="5D6A0AB7">
            <wp:extent cx="5269865" cy="826770"/>
            <wp:effectExtent l="0" t="0" r="6985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9927B" w14:textId="77777777" w:rsidR="00944C50" w:rsidRDefault="005D56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测试用例</w:t>
      </w:r>
      <w:r>
        <w:rPr>
          <w:rFonts w:ascii="Times New Roman" w:hAnsi="Times New Roman" w:cs="Times New Roman" w:hint="eastAsia"/>
          <w:sz w:val="24"/>
          <w:szCs w:val="24"/>
        </w:rPr>
        <w:t xml:space="preserve">4: </w:t>
      </w:r>
      <w:r>
        <w:rPr>
          <w:rFonts w:ascii="Times New Roman" w:hAnsi="Times New Roman" w:cs="Times New Roman" w:hint="eastAsia"/>
          <w:sz w:val="24"/>
          <w:szCs w:val="24"/>
        </w:rPr>
        <w:t>结算利息时余额不足</w:t>
      </w:r>
    </w:p>
    <w:p w14:paraId="07B55EF7" w14:textId="77777777" w:rsidR="00944C50" w:rsidRDefault="005D56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noProof/>
        </w:rPr>
        <w:lastRenderedPageBreak/>
        <w:drawing>
          <wp:inline distT="0" distB="0" distL="114300" distR="114300" wp14:anchorId="4829E6D2" wp14:editId="0A88E60D">
            <wp:extent cx="5272405" cy="897255"/>
            <wp:effectExtent l="0" t="0" r="4445" b="171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8DAE2" w14:textId="77777777" w:rsidR="00944C50" w:rsidRDefault="00944C50">
      <w:pPr>
        <w:spacing w:line="360" w:lineRule="auto"/>
        <w:rPr>
          <w:b/>
          <w:sz w:val="24"/>
          <w:szCs w:val="28"/>
        </w:rPr>
      </w:pPr>
    </w:p>
    <w:p w14:paraId="72C1EFEF" w14:textId="77777777" w:rsidR="00944C50" w:rsidRDefault="005D569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【</w:t>
      </w:r>
      <w:r>
        <w:rPr>
          <w:rFonts w:ascii="Times New Roman" w:hAnsi="Times New Roman" w:cs="Times New Roman" w:hint="eastAsia"/>
          <w:bCs/>
          <w:sz w:val="24"/>
          <w:szCs w:val="24"/>
        </w:rPr>
        <w:t>功能</w:t>
      </w:r>
      <w:r>
        <w:rPr>
          <w:rFonts w:ascii="Times New Roman" w:hAnsi="Times New Roman" w:cs="Times New Roman" w:hint="eastAsia"/>
          <w:bCs/>
          <w:sz w:val="24"/>
          <w:szCs w:val="24"/>
        </w:rPr>
        <w:t>3</w:t>
      </w:r>
      <w:r>
        <w:rPr>
          <w:rFonts w:ascii="Times New Roman" w:hAnsi="Times New Roman" w:cs="Times New Roman" w:hint="eastAsia"/>
          <w:bCs/>
          <w:sz w:val="24"/>
          <w:szCs w:val="24"/>
        </w:rPr>
        <w:t>：</w:t>
      </w:r>
      <w:r>
        <w:rPr>
          <w:rFonts w:hint="eastAsia"/>
          <w:sz w:val="24"/>
          <w:szCs w:val="28"/>
        </w:rPr>
        <w:t>每个用户登陆后需要提示该用户需要处理的信息</w:t>
      </w:r>
      <w:r>
        <w:rPr>
          <w:rFonts w:hint="eastAsia"/>
          <w:sz w:val="24"/>
          <w:szCs w:val="28"/>
        </w:rPr>
        <w:t>,</w:t>
      </w:r>
      <w:r>
        <w:rPr>
          <w:rFonts w:hint="eastAsia"/>
          <w:sz w:val="24"/>
          <w:szCs w:val="28"/>
        </w:rPr>
        <w:t>如还款的提示及当月的账户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统计，包括收入和支出的统计</w:t>
      </w:r>
      <w:r>
        <w:rPr>
          <w:rFonts w:hint="eastAsia"/>
        </w:rPr>
        <w:t>。</w:t>
      </w:r>
      <w:r>
        <w:rPr>
          <w:rFonts w:ascii="Times New Roman" w:hAnsi="Times New Roman" w:cs="Times New Roman"/>
          <w:b/>
          <w:bCs/>
          <w:sz w:val="24"/>
          <w:szCs w:val="24"/>
        </w:rPr>
        <w:t>】</w:t>
      </w:r>
    </w:p>
    <w:p w14:paraId="151E89E1" w14:textId="77777777" w:rsidR="00944C50" w:rsidRDefault="005D569A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ab/>
      </w:r>
    </w:p>
    <w:p w14:paraId="4F9C3F80" w14:textId="77777777" w:rsidR="00944C50" w:rsidRDefault="005D569A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Account</w:t>
      </w:r>
      <w:proofErr w:type="gramStart"/>
      <w:r>
        <w:rPr>
          <w:rFonts w:hint="eastAsia"/>
          <w:sz w:val="24"/>
          <w:szCs w:val="28"/>
        </w:rPr>
        <w:t>基类提供</w:t>
      </w:r>
      <w:proofErr w:type="gramEnd"/>
      <w:r>
        <w:rPr>
          <w:rFonts w:hint="eastAsia"/>
          <w:sz w:val="24"/>
          <w:szCs w:val="28"/>
        </w:rPr>
        <w:t>方法即可</w:t>
      </w:r>
    </w:p>
    <w:p w14:paraId="383CE545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4EC9B0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569CD6"/>
          <w:sz w:val="16"/>
          <w:szCs w:val="16"/>
          <w:shd w:val="clear" w:color="auto" w:fill="1E1E1E"/>
        </w:rPr>
        <w:t>auto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proofErr w:type="gramStart"/>
      <w:r>
        <w:rPr>
          <w:rFonts w:ascii="Courier New" w:hAnsi="Courier New" w:cs="Courier New" w:hint="default"/>
          <w:color w:val="4EC9B0"/>
          <w:sz w:val="16"/>
          <w:szCs w:val="16"/>
          <w:shd w:val="clear" w:color="auto" w:fill="1E1E1E"/>
        </w:rPr>
        <w:t>Account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::</w:t>
      </w:r>
      <w:proofErr w:type="gramEnd"/>
      <w:r>
        <w:rPr>
          <w:rFonts w:ascii="Courier New" w:hAnsi="Courier New" w:cs="Courier New" w:hint="default"/>
          <w:color w:val="00FFFF"/>
          <w:sz w:val="16"/>
          <w:szCs w:val="16"/>
          <w:shd w:val="clear" w:color="auto" w:fill="1E1E1E"/>
        </w:rPr>
        <w:t>notice</w:t>
      </w:r>
      <w:r>
        <w:rPr>
          <w:rFonts w:ascii="Courier New" w:hAnsi="Courier New" w:cs="Courier New" w:hint="default"/>
          <w:color w:val="FF9900"/>
          <w:sz w:val="16"/>
          <w:szCs w:val="16"/>
          <w:shd w:val="clear" w:color="auto" w:fill="1E1E1E"/>
        </w:rPr>
        <w:t>()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-&gt;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ADD8E6"/>
          <w:sz w:val="16"/>
          <w:szCs w:val="16"/>
          <w:shd w:val="clear" w:color="auto" w:fill="1E1E1E"/>
        </w:rPr>
        <w:t>std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::</w:t>
      </w:r>
      <w:r>
        <w:rPr>
          <w:rFonts w:ascii="Courier New" w:hAnsi="Courier New" w:cs="Courier New" w:hint="default"/>
          <w:color w:val="4EC9B0"/>
          <w:sz w:val="16"/>
          <w:szCs w:val="16"/>
          <w:shd w:val="clear" w:color="auto" w:fill="1E1E1E"/>
        </w:rPr>
        <w:t>string</w:t>
      </w:r>
    </w:p>
    <w:p w14:paraId="133464C1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FF9900"/>
          <w:sz w:val="16"/>
          <w:szCs w:val="16"/>
          <w:shd w:val="clear" w:color="auto" w:fill="1E1E1E"/>
        </w:rPr>
        <w:t>{</w:t>
      </w:r>
    </w:p>
    <w:p w14:paraId="5C0A0E0A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569CD6"/>
          <w:sz w:val="16"/>
          <w:szCs w:val="16"/>
          <w:shd w:val="clear" w:color="auto" w:fill="1E1E1E"/>
        </w:rPr>
        <w:t>const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569CD6"/>
          <w:sz w:val="16"/>
          <w:szCs w:val="16"/>
          <w:shd w:val="clear" w:color="auto" w:fill="1E1E1E"/>
        </w:rPr>
        <w:t>auto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proofErr w:type="spellStart"/>
      <w:r>
        <w:rPr>
          <w:rFonts w:ascii="Courier New" w:hAnsi="Courier New" w:cs="Courier New" w:hint="default"/>
          <w:color w:val="9CDCFE"/>
          <w:sz w:val="16"/>
          <w:szCs w:val="16"/>
          <w:shd w:val="clear" w:color="auto" w:fill="1E1E1E"/>
        </w:rPr>
        <w:t>sysDate</w:t>
      </w:r>
      <w:proofErr w:type="spellEnd"/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=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proofErr w:type="gramStart"/>
      <w:r>
        <w:rPr>
          <w:rFonts w:ascii="Courier New" w:hAnsi="Courier New" w:cs="Courier New" w:hint="default"/>
          <w:color w:val="ADD8E6"/>
          <w:sz w:val="16"/>
          <w:szCs w:val="16"/>
          <w:shd w:val="clear" w:color="auto" w:fill="1E1E1E"/>
        </w:rPr>
        <w:t>DATE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::</w:t>
      </w:r>
      <w:proofErr w:type="spellStart"/>
      <w:proofErr w:type="gramEnd"/>
      <w:r>
        <w:rPr>
          <w:rFonts w:ascii="Courier New" w:hAnsi="Courier New" w:cs="Courier New" w:hint="default"/>
          <w:color w:val="ADD8E6"/>
          <w:sz w:val="16"/>
          <w:szCs w:val="16"/>
          <w:shd w:val="clear" w:color="auto" w:fill="1E1E1E"/>
        </w:rPr>
        <w:t>getSystemDate</w:t>
      </w:r>
      <w:proofErr w:type="spellEnd"/>
      <w:r>
        <w:rPr>
          <w:rFonts w:ascii="Courier New" w:hAnsi="Courier New" w:cs="Courier New" w:hint="default"/>
          <w:color w:val="FF1493"/>
          <w:sz w:val="16"/>
          <w:szCs w:val="16"/>
          <w:shd w:val="clear" w:color="auto" w:fill="1E1E1E"/>
        </w:rPr>
        <w:t>()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;</w:t>
      </w:r>
    </w:p>
    <w:p w14:paraId="08C96BE1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569CD6"/>
          <w:sz w:val="16"/>
          <w:szCs w:val="16"/>
          <w:shd w:val="clear" w:color="auto" w:fill="1E1E1E"/>
        </w:rPr>
        <w:t>const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569CD6"/>
          <w:sz w:val="16"/>
          <w:szCs w:val="16"/>
          <w:shd w:val="clear" w:color="auto" w:fill="1E1E1E"/>
        </w:rPr>
        <w:t>auto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9CDCFE"/>
          <w:sz w:val="16"/>
          <w:szCs w:val="16"/>
          <w:shd w:val="clear" w:color="auto" w:fill="1E1E1E"/>
        </w:rPr>
        <w:t>d1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=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proofErr w:type="gramStart"/>
      <w:r>
        <w:rPr>
          <w:rFonts w:ascii="Courier New" w:hAnsi="Courier New" w:cs="Courier New" w:hint="default"/>
          <w:color w:val="ADD8E6"/>
          <w:sz w:val="16"/>
          <w:szCs w:val="16"/>
          <w:shd w:val="clear" w:color="auto" w:fill="1E1E1E"/>
        </w:rPr>
        <w:t>getDate</w:t>
      </w:r>
      <w:r>
        <w:rPr>
          <w:rFonts w:ascii="Courier New" w:hAnsi="Courier New" w:cs="Courier New" w:hint="default"/>
          <w:color w:val="FF1493"/>
          <w:sz w:val="16"/>
          <w:szCs w:val="16"/>
          <w:shd w:val="clear" w:color="auto" w:fill="1E1E1E"/>
        </w:rPr>
        <w:t>(</w:t>
      </w:r>
      <w:proofErr w:type="gramEnd"/>
      <w:r>
        <w:rPr>
          <w:rFonts w:ascii="Courier New" w:hAnsi="Courier New" w:cs="Courier New" w:hint="default"/>
          <w:color w:val="9CDCFE"/>
          <w:sz w:val="16"/>
          <w:szCs w:val="16"/>
          <w:shd w:val="clear" w:color="auto" w:fill="1E1E1E"/>
        </w:rPr>
        <w:t>sysDate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.</w:t>
      </w:r>
      <w:r>
        <w:rPr>
          <w:rFonts w:ascii="Courier New" w:hAnsi="Courier New" w:cs="Courier New" w:hint="default"/>
          <w:color w:val="00FFFF"/>
          <w:sz w:val="16"/>
          <w:szCs w:val="16"/>
          <w:shd w:val="clear" w:color="auto" w:fill="1E1E1E"/>
        </w:rPr>
        <w:t>getYear</w:t>
      </w:r>
      <w:r>
        <w:rPr>
          <w:rFonts w:ascii="Courier New" w:hAnsi="Courier New" w:cs="Courier New" w:hint="default"/>
          <w:color w:val="9ACD32"/>
          <w:sz w:val="16"/>
          <w:szCs w:val="16"/>
          <w:shd w:val="clear" w:color="auto" w:fill="1E1E1E"/>
        </w:rPr>
        <w:t>()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,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9CDCFE"/>
          <w:sz w:val="16"/>
          <w:szCs w:val="16"/>
          <w:shd w:val="clear" w:color="auto" w:fill="1E1E1E"/>
        </w:rPr>
        <w:t>sysDate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.</w:t>
      </w:r>
      <w:r>
        <w:rPr>
          <w:rFonts w:ascii="Courier New" w:hAnsi="Courier New" w:cs="Courier New" w:hint="default"/>
          <w:color w:val="00FFFF"/>
          <w:sz w:val="16"/>
          <w:szCs w:val="16"/>
          <w:shd w:val="clear" w:color="auto" w:fill="1E1E1E"/>
        </w:rPr>
        <w:t>getMonth</w:t>
      </w:r>
      <w:r>
        <w:rPr>
          <w:rFonts w:ascii="Courier New" w:hAnsi="Courier New" w:cs="Courier New" w:hint="default"/>
          <w:color w:val="9ACD32"/>
          <w:sz w:val="16"/>
          <w:szCs w:val="16"/>
          <w:shd w:val="clear" w:color="auto" w:fill="1E1E1E"/>
        </w:rPr>
        <w:t>()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,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B5CEA8"/>
          <w:sz w:val="16"/>
          <w:szCs w:val="16"/>
          <w:shd w:val="clear" w:color="auto" w:fill="1E1E1E"/>
        </w:rPr>
        <w:t>1</w:t>
      </w:r>
      <w:r>
        <w:rPr>
          <w:rFonts w:ascii="Courier New" w:hAnsi="Courier New" w:cs="Courier New" w:hint="default"/>
          <w:color w:val="FF1493"/>
          <w:sz w:val="16"/>
          <w:szCs w:val="16"/>
          <w:shd w:val="clear" w:color="auto" w:fill="1E1E1E"/>
        </w:rPr>
        <w:t>)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;</w:t>
      </w:r>
    </w:p>
    <w:p w14:paraId="323C4CD6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 xml:space="preserve"> </w:t>
      </w:r>
    </w:p>
    <w:p w14:paraId="4E5C8D20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00FFFF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569CD6"/>
          <w:sz w:val="16"/>
          <w:szCs w:val="16"/>
          <w:shd w:val="clear" w:color="auto" w:fill="1E1E1E"/>
        </w:rPr>
        <w:t>const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569CD6"/>
          <w:sz w:val="16"/>
          <w:szCs w:val="16"/>
          <w:shd w:val="clear" w:color="auto" w:fill="1E1E1E"/>
        </w:rPr>
        <w:t>auto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9CDCFE"/>
          <w:sz w:val="16"/>
          <w:szCs w:val="16"/>
          <w:shd w:val="clear" w:color="auto" w:fill="1E1E1E"/>
        </w:rPr>
        <w:t>notice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=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569CD6"/>
          <w:sz w:val="16"/>
          <w:szCs w:val="16"/>
          <w:shd w:val="clear" w:color="auto" w:fill="1E1E1E"/>
        </w:rPr>
        <w:t>this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-&gt;</w:t>
      </w:r>
      <w:proofErr w:type="spellStart"/>
      <w:r>
        <w:rPr>
          <w:rFonts w:ascii="Courier New" w:hAnsi="Courier New" w:cs="Courier New" w:hint="default"/>
          <w:color w:val="00FFFF"/>
          <w:sz w:val="16"/>
          <w:szCs w:val="16"/>
          <w:shd w:val="clear" w:color="auto" w:fill="1E1E1E"/>
        </w:rPr>
        <w:t>query_this_by_order</w:t>
      </w:r>
      <w:proofErr w:type="spellEnd"/>
    </w:p>
    <w:p w14:paraId="4F9EE73B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</w:pPr>
      <w:r>
        <w:rPr>
          <w:rFonts w:ascii="Courier New" w:hAnsi="Courier New" w:cs="Courier New"/>
          <w:color w:val="00FFFF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/>
          <w:color w:val="00FFFF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/>
          <w:color w:val="00FFFF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FF1493"/>
          <w:sz w:val="16"/>
          <w:szCs w:val="16"/>
          <w:shd w:val="clear" w:color="auto" w:fill="1E1E1E"/>
        </w:rPr>
        <w:t>(</w:t>
      </w:r>
      <w:r>
        <w:rPr>
          <w:rFonts w:ascii="Courier New" w:hAnsi="Courier New" w:cs="Courier New" w:hint="default"/>
          <w:color w:val="9CDCFE"/>
          <w:sz w:val="16"/>
          <w:szCs w:val="16"/>
          <w:shd w:val="clear" w:color="auto" w:fill="1E1E1E"/>
        </w:rPr>
        <w:t>d</w:t>
      </w:r>
      <w:proofErr w:type="gramStart"/>
      <w:r>
        <w:rPr>
          <w:rFonts w:ascii="Courier New" w:hAnsi="Courier New" w:cs="Courier New" w:hint="default"/>
          <w:color w:val="9CDCFE"/>
          <w:sz w:val="16"/>
          <w:szCs w:val="16"/>
          <w:shd w:val="clear" w:color="auto" w:fill="1E1E1E"/>
        </w:rPr>
        <w:t>1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,</w:t>
      </w:r>
      <w:r>
        <w:rPr>
          <w:rFonts w:ascii="Courier New" w:hAnsi="Courier New" w:cs="Courier New" w:hint="default"/>
          <w:color w:val="9CDCFE"/>
          <w:sz w:val="16"/>
          <w:szCs w:val="16"/>
          <w:shd w:val="clear" w:color="auto" w:fill="1E1E1E"/>
        </w:rPr>
        <w:t>sysDate</w:t>
      </w:r>
      <w:proofErr w:type="gramEnd"/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,</w:t>
      </w:r>
      <w:r>
        <w:rPr>
          <w:rFonts w:ascii="Courier New" w:hAnsi="Courier New" w:cs="Courier New" w:hint="default"/>
          <w:color w:val="4EC9B0"/>
          <w:sz w:val="16"/>
          <w:szCs w:val="16"/>
          <w:shd w:val="clear" w:color="auto" w:fill="1E1E1E"/>
        </w:rPr>
        <w:t>AccountRecord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::</w:t>
      </w:r>
      <w:proofErr w:type="spellStart"/>
      <w:r>
        <w:rPr>
          <w:rFonts w:ascii="Courier New" w:hAnsi="Courier New" w:cs="Courier New" w:hint="default"/>
          <w:color w:val="00FFFF"/>
          <w:sz w:val="16"/>
          <w:szCs w:val="16"/>
          <w:shd w:val="clear" w:color="auto" w:fill="1E1E1E"/>
        </w:rPr>
        <w:t>ascendAmountComparator</w:t>
      </w:r>
      <w:proofErr w:type="spellEnd"/>
      <w:r>
        <w:rPr>
          <w:rFonts w:ascii="Courier New" w:hAnsi="Courier New" w:cs="Courier New" w:hint="default"/>
          <w:color w:val="9ACD32"/>
          <w:sz w:val="16"/>
          <w:szCs w:val="16"/>
          <w:shd w:val="clear" w:color="auto" w:fill="1E1E1E"/>
        </w:rPr>
        <w:t>()</w:t>
      </w:r>
      <w:r>
        <w:rPr>
          <w:rFonts w:ascii="Courier New" w:hAnsi="Courier New" w:cs="Courier New" w:hint="default"/>
          <w:color w:val="FF1493"/>
          <w:sz w:val="16"/>
          <w:szCs w:val="16"/>
          <w:shd w:val="clear" w:color="auto" w:fill="1E1E1E"/>
        </w:rPr>
        <w:t>)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;</w:t>
      </w:r>
    </w:p>
    <w:p w14:paraId="1E199DC6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</w:p>
    <w:p w14:paraId="57C67884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</w:pPr>
      <w:r>
        <w:rPr>
          <w:rFonts w:ascii="Courier New" w:hAnsi="Courier New" w:cs="Courier New"/>
          <w:color w:val="DCDCDC"/>
          <w:sz w:val="16"/>
          <w:szCs w:val="16"/>
          <w:shd w:val="clear" w:color="auto" w:fill="1E1E1E"/>
        </w:rPr>
        <w:tab/>
      </w:r>
      <w:proofErr w:type="gramStart"/>
      <w:r>
        <w:rPr>
          <w:rFonts w:ascii="Courier New" w:hAnsi="Courier New" w:cs="Courier New" w:hint="default"/>
          <w:color w:val="ADD8E6"/>
          <w:sz w:val="16"/>
          <w:szCs w:val="16"/>
          <w:shd w:val="clear" w:color="auto" w:fill="1E1E1E"/>
        </w:rPr>
        <w:t>std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::</w:t>
      </w:r>
      <w:proofErr w:type="gramEnd"/>
      <w:r>
        <w:rPr>
          <w:rFonts w:ascii="Courier New" w:hAnsi="Courier New" w:cs="Courier New" w:hint="default"/>
          <w:color w:val="4EC9B0"/>
          <w:sz w:val="16"/>
          <w:szCs w:val="16"/>
          <w:shd w:val="clear" w:color="auto" w:fill="1E1E1E"/>
        </w:rPr>
        <w:t>string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9CDCFE"/>
          <w:sz w:val="16"/>
          <w:szCs w:val="16"/>
          <w:shd w:val="clear" w:color="auto" w:fill="1E1E1E"/>
        </w:rPr>
        <w:t>income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,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9CDCFE"/>
          <w:sz w:val="16"/>
          <w:szCs w:val="16"/>
          <w:shd w:val="clear" w:color="auto" w:fill="1E1E1E"/>
        </w:rPr>
        <w:t>outcome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;</w:t>
      </w:r>
    </w:p>
    <w:p w14:paraId="740A33A5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D8A0DF"/>
          <w:sz w:val="16"/>
          <w:szCs w:val="16"/>
          <w:shd w:val="clear" w:color="auto" w:fill="1E1E1E"/>
        </w:rPr>
        <w:t>for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FF1493"/>
          <w:sz w:val="16"/>
          <w:szCs w:val="16"/>
          <w:shd w:val="clear" w:color="auto" w:fill="1E1E1E"/>
        </w:rPr>
        <w:t>(</w:t>
      </w:r>
      <w:r>
        <w:rPr>
          <w:rFonts w:ascii="Courier New" w:hAnsi="Courier New" w:cs="Courier New" w:hint="default"/>
          <w:color w:val="569CD6"/>
          <w:sz w:val="16"/>
          <w:szCs w:val="16"/>
          <w:shd w:val="clear" w:color="auto" w:fill="1E1E1E"/>
        </w:rPr>
        <w:t>const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569CD6"/>
          <w:sz w:val="16"/>
          <w:szCs w:val="16"/>
          <w:shd w:val="clear" w:color="auto" w:fill="1E1E1E"/>
        </w:rPr>
        <w:t>auto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&amp;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proofErr w:type="spellStart"/>
      <w:proofErr w:type="gramStart"/>
      <w:r>
        <w:rPr>
          <w:rFonts w:ascii="Courier New" w:hAnsi="Courier New" w:cs="Courier New" w:hint="default"/>
          <w:color w:val="9CDCFE"/>
          <w:sz w:val="16"/>
          <w:szCs w:val="16"/>
          <w:shd w:val="clear" w:color="auto" w:fill="1E1E1E"/>
        </w:rPr>
        <w:t>ar</w:t>
      </w:r>
      <w:proofErr w:type="spellEnd"/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:</w:t>
      </w:r>
      <w:proofErr w:type="gramEnd"/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9CDCFE"/>
          <w:sz w:val="16"/>
          <w:szCs w:val="16"/>
          <w:shd w:val="clear" w:color="auto" w:fill="1E1E1E"/>
        </w:rPr>
        <w:t>notice</w:t>
      </w:r>
      <w:r>
        <w:rPr>
          <w:rFonts w:ascii="Courier New" w:hAnsi="Courier New" w:cs="Courier New" w:hint="default"/>
          <w:color w:val="FF1493"/>
          <w:sz w:val="16"/>
          <w:szCs w:val="16"/>
          <w:shd w:val="clear" w:color="auto" w:fill="1E1E1E"/>
        </w:rPr>
        <w:t>)</w:t>
      </w:r>
    </w:p>
    <w:p w14:paraId="466C3D06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FF1493"/>
          <w:sz w:val="16"/>
          <w:szCs w:val="16"/>
          <w:shd w:val="clear" w:color="auto" w:fill="1E1E1E"/>
        </w:rPr>
        <w:t>{</w:t>
      </w:r>
    </w:p>
    <w:p w14:paraId="416DE13A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D8A0DF"/>
          <w:sz w:val="16"/>
          <w:szCs w:val="16"/>
          <w:shd w:val="clear" w:color="auto" w:fill="1E1E1E"/>
        </w:rPr>
        <w:t>if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9ACD32"/>
          <w:sz w:val="16"/>
          <w:szCs w:val="16"/>
          <w:shd w:val="clear" w:color="auto" w:fill="1E1E1E"/>
        </w:rPr>
        <w:t>(</w:t>
      </w:r>
      <w:proofErr w:type="spellStart"/>
      <w:proofErr w:type="gramStart"/>
      <w:r>
        <w:rPr>
          <w:rFonts w:ascii="Courier New" w:hAnsi="Courier New" w:cs="Courier New" w:hint="default"/>
          <w:color w:val="9CDCFE"/>
          <w:sz w:val="16"/>
          <w:szCs w:val="16"/>
          <w:shd w:val="clear" w:color="auto" w:fill="1E1E1E"/>
        </w:rPr>
        <w:t>ar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.</w:t>
      </w:r>
      <w:r>
        <w:rPr>
          <w:rFonts w:ascii="Courier New" w:hAnsi="Courier New" w:cs="Courier New" w:hint="default"/>
          <w:color w:val="00FFFF"/>
          <w:sz w:val="16"/>
          <w:szCs w:val="16"/>
          <w:shd w:val="clear" w:color="auto" w:fill="1E1E1E"/>
        </w:rPr>
        <w:t>getAmount</w:t>
      </w:r>
      <w:proofErr w:type="spellEnd"/>
      <w:proofErr w:type="gramEnd"/>
      <w:r>
        <w:rPr>
          <w:rFonts w:ascii="Courier New" w:hAnsi="Courier New" w:cs="Courier New" w:hint="default"/>
          <w:color w:val="9400D3"/>
          <w:sz w:val="16"/>
          <w:szCs w:val="16"/>
          <w:shd w:val="clear" w:color="auto" w:fill="1E1E1E"/>
        </w:rPr>
        <w:t>()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&gt;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B5CEA8"/>
          <w:sz w:val="16"/>
          <w:szCs w:val="16"/>
          <w:shd w:val="clear" w:color="auto" w:fill="1E1E1E"/>
        </w:rPr>
        <w:t>0</w:t>
      </w:r>
      <w:r>
        <w:rPr>
          <w:rFonts w:ascii="Courier New" w:hAnsi="Courier New" w:cs="Courier New" w:hint="default"/>
          <w:color w:val="9ACD32"/>
          <w:sz w:val="16"/>
          <w:szCs w:val="16"/>
          <w:shd w:val="clear" w:color="auto" w:fill="1E1E1E"/>
        </w:rPr>
        <w:t>)</w:t>
      </w:r>
    </w:p>
    <w:p w14:paraId="2F6643F1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9ACD32"/>
          <w:sz w:val="16"/>
          <w:szCs w:val="16"/>
          <w:shd w:val="clear" w:color="auto" w:fill="1E1E1E"/>
        </w:rPr>
        <w:t>{</w:t>
      </w:r>
    </w:p>
    <w:p w14:paraId="01492E2D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9CDCFE"/>
          <w:sz w:val="16"/>
          <w:szCs w:val="16"/>
          <w:shd w:val="clear" w:color="auto" w:fill="1E1E1E"/>
        </w:rPr>
        <w:t>income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4EC9B0"/>
          <w:sz w:val="16"/>
          <w:szCs w:val="16"/>
          <w:shd w:val="clear" w:color="auto" w:fill="1E1E1E"/>
        </w:rPr>
        <w:t>+=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proofErr w:type="spellStart"/>
      <w:r>
        <w:rPr>
          <w:rFonts w:ascii="Courier New" w:hAnsi="Courier New" w:cs="Courier New" w:hint="default"/>
          <w:color w:val="9CDCFE"/>
          <w:sz w:val="16"/>
          <w:szCs w:val="16"/>
          <w:shd w:val="clear" w:color="auto" w:fill="1E1E1E"/>
        </w:rPr>
        <w:t>ar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.</w:t>
      </w:r>
      <w:r>
        <w:rPr>
          <w:rFonts w:ascii="Courier New" w:hAnsi="Courier New" w:cs="Courier New" w:hint="default"/>
          <w:color w:val="00FFFF"/>
          <w:sz w:val="16"/>
          <w:szCs w:val="16"/>
          <w:shd w:val="clear" w:color="auto" w:fill="1E1E1E"/>
        </w:rPr>
        <w:t>to_</w:t>
      </w:r>
      <w:proofErr w:type="gramStart"/>
      <w:r>
        <w:rPr>
          <w:rFonts w:ascii="Courier New" w:hAnsi="Courier New" w:cs="Courier New" w:hint="default"/>
          <w:color w:val="00FFFF"/>
          <w:sz w:val="16"/>
          <w:szCs w:val="16"/>
          <w:shd w:val="clear" w:color="auto" w:fill="1E1E1E"/>
        </w:rPr>
        <w:t>string</w:t>
      </w:r>
      <w:proofErr w:type="spellEnd"/>
      <w:r>
        <w:rPr>
          <w:rFonts w:ascii="Courier New" w:hAnsi="Courier New" w:cs="Courier New" w:hint="default"/>
          <w:color w:val="9400D3"/>
          <w:sz w:val="16"/>
          <w:szCs w:val="16"/>
          <w:shd w:val="clear" w:color="auto" w:fill="1E1E1E"/>
        </w:rPr>
        <w:t>(</w:t>
      </w:r>
      <w:proofErr w:type="gramEnd"/>
      <w:r>
        <w:rPr>
          <w:rFonts w:ascii="Courier New" w:hAnsi="Courier New" w:cs="Courier New" w:hint="default"/>
          <w:color w:val="9400D3"/>
          <w:sz w:val="16"/>
          <w:szCs w:val="16"/>
          <w:shd w:val="clear" w:color="auto" w:fill="1E1E1E"/>
        </w:rPr>
        <w:t>)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4EC9B0"/>
          <w:sz w:val="16"/>
          <w:szCs w:val="16"/>
          <w:shd w:val="clear" w:color="auto" w:fill="1E1E1E"/>
        </w:rPr>
        <w:t>+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E8C9BB"/>
          <w:sz w:val="16"/>
          <w:szCs w:val="16"/>
          <w:shd w:val="clear" w:color="auto" w:fill="1E1E1E"/>
        </w:rPr>
        <w:t>"</w:t>
      </w:r>
      <w:r>
        <w:rPr>
          <w:rFonts w:ascii="Courier New" w:hAnsi="Courier New" w:cs="Courier New" w:hint="default"/>
          <w:color w:val="FFD68F"/>
          <w:sz w:val="16"/>
          <w:szCs w:val="16"/>
          <w:shd w:val="clear" w:color="auto" w:fill="1E1E1E"/>
        </w:rPr>
        <w:t>\n</w:t>
      </w:r>
      <w:r>
        <w:rPr>
          <w:rFonts w:ascii="Courier New" w:hAnsi="Courier New" w:cs="Courier New" w:hint="default"/>
          <w:color w:val="E8C9BB"/>
          <w:sz w:val="16"/>
          <w:szCs w:val="16"/>
          <w:shd w:val="clear" w:color="auto" w:fill="1E1E1E"/>
        </w:rPr>
        <w:t>"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;</w:t>
      </w:r>
    </w:p>
    <w:p w14:paraId="6F7D1B9C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9ACD32"/>
          <w:sz w:val="16"/>
          <w:szCs w:val="16"/>
          <w:shd w:val="clear" w:color="auto" w:fill="1E1E1E"/>
        </w:rPr>
        <w:t>}</w:t>
      </w:r>
    </w:p>
    <w:p w14:paraId="2D991068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D8A0DF"/>
          <w:sz w:val="16"/>
          <w:szCs w:val="16"/>
          <w:shd w:val="clear" w:color="auto" w:fill="1E1E1E"/>
        </w:rPr>
        <w:t>else</w:t>
      </w:r>
    </w:p>
    <w:p w14:paraId="641737FA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9ACD32"/>
          <w:sz w:val="16"/>
          <w:szCs w:val="16"/>
          <w:shd w:val="clear" w:color="auto" w:fill="1E1E1E"/>
        </w:rPr>
        <w:t>{</w:t>
      </w:r>
    </w:p>
    <w:p w14:paraId="69CB559F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9CDCFE"/>
          <w:sz w:val="16"/>
          <w:szCs w:val="16"/>
          <w:shd w:val="clear" w:color="auto" w:fill="1E1E1E"/>
        </w:rPr>
        <w:t>outcome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4EC9B0"/>
          <w:sz w:val="16"/>
          <w:szCs w:val="16"/>
          <w:shd w:val="clear" w:color="auto" w:fill="1E1E1E"/>
        </w:rPr>
        <w:t>+=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proofErr w:type="spellStart"/>
      <w:r>
        <w:rPr>
          <w:rFonts w:ascii="Courier New" w:hAnsi="Courier New" w:cs="Courier New" w:hint="default"/>
          <w:color w:val="9CDCFE"/>
          <w:sz w:val="16"/>
          <w:szCs w:val="16"/>
          <w:shd w:val="clear" w:color="auto" w:fill="1E1E1E"/>
        </w:rPr>
        <w:t>ar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.</w:t>
      </w:r>
      <w:r>
        <w:rPr>
          <w:rFonts w:ascii="Courier New" w:hAnsi="Courier New" w:cs="Courier New" w:hint="default"/>
          <w:color w:val="00FFFF"/>
          <w:sz w:val="16"/>
          <w:szCs w:val="16"/>
          <w:shd w:val="clear" w:color="auto" w:fill="1E1E1E"/>
        </w:rPr>
        <w:t>to_</w:t>
      </w:r>
      <w:proofErr w:type="gramStart"/>
      <w:r>
        <w:rPr>
          <w:rFonts w:ascii="Courier New" w:hAnsi="Courier New" w:cs="Courier New" w:hint="default"/>
          <w:color w:val="00FFFF"/>
          <w:sz w:val="16"/>
          <w:szCs w:val="16"/>
          <w:shd w:val="clear" w:color="auto" w:fill="1E1E1E"/>
        </w:rPr>
        <w:t>string</w:t>
      </w:r>
      <w:proofErr w:type="spellEnd"/>
      <w:r>
        <w:rPr>
          <w:rFonts w:ascii="Courier New" w:hAnsi="Courier New" w:cs="Courier New" w:hint="default"/>
          <w:color w:val="9400D3"/>
          <w:sz w:val="16"/>
          <w:szCs w:val="16"/>
          <w:shd w:val="clear" w:color="auto" w:fill="1E1E1E"/>
        </w:rPr>
        <w:t>(</w:t>
      </w:r>
      <w:proofErr w:type="gramEnd"/>
      <w:r>
        <w:rPr>
          <w:rFonts w:ascii="Courier New" w:hAnsi="Courier New" w:cs="Courier New" w:hint="default"/>
          <w:color w:val="9400D3"/>
          <w:sz w:val="16"/>
          <w:szCs w:val="16"/>
          <w:shd w:val="clear" w:color="auto" w:fill="1E1E1E"/>
        </w:rPr>
        <w:t>)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4EC9B0"/>
          <w:sz w:val="16"/>
          <w:szCs w:val="16"/>
          <w:shd w:val="clear" w:color="auto" w:fill="1E1E1E"/>
        </w:rPr>
        <w:t>+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E8C9BB"/>
          <w:sz w:val="16"/>
          <w:szCs w:val="16"/>
          <w:shd w:val="clear" w:color="auto" w:fill="1E1E1E"/>
        </w:rPr>
        <w:t>"</w:t>
      </w:r>
      <w:r>
        <w:rPr>
          <w:rFonts w:ascii="Courier New" w:hAnsi="Courier New" w:cs="Courier New" w:hint="default"/>
          <w:color w:val="FFD68F"/>
          <w:sz w:val="16"/>
          <w:szCs w:val="16"/>
          <w:shd w:val="clear" w:color="auto" w:fill="1E1E1E"/>
        </w:rPr>
        <w:t>\n</w:t>
      </w:r>
      <w:r>
        <w:rPr>
          <w:rFonts w:ascii="Courier New" w:hAnsi="Courier New" w:cs="Courier New" w:hint="default"/>
          <w:color w:val="E8C9BB"/>
          <w:sz w:val="16"/>
          <w:szCs w:val="16"/>
          <w:shd w:val="clear" w:color="auto" w:fill="1E1E1E"/>
        </w:rPr>
        <w:t>"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;</w:t>
      </w:r>
    </w:p>
    <w:p w14:paraId="38A0B2DE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9ACD32"/>
          <w:sz w:val="16"/>
          <w:szCs w:val="16"/>
          <w:shd w:val="clear" w:color="auto" w:fill="1E1E1E"/>
        </w:rPr>
        <w:t>}</w:t>
      </w:r>
    </w:p>
    <w:p w14:paraId="07FABD07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FF1493"/>
          <w:sz w:val="16"/>
          <w:szCs w:val="16"/>
          <w:shd w:val="clear" w:color="auto" w:fill="1E1E1E"/>
        </w:rPr>
        <w:t>}</w:t>
      </w:r>
    </w:p>
    <w:p w14:paraId="393268DF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D8A0DF"/>
          <w:sz w:val="16"/>
          <w:szCs w:val="16"/>
          <w:shd w:val="clear" w:color="auto" w:fill="1E1E1E"/>
        </w:rPr>
        <w:t>return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9CDCFE"/>
          <w:sz w:val="16"/>
          <w:szCs w:val="16"/>
          <w:shd w:val="clear" w:color="auto" w:fill="1E1E1E"/>
        </w:rPr>
        <w:t>income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4EC9B0"/>
          <w:sz w:val="16"/>
          <w:szCs w:val="16"/>
          <w:shd w:val="clear" w:color="auto" w:fill="1E1E1E"/>
        </w:rPr>
        <w:t>+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E8C9BB"/>
          <w:sz w:val="16"/>
          <w:szCs w:val="16"/>
          <w:shd w:val="clear" w:color="auto" w:fill="1E1E1E"/>
        </w:rPr>
        <w:t>"</w:t>
      </w:r>
      <w:r>
        <w:rPr>
          <w:rFonts w:ascii="Courier New" w:hAnsi="Courier New" w:cs="Courier New" w:hint="default"/>
          <w:color w:val="FFD68F"/>
          <w:sz w:val="16"/>
          <w:szCs w:val="16"/>
          <w:shd w:val="clear" w:color="auto" w:fill="1E1E1E"/>
        </w:rPr>
        <w:t>\n\n</w:t>
      </w:r>
      <w:r>
        <w:rPr>
          <w:rFonts w:ascii="Courier New" w:hAnsi="Courier New" w:cs="Courier New" w:hint="default"/>
          <w:color w:val="E8C9BB"/>
          <w:sz w:val="16"/>
          <w:szCs w:val="16"/>
          <w:shd w:val="clear" w:color="auto" w:fill="1E1E1E"/>
        </w:rPr>
        <w:t>"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4EC9B0"/>
          <w:sz w:val="16"/>
          <w:szCs w:val="16"/>
          <w:shd w:val="clear" w:color="auto" w:fill="1E1E1E"/>
        </w:rPr>
        <w:t>+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9CDCFE"/>
          <w:sz w:val="16"/>
          <w:szCs w:val="16"/>
          <w:shd w:val="clear" w:color="auto" w:fill="1E1E1E"/>
        </w:rPr>
        <w:t>outcome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;</w:t>
      </w:r>
    </w:p>
    <w:p w14:paraId="5DEDF6BF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FF9900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FF9900"/>
          <w:sz w:val="16"/>
          <w:szCs w:val="16"/>
          <w:shd w:val="clear" w:color="auto" w:fill="1E1E1E"/>
        </w:rPr>
        <w:t>}</w:t>
      </w:r>
    </w:p>
    <w:p w14:paraId="0D1FDF06" w14:textId="77777777" w:rsidR="00944C50" w:rsidRDefault="00944C50">
      <w:pPr>
        <w:spacing w:line="360" w:lineRule="auto"/>
        <w:rPr>
          <w:sz w:val="24"/>
          <w:szCs w:val="28"/>
        </w:rPr>
      </w:pPr>
    </w:p>
    <w:p w14:paraId="1ABB904B" w14:textId="77777777" w:rsidR="00944C50" w:rsidRDefault="00944C50">
      <w:pPr>
        <w:spacing w:line="360" w:lineRule="auto"/>
        <w:rPr>
          <w:sz w:val="24"/>
          <w:szCs w:val="28"/>
        </w:rPr>
      </w:pPr>
    </w:p>
    <w:p w14:paraId="289B600B" w14:textId="77777777" w:rsidR="00944C50" w:rsidRDefault="00944C50">
      <w:pPr>
        <w:spacing w:line="360" w:lineRule="auto"/>
        <w:rPr>
          <w:sz w:val="24"/>
          <w:szCs w:val="28"/>
        </w:rPr>
      </w:pPr>
    </w:p>
    <w:p w14:paraId="6BC054D1" w14:textId="77777777" w:rsidR="00944C50" w:rsidRDefault="00944C50">
      <w:pPr>
        <w:spacing w:line="360" w:lineRule="auto"/>
        <w:rPr>
          <w:sz w:val="24"/>
          <w:szCs w:val="28"/>
        </w:rPr>
      </w:pPr>
    </w:p>
    <w:p w14:paraId="4C82D96D" w14:textId="77777777" w:rsidR="00944C50" w:rsidRDefault="00944C50">
      <w:pPr>
        <w:spacing w:line="360" w:lineRule="auto"/>
        <w:rPr>
          <w:sz w:val="24"/>
          <w:szCs w:val="28"/>
        </w:rPr>
      </w:pPr>
    </w:p>
    <w:p w14:paraId="52DBFC0B" w14:textId="77777777" w:rsidR="00944C50" w:rsidRDefault="00944C50">
      <w:pPr>
        <w:spacing w:line="360" w:lineRule="auto"/>
        <w:rPr>
          <w:sz w:val="24"/>
          <w:szCs w:val="28"/>
        </w:rPr>
      </w:pPr>
    </w:p>
    <w:p w14:paraId="5C611CD8" w14:textId="77777777" w:rsidR="00944C50" w:rsidRDefault="00944C50">
      <w:pPr>
        <w:spacing w:line="360" w:lineRule="auto"/>
        <w:rPr>
          <w:sz w:val="24"/>
          <w:szCs w:val="28"/>
        </w:rPr>
      </w:pPr>
    </w:p>
    <w:p w14:paraId="149C650F" w14:textId="77777777" w:rsidR="00944C50" w:rsidRDefault="005D569A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Override</w:t>
      </w:r>
    </w:p>
    <w:p w14:paraId="4EDDBB14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4EC9B0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569CD6"/>
          <w:sz w:val="16"/>
          <w:szCs w:val="16"/>
          <w:shd w:val="clear" w:color="auto" w:fill="1E1E1E"/>
        </w:rPr>
        <w:t>auto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proofErr w:type="spellStart"/>
      <w:proofErr w:type="gramStart"/>
      <w:r>
        <w:rPr>
          <w:rFonts w:ascii="Courier New" w:hAnsi="Courier New" w:cs="Courier New" w:hint="default"/>
          <w:color w:val="4EC9B0"/>
          <w:sz w:val="16"/>
          <w:szCs w:val="16"/>
          <w:shd w:val="clear" w:color="auto" w:fill="1E1E1E"/>
        </w:rPr>
        <w:t>CreditAccount</w:t>
      </w:r>
      <w:proofErr w:type="spellEnd"/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::</w:t>
      </w:r>
      <w:proofErr w:type="gramEnd"/>
      <w:r>
        <w:rPr>
          <w:rFonts w:ascii="Courier New" w:hAnsi="Courier New" w:cs="Courier New" w:hint="default"/>
          <w:color w:val="00FFFF"/>
          <w:sz w:val="16"/>
          <w:szCs w:val="16"/>
          <w:shd w:val="clear" w:color="auto" w:fill="1E1E1E"/>
        </w:rPr>
        <w:t>notice</w:t>
      </w:r>
      <w:r>
        <w:rPr>
          <w:rFonts w:ascii="Courier New" w:hAnsi="Courier New" w:cs="Courier New" w:hint="default"/>
          <w:color w:val="FF9900"/>
          <w:sz w:val="16"/>
          <w:szCs w:val="16"/>
          <w:shd w:val="clear" w:color="auto" w:fill="1E1E1E"/>
        </w:rPr>
        <w:t>()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-&gt;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ADD8E6"/>
          <w:sz w:val="16"/>
          <w:szCs w:val="16"/>
          <w:shd w:val="clear" w:color="auto" w:fill="1E1E1E"/>
        </w:rPr>
        <w:t>std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::</w:t>
      </w:r>
      <w:r>
        <w:rPr>
          <w:rFonts w:ascii="Courier New" w:hAnsi="Courier New" w:cs="Courier New" w:hint="default"/>
          <w:color w:val="4EC9B0"/>
          <w:sz w:val="16"/>
          <w:szCs w:val="16"/>
          <w:shd w:val="clear" w:color="auto" w:fill="1E1E1E"/>
        </w:rPr>
        <w:t>string</w:t>
      </w:r>
    </w:p>
    <w:p w14:paraId="2B5EC4CF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FF9900"/>
          <w:sz w:val="16"/>
          <w:szCs w:val="16"/>
          <w:shd w:val="clear" w:color="auto" w:fill="1E1E1E"/>
        </w:rPr>
        <w:t>{</w:t>
      </w:r>
    </w:p>
    <w:p w14:paraId="6DB10B2B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proofErr w:type="gramStart"/>
      <w:r>
        <w:rPr>
          <w:rFonts w:ascii="Courier New" w:hAnsi="Courier New" w:cs="Courier New" w:hint="default"/>
          <w:color w:val="ADD8E6"/>
          <w:sz w:val="16"/>
          <w:szCs w:val="16"/>
          <w:shd w:val="clear" w:color="auto" w:fill="1E1E1E"/>
        </w:rPr>
        <w:t>std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::</w:t>
      </w:r>
      <w:proofErr w:type="gramEnd"/>
      <w:r>
        <w:rPr>
          <w:rFonts w:ascii="Courier New" w:hAnsi="Courier New" w:cs="Courier New" w:hint="default"/>
          <w:color w:val="4EC9B0"/>
          <w:sz w:val="16"/>
          <w:szCs w:val="16"/>
          <w:shd w:val="clear" w:color="auto" w:fill="1E1E1E"/>
        </w:rPr>
        <w:t>string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9CDCFE"/>
          <w:sz w:val="16"/>
          <w:szCs w:val="16"/>
          <w:shd w:val="clear" w:color="auto" w:fill="1E1E1E"/>
        </w:rPr>
        <w:t>payment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;</w:t>
      </w:r>
    </w:p>
    <w:p w14:paraId="3C0665E2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D8A0DF"/>
          <w:sz w:val="16"/>
          <w:szCs w:val="16"/>
          <w:shd w:val="clear" w:color="auto" w:fill="1E1E1E"/>
        </w:rPr>
        <w:t>if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FF1493"/>
          <w:sz w:val="16"/>
          <w:szCs w:val="16"/>
          <w:shd w:val="clear" w:color="auto" w:fill="1E1E1E"/>
        </w:rPr>
        <w:t>(</w:t>
      </w:r>
      <w:proofErr w:type="spellStart"/>
      <w:proofErr w:type="gramStart"/>
      <w:r>
        <w:rPr>
          <w:rFonts w:ascii="Courier New" w:hAnsi="Courier New" w:cs="Courier New" w:hint="default"/>
          <w:color w:val="00FFFF"/>
          <w:sz w:val="16"/>
          <w:szCs w:val="16"/>
          <w:shd w:val="clear" w:color="auto" w:fill="1E1E1E"/>
        </w:rPr>
        <w:t>getAvailableCredit</w:t>
      </w:r>
      <w:proofErr w:type="spellEnd"/>
      <w:r>
        <w:rPr>
          <w:rFonts w:ascii="Courier New" w:hAnsi="Courier New" w:cs="Courier New" w:hint="default"/>
          <w:color w:val="9ACD32"/>
          <w:sz w:val="16"/>
          <w:szCs w:val="16"/>
          <w:shd w:val="clear" w:color="auto" w:fill="1E1E1E"/>
        </w:rPr>
        <w:t>(</w:t>
      </w:r>
      <w:proofErr w:type="gramEnd"/>
      <w:r>
        <w:rPr>
          <w:rFonts w:ascii="Courier New" w:hAnsi="Courier New" w:cs="Courier New" w:hint="default"/>
          <w:color w:val="9ACD32"/>
          <w:sz w:val="16"/>
          <w:szCs w:val="16"/>
          <w:shd w:val="clear" w:color="auto" w:fill="1E1E1E"/>
        </w:rPr>
        <w:t>)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&lt;=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B5CEA8"/>
          <w:sz w:val="16"/>
          <w:szCs w:val="16"/>
          <w:shd w:val="clear" w:color="auto" w:fill="1E1E1E"/>
        </w:rPr>
        <w:t>0</w:t>
      </w:r>
      <w:r>
        <w:rPr>
          <w:rFonts w:ascii="Courier New" w:hAnsi="Courier New" w:cs="Courier New" w:hint="default"/>
          <w:color w:val="FF1493"/>
          <w:sz w:val="16"/>
          <w:szCs w:val="16"/>
          <w:shd w:val="clear" w:color="auto" w:fill="1E1E1E"/>
        </w:rPr>
        <w:t>)</w:t>
      </w:r>
    </w:p>
    <w:p w14:paraId="5C7F7347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FF1493"/>
          <w:sz w:val="16"/>
          <w:szCs w:val="16"/>
          <w:shd w:val="clear" w:color="auto" w:fill="1E1E1E"/>
        </w:rPr>
        <w:t>{</w:t>
      </w:r>
    </w:p>
    <w:p w14:paraId="20766561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9CDCFE"/>
          <w:sz w:val="16"/>
          <w:szCs w:val="16"/>
          <w:shd w:val="clear" w:color="auto" w:fill="1E1E1E"/>
        </w:rPr>
        <w:t>payment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4EC9B0"/>
          <w:sz w:val="16"/>
          <w:szCs w:val="16"/>
          <w:shd w:val="clear" w:color="auto" w:fill="1E1E1E"/>
        </w:rPr>
        <w:t>+=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E8C9BB"/>
          <w:sz w:val="16"/>
          <w:szCs w:val="16"/>
          <w:shd w:val="clear" w:color="auto" w:fill="1E1E1E"/>
        </w:rPr>
        <w:t>"</w:t>
      </w:r>
      <w:r>
        <w:rPr>
          <w:rFonts w:ascii="Courier New" w:hAnsi="Courier New" w:cs="Courier New" w:hint="default"/>
          <w:color w:val="D69D85"/>
          <w:sz w:val="16"/>
          <w:szCs w:val="16"/>
          <w:shd w:val="clear" w:color="auto" w:fill="1E1E1E"/>
        </w:rPr>
        <w:t>Insufficient credit</w:t>
      </w:r>
      <w:r>
        <w:rPr>
          <w:rFonts w:ascii="Courier New" w:hAnsi="Courier New" w:cs="Courier New" w:hint="default"/>
          <w:color w:val="FFD68F"/>
          <w:sz w:val="16"/>
          <w:szCs w:val="16"/>
          <w:shd w:val="clear" w:color="auto" w:fill="1E1E1E"/>
        </w:rPr>
        <w:t>\n</w:t>
      </w:r>
      <w:r>
        <w:rPr>
          <w:rFonts w:ascii="Courier New" w:hAnsi="Courier New" w:cs="Courier New" w:hint="default"/>
          <w:color w:val="E8C9BB"/>
          <w:sz w:val="16"/>
          <w:szCs w:val="16"/>
          <w:shd w:val="clear" w:color="auto" w:fill="1E1E1E"/>
        </w:rPr>
        <w:t>"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;</w:t>
      </w:r>
    </w:p>
    <w:p w14:paraId="791BF401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FF1493"/>
          <w:sz w:val="16"/>
          <w:szCs w:val="16"/>
          <w:shd w:val="clear" w:color="auto" w:fill="1E1E1E"/>
        </w:rPr>
        <w:t>}</w:t>
      </w:r>
    </w:p>
    <w:p w14:paraId="406CCC4A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D8A0DF"/>
          <w:sz w:val="16"/>
          <w:szCs w:val="16"/>
          <w:shd w:val="clear" w:color="auto" w:fill="1E1E1E"/>
        </w:rPr>
        <w:t>if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FF1493"/>
          <w:sz w:val="16"/>
          <w:szCs w:val="16"/>
          <w:shd w:val="clear" w:color="auto" w:fill="1E1E1E"/>
        </w:rPr>
        <w:t>(</w:t>
      </w:r>
      <w:proofErr w:type="spellStart"/>
      <w:proofErr w:type="gramStart"/>
      <w:r>
        <w:rPr>
          <w:rFonts w:ascii="Courier New" w:hAnsi="Courier New" w:cs="Courier New" w:hint="default"/>
          <w:color w:val="00FFFF"/>
          <w:sz w:val="16"/>
          <w:szCs w:val="16"/>
          <w:shd w:val="clear" w:color="auto" w:fill="1E1E1E"/>
        </w:rPr>
        <w:t>getDebt</w:t>
      </w:r>
      <w:proofErr w:type="spellEnd"/>
      <w:r>
        <w:rPr>
          <w:rFonts w:ascii="Courier New" w:hAnsi="Courier New" w:cs="Courier New" w:hint="default"/>
          <w:color w:val="9ACD32"/>
          <w:sz w:val="16"/>
          <w:szCs w:val="16"/>
          <w:shd w:val="clear" w:color="auto" w:fill="1E1E1E"/>
        </w:rPr>
        <w:t>(</w:t>
      </w:r>
      <w:proofErr w:type="gramEnd"/>
      <w:r>
        <w:rPr>
          <w:rFonts w:ascii="Courier New" w:hAnsi="Courier New" w:cs="Courier New" w:hint="default"/>
          <w:color w:val="9ACD32"/>
          <w:sz w:val="16"/>
          <w:szCs w:val="16"/>
          <w:shd w:val="clear" w:color="auto" w:fill="1E1E1E"/>
        </w:rPr>
        <w:t>)</w:t>
      </w:r>
      <w:r>
        <w:rPr>
          <w:rFonts w:ascii="Courier New" w:hAnsi="Courier New" w:cs="Courier New" w:hint="default"/>
          <w:color w:val="FF1493"/>
          <w:sz w:val="16"/>
          <w:szCs w:val="16"/>
          <w:shd w:val="clear" w:color="auto" w:fill="1E1E1E"/>
        </w:rPr>
        <w:t>)</w:t>
      </w:r>
    </w:p>
    <w:p w14:paraId="28E60B86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FF1493"/>
          <w:sz w:val="16"/>
          <w:szCs w:val="16"/>
          <w:shd w:val="clear" w:color="auto" w:fill="1E1E1E"/>
        </w:rPr>
        <w:t>{</w:t>
      </w:r>
    </w:p>
    <w:p w14:paraId="1C54E8F3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9CDCFE"/>
          <w:sz w:val="16"/>
          <w:szCs w:val="16"/>
          <w:shd w:val="clear" w:color="auto" w:fill="1E1E1E"/>
        </w:rPr>
        <w:t>payment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4EC9B0"/>
          <w:sz w:val="16"/>
          <w:szCs w:val="16"/>
          <w:shd w:val="clear" w:color="auto" w:fill="1E1E1E"/>
        </w:rPr>
        <w:t>+=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E8C9BB"/>
          <w:sz w:val="16"/>
          <w:szCs w:val="16"/>
          <w:shd w:val="clear" w:color="auto" w:fill="1E1E1E"/>
        </w:rPr>
        <w:t>"</w:t>
      </w:r>
      <w:r>
        <w:rPr>
          <w:rFonts w:ascii="Courier New" w:hAnsi="Courier New" w:cs="Courier New" w:hint="default"/>
          <w:color w:val="D69D85"/>
          <w:sz w:val="16"/>
          <w:szCs w:val="16"/>
          <w:shd w:val="clear" w:color="auto" w:fill="1E1E1E"/>
        </w:rPr>
        <w:t>Debt: </w:t>
      </w:r>
      <w:r>
        <w:rPr>
          <w:rFonts w:ascii="Courier New" w:hAnsi="Courier New" w:cs="Courier New" w:hint="default"/>
          <w:color w:val="E8C9BB"/>
          <w:sz w:val="16"/>
          <w:szCs w:val="16"/>
          <w:shd w:val="clear" w:color="auto" w:fill="1E1E1E"/>
        </w:rPr>
        <w:t>"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4EC9B0"/>
          <w:sz w:val="16"/>
          <w:szCs w:val="16"/>
          <w:shd w:val="clear" w:color="auto" w:fill="1E1E1E"/>
        </w:rPr>
        <w:t>+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proofErr w:type="gramStart"/>
      <w:r>
        <w:rPr>
          <w:rFonts w:ascii="Courier New" w:hAnsi="Courier New" w:cs="Courier New" w:hint="default"/>
          <w:color w:val="ADD8E6"/>
          <w:sz w:val="16"/>
          <w:szCs w:val="16"/>
          <w:shd w:val="clear" w:color="auto" w:fill="1E1E1E"/>
        </w:rPr>
        <w:t>std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::</w:t>
      </w:r>
      <w:proofErr w:type="spellStart"/>
      <w:proofErr w:type="gramEnd"/>
      <w:r>
        <w:rPr>
          <w:rFonts w:ascii="Courier New" w:hAnsi="Courier New" w:cs="Courier New" w:hint="default"/>
          <w:color w:val="ADD8E6"/>
          <w:sz w:val="16"/>
          <w:szCs w:val="16"/>
          <w:shd w:val="clear" w:color="auto" w:fill="1E1E1E"/>
        </w:rPr>
        <w:t>to_string</w:t>
      </w:r>
      <w:proofErr w:type="spellEnd"/>
      <w:r>
        <w:rPr>
          <w:rFonts w:ascii="Courier New" w:hAnsi="Courier New" w:cs="Courier New" w:hint="default"/>
          <w:color w:val="9ACD32"/>
          <w:sz w:val="16"/>
          <w:szCs w:val="16"/>
          <w:shd w:val="clear" w:color="auto" w:fill="1E1E1E"/>
        </w:rPr>
        <w:t>(</w:t>
      </w:r>
      <w:proofErr w:type="spellStart"/>
      <w:r>
        <w:rPr>
          <w:rFonts w:ascii="Courier New" w:hAnsi="Courier New" w:cs="Courier New" w:hint="default"/>
          <w:color w:val="00FFFF"/>
          <w:sz w:val="16"/>
          <w:szCs w:val="16"/>
          <w:shd w:val="clear" w:color="auto" w:fill="1E1E1E"/>
        </w:rPr>
        <w:t>getDebt</w:t>
      </w:r>
      <w:proofErr w:type="spellEnd"/>
      <w:r>
        <w:rPr>
          <w:rFonts w:ascii="Courier New" w:hAnsi="Courier New" w:cs="Courier New" w:hint="default"/>
          <w:color w:val="9400D3"/>
          <w:sz w:val="16"/>
          <w:szCs w:val="16"/>
          <w:shd w:val="clear" w:color="auto" w:fill="1E1E1E"/>
        </w:rPr>
        <w:t>()</w:t>
      </w:r>
      <w:r>
        <w:rPr>
          <w:rFonts w:ascii="Courier New" w:hAnsi="Courier New" w:cs="Courier New" w:hint="default"/>
          <w:color w:val="9ACD32"/>
          <w:sz w:val="16"/>
          <w:szCs w:val="16"/>
          <w:shd w:val="clear" w:color="auto" w:fill="1E1E1E"/>
        </w:rPr>
        <w:t>)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4EC9B0"/>
          <w:sz w:val="16"/>
          <w:szCs w:val="16"/>
          <w:shd w:val="clear" w:color="auto" w:fill="1E1E1E"/>
        </w:rPr>
        <w:t>+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E8C9BB"/>
          <w:sz w:val="16"/>
          <w:szCs w:val="16"/>
          <w:shd w:val="clear" w:color="auto" w:fill="1E1E1E"/>
        </w:rPr>
        <w:t>"</w:t>
      </w:r>
      <w:r>
        <w:rPr>
          <w:rFonts w:ascii="Courier New" w:hAnsi="Courier New" w:cs="Courier New" w:hint="default"/>
          <w:color w:val="FFD68F"/>
          <w:sz w:val="16"/>
          <w:szCs w:val="16"/>
          <w:shd w:val="clear" w:color="auto" w:fill="1E1E1E"/>
        </w:rPr>
        <w:t>\n</w:t>
      </w:r>
      <w:r>
        <w:rPr>
          <w:rFonts w:ascii="Courier New" w:hAnsi="Courier New" w:cs="Courier New" w:hint="default"/>
          <w:color w:val="E8C9BB"/>
          <w:sz w:val="16"/>
          <w:szCs w:val="16"/>
          <w:shd w:val="clear" w:color="auto" w:fill="1E1E1E"/>
        </w:rPr>
        <w:t>"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;</w:t>
      </w:r>
    </w:p>
    <w:p w14:paraId="007980E2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FF1493"/>
          <w:sz w:val="16"/>
          <w:szCs w:val="16"/>
          <w:shd w:val="clear" w:color="auto" w:fill="1E1E1E"/>
        </w:rPr>
        <w:t>}</w:t>
      </w:r>
    </w:p>
    <w:p w14:paraId="5051FFF8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D8A0DF"/>
          <w:sz w:val="16"/>
          <w:szCs w:val="16"/>
          <w:shd w:val="clear" w:color="auto" w:fill="1E1E1E"/>
        </w:rPr>
        <w:t>return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9CDCFE"/>
          <w:sz w:val="16"/>
          <w:szCs w:val="16"/>
          <w:shd w:val="clear" w:color="auto" w:fill="1E1E1E"/>
        </w:rPr>
        <w:t>payment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4EC9B0"/>
          <w:sz w:val="16"/>
          <w:szCs w:val="16"/>
          <w:shd w:val="clear" w:color="auto" w:fill="1E1E1E"/>
        </w:rPr>
        <w:t>+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proofErr w:type="gramStart"/>
      <w:r>
        <w:rPr>
          <w:rFonts w:ascii="Courier New" w:hAnsi="Courier New" w:cs="Courier New" w:hint="default"/>
          <w:color w:val="4EC9B0"/>
          <w:sz w:val="16"/>
          <w:szCs w:val="16"/>
          <w:shd w:val="clear" w:color="auto" w:fill="1E1E1E"/>
        </w:rPr>
        <w:t>Account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::</w:t>
      </w:r>
      <w:proofErr w:type="gramEnd"/>
      <w:r>
        <w:rPr>
          <w:rFonts w:ascii="Courier New" w:hAnsi="Courier New" w:cs="Courier New" w:hint="default"/>
          <w:color w:val="00FFFF"/>
          <w:sz w:val="16"/>
          <w:szCs w:val="16"/>
          <w:shd w:val="clear" w:color="auto" w:fill="1E1E1E"/>
        </w:rPr>
        <w:t>notice</w:t>
      </w:r>
      <w:r>
        <w:rPr>
          <w:rFonts w:ascii="Courier New" w:hAnsi="Courier New" w:cs="Courier New" w:hint="default"/>
          <w:color w:val="FF1493"/>
          <w:sz w:val="16"/>
          <w:szCs w:val="16"/>
          <w:shd w:val="clear" w:color="auto" w:fill="1E1E1E"/>
        </w:rPr>
        <w:t>()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;</w:t>
      </w:r>
    </w:p>
    <w:p w14:paraId="74D5AAD4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FF9900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FF9900"/>
          <w:sz w:val="16"/>
          <w:szCs w:val="16"/>
          <w:shd w:val="clear" w:color="auto" w:fill="1E1E1E"/>
        </w:rPr>
        <w:t>}</w:t>
      </w:r>
    </w:p>
    <w:p w14:paraId="4407753C" w14:textId="77777777" w:rsidR="00944C50" w:rsidRDefault="00944C50">
      <w:pPr>
        <w:pStyle w:val="HTML"/>
        <w:shd w:val="clear" w:color="auto" w:fill="1E1E1E"/>
        <w:rPr>
          <w:rFonts w:ascii="Courier New" w:hAnsi="Courier New" w:cs="Courier New" w:hint="default"/>
          <w:color w:val="FF9900"/>
          <w:sz w:val="16"/>
          <w:szCs w:val="16"/>
          <w:shd w:val="clear" w:color="auto" w:fill="1E1E1E"/>
        </w:rPr>
      </w:pPr>
    </w:p>
    <w:p w14:paraId="6D296020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4EC9B0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569CD6"/>
          <w:sz w:val="16"/>
          <w:szCs w:val="16"/>
          <w:shd w:val="clear" w:color="auto" w:fill="1E1E1E"/>
        </w:rPr>
        <w:t>auto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proofErr w:type="spellStart"/>
      <w:proofErr w:type="gramStart"/>
      <w:r>
        <w:rPr>
          <w:rFonts w:ascii="Courier New" w:hAnsi="Courier New" w:cs="Courier New" w:hint="default"/>
          <w:color w:val="4EC9B0"/>
          <w:sz w:val="16"/>
          <w:szCs w:val="16"/>
          <w:shd w:val="clear" w:color="auto" w:fill="1E1E1E"/>
        </w:rPr>
        <w:t>SavingsAccount</w:t>
      </w:r>
      <w:proofErr w:type="spellEnd"/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::</w:t>
      </w:r>
      <w:proofErr w:type="gramEnd"/>
      <w:r>
        <w:rPr>
          <w:rFonts w:ascii="Courier New" w:hAnsi="Courier New" w:cs="Courier New" w:hint="default"/>
          <w:color w:val="00FFFF"/>
          <w:sz w:val="16"/>
          <w:szCs w:val="16"/>
          <w:shd w:val="clear" w:color="auto" w:fill="1E1E1E"/>
        </w:rPr>
        <w:t>notice</w:t>
      </w:r>
      <w:r>
        <w:rPr>
          <w:rFonts w:ascii="Courier New" w:hAnsi="Courier New" w:cs="Courier New" w:hint="default"/>
          <w:color w:val="FF9900"/>
          <w:sz w:val="16"/>
          <w:szCs w:val="16"/>
          <w:shd w:val="clear" w:color="auto" w:fill="1E1E1E"/>
        </w:rPr>
        <w:t>()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-&gt;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ADD8E6"/>
          <w:sz w:val="16"/>
          <w:szCs w:val="16"/>
          <w:shd w:val="clear" w:color="auto" w:fill="1E1E1E"/>
        </w:rPr>
        <w:t>std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::</w:t>
      </w:r>
      <w:r>
        <w:rPr>
          <w:rFonts w:ascii="Courier New" w:hAnsi="Courier New" w:cs="Courier New" w:hint="default"/>
          <w:color w:val="4EC9B0"/>
          <w:sz w:val="16"/>
          <w:szCs w:val="16"/>
          <w:shd w:val="clear" w:color="auto" w:fill="1E1E1E"/>
        </w:rPr>
        <w:t>string</w:t>
      </w:r>
    </w:p>
    <w:p w14:paraId="6759A9F4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FF9900"/>
          <w:sz w:val="16"/>
          <w:szCs w:val="16"/>
          <w:shd w:val="clear" w:color="auto" w:fill="1E1E1E"/>
        </w:rPr>
        <w:t>{</w:t>
      </w:r>
    </w:p>
    <w:p w14:paraId="75D9D911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D8A0DF"/>
          <w:sz w:val="16"/>
          <w:szCs w:val="16"/>
          <w:shd w:val="clear" w:color="auto" w:fill="1E1E1E"/>
        </w:rPr>
        <w:t>return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proofErr w:type="gramStart"/>
      <w:r>
        <w:rPr>
          <w:rFonts w:ascii="Courier New" w:hAnsi="Courier New" w:cs="Courier New" w:hint="default"/>
          <w:color w:val="4EC9B0"/>
          <w:sz w:val="16"/>
          <w:szCs w:val="16"/>
          <w:shd w:val="clear" w:color="auto" w:fill="1E1E1E"/>
        </w:rPr>
        <w:t>Account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::</w:t>
      </w:r>
      <w:proofErr w:type="gramEnd"/>
      <w:r>
        <w:rPr>
          <w:rFonts w:ascii="Courier New" w:hAnsi="Courier New" w:cs="Courier New" w:hint="default"/>
          <w:color w:val="00FFFF"/>
          <w:sz w:val="16"/>
          <w:szCs w:val="16"/>
          <w:shd w:val="clear" w:color="auto" w:fill="1E1E1E"/>
        </w:rPr>
        <w:t>notice</w:t>
      </w:r>
      <w:r>
        <w:rPr>
          <w:rFonts w:ascii="Courier New" w:hAnsi="Courier New" w:cs="Courier New" w:hint="default"/>
          <w:color w:val="FF1493"/>
          <w:sz w:val="16"/>
          <w:szCs w:val="16"/>
          <w:shd w:val="clear" w:color="auto" w:fill="1E1E1E"/>
        </w:rPr>
        <w:t>()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;</w:t>
      </w:r>
    </w:p>
    <w:p w14:paraId="416962CD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FF9900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FF9900"/>
          <w:sz w:val="16"/>
          <w:szCs w:val="16"/>
          <w:shd w:val="clear" w:color="auto" w:fill="1E1E1E"/>
        </w:rPr>
        <w:t>}</w:t>
      </w:r>
    </w:p>
    <w:p w14:paraId="0300359B" w14:textId="77777777" w:rsidR="00944C50" w:rsidRDefault="00944C50">
      <w:pPr>
        <w:spacing w:line="360" w:lineRule="auto"/>
        <w:rPr>
          <w:sz w:val="24"/>
          <w:szCs w:val="28"/>
        </w:rPr>
      </w:pPr>
    </w:p>
    <w:p w14:paraId="3A153AB3" w14:textId="77777777" w:rsidR="00944C50" w:rsidRDefault="005D569A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测试用例</w:t>
      </w:r>
      <w:r>
        <w:rPr>
          <w:rFonts w:hint="eastAsia"/>
          <w:sz w:val="24"/>
          <w:szCs w:val="28"/>
        </w:rPr>
        <w:t xml:space="preserve">: </w:t>
      </w:r>
      <w:r>
        <w:rPr>
          <w:rFonts w:hint="eastAsia"/>
          <w:sz w:val="24"/>
          <w:szCs w:val="28"/>
        </w:rPr>
        <w:t>登录账户</w:t>
      </w:r>
    </w:p>
    <w:p w14:paraId="5B79B221" w14:textId="77777777" w:rsidR="00944C50" w:rsidRDefault="005D569A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noProof/>
        </w:rPr>
        <w:drawing>
          <wp:inline distT="0" distB="0" distL="114300" distR="114300" wp14:anchorId="40EE3972" wp14:editId="0E1E9126">
            <wp:extent cx="5272405" cy="3267710"/>
            <wp:effectExtent l="0" t="0" r="444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6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3894E" w14:textId="77777777" w:rsidR="00944C50" w:rsidRDefault="00944C50">
      <w:pPr>
        <w:spacing w:line="360" w:lineRule="auto"/>
        <w:rPr>
          <w:b/>
          <w:sz w:val="24"/>
          <w:szCs w:val="28"/>
        </w:rPr>
      </w:pPr>
    </w:p>
    <w:p w14:paraId="10A77611" w14:textId="77777777" w:rsidR="00944C50" w:rsidRDefault="00944C50">
      <w:pPr>
        <w:spacing w:line="360" w:lineRule="auto"/>
        <w:rPr>
          <w:b/>
          <w:sz w:val="24"/>
          <w:szCs w:val="28"/>
        </w:rPr>
      </w:pPr>
    </w:p>
    <w:p w14:paraId="03691FE7" w14:textId="77777777" w:rsidR="00944C50" w:rsidRDefault="005D569A">
      <w:pPr>
        <w:spacing w:line="360" w:lineRule="auto"/>
        <w:rPr>
          <w:sz w:val="24"/>
          <w:szCs w:val="28"/>
        </w:rPr>
      </w:pPr>
      <w:r>
        <w:rPr>
          <w:sz w:val="24"/>
          <w:szCs w:val="28"/>
        </w:rPr>
        <w:lastRenderedPageBreak/>
        <w:t>【</w:t>
      </w:r>
      <w:r>
        <w:rPr>
          <w:rFonts w:hint="eastAsia"/>
          <w:sz w:val="24"/>
          <w:szCs w:val="28"/>
        </w:rPr>
        <w:t>功能</w:t>
      </w:r>
      <w:r>
        <w:rPr>
          <w:rFonts w:hint="eastAsia"/>
          <w:sz w:val="24"/>
          <w:szCs w:val="28"/>
        </w:rPr>
        <w:t>4</w:t>
      </w:r>
      <w:r>
        <w:rPr>
          <w:rFonts w:hint="eastAsia"/>
          <w:sz w:val="24"/>
          <w:szCs w:val="28"/>
        </w:rPr>
        <w:t>：</w:t>
      </w:r>
      <w:r>
        <w:rPr>
          <w:rFonts w:hint="eastAsia"/>
          <w:sz w:val="24"/>
          <w:szCs w:val="28"/>
        </w:rPr>
        <w:t>查询按时间排序的账单信息</w:t>
      </w:r>
      <w:r>
        <w:rPr>
          <w:sz w:val="24"/>
          <w:szCs w:val="28"/>
        </w:rPr>
        <w:t>】</w:t>
      </w:r>
    </w:p>
    <w:p w14:paraId="72F99D75" w14:textId="77777777" w:rsidR="00944C50" w:rsidRDefault="005D569A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提供查询函数即可</w:t>
      </w:r>
    </w:p>
    <w:p w14:paraId="6D1A88B6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569CD6"/>
          <w:sz w:val="16"/>
          <w:szCs w:val="16"/>
          <w:shd w:val="clear" w:color="auto" w:fill="1E1E1E"/>
        </w:rPr>
        <w:t>auto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proofErr w:type="gramStart"/>
      <w:r>
        <w:rPr>
          <w:rFonts w:ascii="Courier New" w:hAnsi="Courier New" w:cs="Courier New" w:hint="default"/>
          <w:color w:val="4EC9B0"/>
          <w:sz w:val="16"/>
          <w:szCs w:val="16"/>
          <w:shd w:val="clear" w:color="auto" w:fill="1E1E1E"/>
        </w:rPr>
        <w:t>Account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::</w:t>
      </w:r>
      <w:proofErr w:type="gramEnd"/>
      <w:r>
        <w:rPr>
          <w:rFonts w:ascii="Courier New" w:hAnsi="Courier New" w:cs="Courier New" w:hint="default"/>
          <w:color w:val="00FFFF"/>
          <w:sz w:val="16"/>
          <w:szCs w:val="16"/>
          <w:shd w:val="clear" w:color="auto" w:fill="1E1E1E"/>
        </w:rPr>
        <w:t>query_this_by_order</w:t>
      </w:r>
      <w:r>
        <w:rPr>
          <w:rFonts w:ascii="Courier New" w:hAnsi="Courier New" w:cs="Courier New" w:hint="default"/>
          <w:color w:val="FF9900"/>
          <w:sz w:val="16"/>
          <w:szCs w:val="16"/>
          <w:shd w:val="clear" w:color="auto" w:fill="1E1E1E"/>
        </w:rPr>
        <w:t>(</w:t>
      </w:r>
      <w:r>
        <w:rPr>
          <w:rFonts w:ascii="Courier New" w:hAnsi="Courier New" w:cs="Courier New" w:hint="default"/>
          <w:color w:val="569CD6"/>
          <w:sz w:val="16"/>
          <w:szCs w:val="16"/>
          <w:shd w:val="clear" w:color="auto" w:fill="1E1E1E"/>
        </w:rPr>
        <w:t>const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4EC9B0"/>
          <w:sz w:val="16"/>
          <w:szCs w:val="16"/>
          <w:shd w:val="clear" w:color="auto" w:fill="1E1E1E"/>
        </w:rPr>
        <w:t>Date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&amp;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9A9A9A"/>
          <w:sz w:val="16"/>
          <w:szCs w:val="16"/>
          <w:shd w:val="clear" w:color="auto" w:fill="1E1E1E"/>
        </w:rPr>
        <w:t>d1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,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569CD6"/>
          <w:sz w:val="16"/>
          <w:szCs w:val="16"/>
          <w:shd w:val="clear" w:color="auto" w:fill="1E1E1E"/>
        </w:rPr>
        <w:t>const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4EC9B0"/>
          <w:sz w:val="16"/>
          <w:szCs w:val="16"/>
          <w:shd w:val="clear" w:color="auto" w:fill="1E1E1E"/>
        </w:rPr>
        <w:t>Date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&amp;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9A9A9A"/>
          <w:sz w:val="16"/>
          <w:szCs w:val="16"/>
          <w:shd w:val="clear" w:color="auto" w:fill="1E1E1E"/>
        </w:rPr>
        <w:t>d2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,</w:t>
      </w:r>
    </w:p>
    <w:p w14:paraId="2DFBAE05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569CD6"/>
          <w:sz w:val="16"/>
          <w:szCs w:val="16"/>
          <w:shd w:val="clear" w:color="auto" w:fill="1E1E1E"/>
        </w:rPr>
        <w:t>const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proofErr w:type="gramStart"/>
      <w:r>
        <w:rPr>
          <w:rFonts w:ascii="Courier New" w:hAnsi="Courier New" w:cs="Courier New" w:hint="default"/>
          <w:color w:val="ADD8E6"/>
          <w:sz w:val="16"/>
          <w:szCs w:val="16"/>
          <w:shd w:val="clear" w:color="auto" w:fill="1E1E1E"/>
        </w:rPr>
        <w:t>std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::</w:t>
      </w:r>
      <w:proofErr w:type="gramEnd"/>
      <w:r>
        <w:rPr>
          <w:rFonts w:ascii="Courier New" w:hAnsi="Courier New" w:cs="Courier New" w:hint="default"/>
          <w:color w:val="4EC9B0"/>
          <w:sz w:val="16"/>
          <w:szCs w:val="16"/>
          <w:shd w:val="clear" w:color="auto" w:fill="1E1E1E"/>
        </w:rPr>
        <w:t>function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&lt;</w:t>
      </w:r>
      <w:r>
        <w:rPr>
          <w:rFonts w:ascii="Courier New" w:hAnsi="Courier New" w:cs="Courier New" w:hint="default"/>
          <w:color w:val="569CD6"/>
          <w:sz w:val="16"/>
          <w:szCs w:val="16"/>
          <w:shd w:val="clear" w:color="auto" w:fill="1E1E1E"/>
        </w:rPr>
        <w:t>bool</w:t>
      </w:r>
      <w:r>
        <w:rPr>
          <w:rFonts w:ascii="Courier New" w:hAnsi="Courier New" w:cs="Courier New" w:hint="default"/>
          <w:color w:val="FF1493"/>
          <w:sz w:val="16"/>
          <w:szCs w:val="16"/>
          <w:shd w:val="clear" w:color="auto" w:fill="1E1E1E"/>
        </w:rPr>
        <w:t>(</w:t>
      </w:r>
      <w:r>
        <w:rPr>
          <w:rFonts w:ascii="Courier New" w:hAnsi="Courier New" w:cs="Courier New" w:hint="default"/>
          <w:color w:val="569CD6"/>
          <w:sz w:val="16"/>
          <w:szCs w:val="16"/>
          <w:shd w:val="clear" w:color="auto" w:fill="1E1E1E"/>
        </w:rPr>
        <w:t>const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4EC9B0"/>
          <w:sz w:val="16"/>
          <w:szCs w:val="16"/>
          <w:shd w:val="clear" w:color="auto" w:fill="1E1E1E"/>
        </w:rPr>
        <w:t>AccountRecord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&amp;,</w:t>
      </w:r>
      <w:r>
        <w:rPr>
          <w:rFonts w:ascii="Courier New" w:hAnsi="Courier New" w:cs="Courier New" w:hint="default"/>
          <w:color w:val="569CD6"/>
          <w:sz w:val="16"/>
          <w:szCs w:val="16"/>
          <w:shd w:val="clear" w:color="auto" w:fill="1E1E1E"/>
        </w:rPr>
        <w:t>const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4EC9B0"/>
          <w:sz w:val="16"/>
          <w:szCs w:val="16"/>
          <w:shd w:val="clear" w:color="auto" w:fill="1E1E1E"/>
        </w:rPr>
        <w:t>AccountRecord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&amp;</w:t>
      </w:r>
      <w:r>
        <w:rPr>
          <w:rFonts w:ascii="Courier New" w:hAnsi="Courier New" w:cs="Courier New" w:hint="default"/>
          <w:color w:val="FF1493"/>
          <w:sz w:val="16"/>
          <w:szCs w:val="16"/>
          <w:shd w:val="clear" w:color="auto" w:fill="1E1E1E"/>
        </w:rPr>
        <w:t>)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&gt;&amp;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9A9A9A"/>
          <w:sz w:val="16"/>
          <w:szCs w:val="16"/>
          <w:shd w:val="clear" w:color="auto" w:fill="1E1E1E"/>
        </w:rPr>
        <w:t>order</w:t>
      </w:r>
      <w:r>
        <w:rPr>
          <w:rFonts w:ascii="Courier New" w:hAnsi="Courier New" w:cs="Courier New" w:hint="default"/>
          <w:color w:val="FF9900"/>
          <w:sz w:val="16"/>
          <w:szCs w:val="16"/>
          <w:shd w:val="clear" w:color="auto" w:fill="1E1E1E"/>
        </w:rPr>
        <w:t>)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</w:p>
    <w:p w14:paraId="2B4FD20E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</w:pPr>
      <w:r>
        <w:rPr>
          <w:rFonts w:ascii="Courier New" w:hAnsi="Courier New" w:cs="Courier New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-&gt;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proofErr w:type="gramStart"/>
      <w:r>
        <w:rPr>
          <w:rFonts w:ascii="Courier New" w:hAnsi="Courier New" w:cs="Courier New" w:hint="default"/>
          <w:color w:val="ADD8E6"/>
          <w:sz w:val="16"/>
          <w:szCs w:val="16"/>
          <w:shd w:val="clear" w:color="auto" w:fill="1E1E1E"/>
        </w:rPr>
        <w:t>std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::</w:t>
      </w:r>
      <w:proofErr w:type="gramEnd"/>
      <w:r>
        <w:rPr>
          <w:rFonts w:ascii="Courier New" w:hAnsi="Courier New" w:cs="Courier New" w:hint="default"/>
          <w:color w:val="4EC9B0"/>
          <w:sz w:val="16"/>
          <w:szCs w:val="16"/>
          <w:shd w:val="clear" w:color="auto" w:fill="1E1E1E"/>
        </w:rPr>
        <w:t>vector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&lt;</w:t>
      </w:r>
      <w:proofErr w:type="spellStart"/>
      <w:r>
        <w:rPr>
          <w:rFonts w:ascii="Courier New" w:hAnsi="Courier New" w:cs="Courier New" w:hint="default"/>
          <w:color w:val="4EC9B0"/>
          <w:sz w:val="16"/>
          <w:szCs w:val="16"/>
          <w:shd w:val="clear" w:color="auto" w:fill="1E1E1E"/>
        </w:rPr>
        <w:t>AccountRecord</w:t>
      </w:r>
      <w:proofErr w:type="spellEnd"/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&gt;</w:t>
      </w:r>
    </w:p>
    <w:p w14:paraId="303A2D91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FF9900"/>
          <w:sz w:val="16"/>
          <w:szCs w:val="16"/>
          <w:shd w:val="clear" w:color="auto" w:fill="1E1E1E"/>
        </w:rPr>
        <w:t>{</w:t>
      </w:r>
    </w:p>
    <w:p w14:paraId="42F2DC48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569CD6"/>
          <w:sz w:val="16"/>
          <w:szCs w:val="16"/>
          <w:shd w:val="clear" w:color="auto" w:fill="1E1E1E"/>
        </w:rPr>
        <w:t>auto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&amp;&amp;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proofErr w:type="spellStart"/>
      <w:r>
        <w:rPr>
          <w:rFonts w:ascii="Courier New" w:hAnsi="Courier New" w:cs="Courier New" w:hint="default"/>
          <w:color w:val="9CDCFE"/>
          <w:sz w:val="16"/>
          <w:szCs w:val="16"/>
          <w:shd w:val="clear" w:color="auto" w:fill="1E1E1E"/>
        </w:rPr>
        <w:t>arVector</w:t>
      </w:r>
      <w:proofErr w:type="spellEnd"/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=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proofErr w:type="spellStart"/>
      <w:proofErr w:type="gramStart"/>
      <w:r>
        <w:rPr>
          <w:rFonts w:ascii="Courier New" w:hAnsi="Courier New" w:cs="Courier New" w:hint="default"/>
          <w:color w:val="00FFFF"/>
          <w:sz w:val="16"/>
          <w:szCs w:val="16"/>
          <w:shd w:val="clear" w:color="auto" w:fill="1E1E1E"/>
        </w:rPr>
        <w:t>getMyAccountRecord</w:t>
      </w:r>
      <w:proofErr w:type="spellEnd"/>
      <w:r>
        <w:rPr>
          <w:rFonts w:ascii="Courier New" w:hAnsi="Courier New" w:cs="Courier New" w:hint="default"/>
          <w:color w:val="FF1493"/>
          <w:sz w:val="16"/>
          <w:szCs w:val="16"/>
          <w:shd w:val="clear" w:color="auto" w:fill="1E1E1E"/>
        </w:rPr>
        <w:t>(</w:t>
      </w:r>
      <w:proofErr w:type="gramEnd"/>
      <w:r>
        <w:rPr>
          <w:rFonts w:ascii="Courier New" w:hAnsi="Courier New" w:cs="Courier New" w:hint="default"/>
          <w:color w:val="FF1493"/>
          <w:sz w:val="16"/>
          <w:szCs w:val="16"/>
          <w:shd w:val="clear" w:color="auto" w:fill="1E1E1E"/>
        </w:rPr>
        <w:t>)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;</w:t>
      </w:r>
    </w:p>
    <w:p w14:paraId="79F9905E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 xml:space="preserve"> </w:t>
      </w:r>
    </w:p>
    <w:p w14:paraId="76245AA9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proofErr w:type="gramStart"/>
      <w:r>
        <w:rPr>
          <w:rFonts w:ascii="Courier New" w:hAnsi="Courier New" w:cs="Courier New" w:hint="default"/>
          <w:color w:val="ADD8E6"/>
          <w:sz w:val="16"/>
          <w:szCs w:val="16"/>
          <w:shd w:val="clear" w:color="auto" w:fill="1E1E1E"/>
        </w:rPr>
        <w:t>std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::</w:t>
      </w:r>
      <w:proofErr w:type="gramEnd"/>
      <w:r>
        <w:rPr>
          <w:rFonts w:ascii="Courier New" w:hAnsi="Courier New" w:cs="Courier New" w:hint="default"/>
          <w:color w:val="4EC9B0"/>
          <w:sz w:val="16"/>
          <w:szCs w:val="16"/>
          <w:shd w:val="clear" w:color="auto" w:fill="1E1E1E"/>
        </w:rPr>
        <w:t>vector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&lt;</w:t>
      </w:r>
      <w:proofErr w:type="spellStart"/>
      <w:r>
        <w:rPr>
          <w:rFonts w:ascii="Courier New" w:hAnsi="Courier New" w:cs="Courier New" w:hint="default"/>
          <w:color w:val="4EC9B0"/>
          <w:sz w:val="16"/>
          <w:szCs w:val="16"/>
          <w:shd w:val="clear" w:color="auto" w:fill="1E1E1E"/>
        </w:rPr>
        <w:t>AccountRecord</w:t>
      </w:r>
      <w:proofErr w:type="spellEnd"/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&gt;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9CDCFE"/>
          <w:sz w:val="16"/>
          <w:szCs w:val="16"/>
          <w:shd w:val="clear" w:color="auto" w:fill="1E1E1E"/>
        </w:rPr>
        <w:t>res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;</w:t>
      </w:r>
    </w:p>
    <w:p w14:paraId="6BB6F09D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proofErr w:type="spellStart"/>
      <w:proofErr w:type="gramStart"/>
      <w:r>
        <w:rPr>
          <w:rFonts w:ascii="Courier New" w:hAnsi="Courier New" w:cs="Courier New" w:hint="default"/>
          <w:color w:val="9CDCFE"/>
          <w:sz w:val="16"/>
          <w:szCs w:val="16"/>
          <w:shd w:val="clear" w:color="auto" w:fill="1E1E1E"/>
        </w:rPr>
        <w:t>res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.</w:t>
      </w:r>
      <w:r>
        <w:rPr>
          <w:rFonts w:ascii="Courier New" w:hAnsi="Courier New" w:cs="Courier New" w:hint="default"/>
          <w:color w:val="00FFFF"/>
          <w:sz w:val="16"/>
          <w:szCs w:val="16"/>
          <w:shd w:val="clear" w:color="auto" w:fill="1E1E1E"/>
        </w:rPr>
        <w:t>reserve</w:t>
      </w:r>
      <w:proofErr w:type="spellEnd"/>
      <w:proofErr w:type="gramEnd"/>
      <w:r>
        <w:rPr>
          <w:rFonts w:ascii="Courier New" w:hAnsi="Courier New" w:cs="Courier New" w:hint="default"/>
          <w:color w:val="FF1493"/>
          <w:sz w:val="16"/>
          <w:szCs w:val="16"/>
          <w:shd w:val="clear" w:color="auto" w:fill="1E1E1E"/>
        </w:rPr>
        <w:t>(</w:t>
      </w:r>
      <w:r>
        <w:rPr>
          <w:rFonts w:ascii="Courier New" w:hAnsi="Courier New" w:cs="Courier New" w:hint="default"/>
          <w:color w:val="B5CEA8"/>
          <w:sz w:val="16"/>
          <w:szCs w:val="16"/>
          <w:shd w:val="clear" w:color="auto" w:fill="1E1E1E"/>
        </w:rPr>
        <w:t>20</w:t>
      </w:r>
      <w:r>
        <w:rPr>
          <w:rFonts w:ascii="Courier New" w:hAnsi="Courier New" w:cs="Courier New" w:hint="default"/>
          <w:color w:val="FF1493"/>
          <w:sz w:val="16"/>
          <w:szCs w:val="16"/>
          <w:shd w:val="clear" w:color="auto" w:fill="1E1E1E"/>
        </w:rPr>
        <w:t>)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;</w:t>
      </w:r>
    </w:p>
    <w:p w14:paraId="6439B48A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D8A0DF"/>
          <w:sz w:val="16"/>
          <w:szCs w:val="16"/>
          <w:shd w:val="clear" w:color="auto" w:fill="1E1E1E"/>
        </w:rPr>
        <w:t>for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FF1493"/>
          <w:sz w:val="16"/>
          <w:szCs w:val="16"/>
          <w:shd w:val="clear" w:color="auto" w:fill="1E1E1E"/>
        </w:rPr>
        <w:t>(</w:t>
      </w:r>
      <w:r>
        <w:rPr>
          <w:rFonts w:ascii="Courier New" w:hAnsi="Courier New" w:cs="Courier New" w:hint="default"/>
          <w:color w:val="569CD6"/>
          <w:sz w:val="16"/>
          <w:szCs w:val="16"/>
          <w:shd w:val="clear" w:color="auto" w:fill="1E1E1E"/>
        </w:rPr>
        <w:t>const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569CD6"/>
          <w:sz w:val="16"/>
          <w:szCs w:val="16"/>
          <w:shd w:val="clear" w:color="auto" w:fill="1E1E1E"/>
        </w:rPr>
        <w:t>auto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&amp;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proofErr w:type="spellStart"/>
      <w:proofErr w:type="gramStart"/>
      <w:r>
        <w:rPr>
          <w:rFonts w:ascii="Courier New" w:hAnsi="Courier New" w:cs="Courier New" w:hint="default"/>
          <w:color w:val="9CDCFE"/>
          <w:sz w:val="16"/>
          <w:szCs w:val="16"/>
          <w:shd w:val="clear" w:color="auto" w:fill="1E1E1E"/>
        </w:rPr>
        <w:t>ar</w:t>
      </w:r>
      <w:proofErr w:type="spellEnd"/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:</w:t>
      </w:r>
      <w:proofErr w:type="gramEnd"/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proofErr w:type="spellStart"/>
      <w:r>
        <w:rPr>
          <w:rFonts w:ascii="Courier New" w:hAnsi="Courier New" w:cs="Courier New" w:hint="default"/>
          <w:color w:val="9CDCFE"/>
          <w:sz w:val="16"/>
          <w:szCs w:val="16"/>
          <w:shd w:val="clear" w:color="auto" w:fill="1E1E1E"/>
        </w:rPr>
        <w:t>arVector</w:t>
      </w:r>
      <w:proofErr w:type="spellEnd"/>
      <w:r>
        <w:rPr>
          <w:rFonts w:ascii="Courier New" w:hAnsi="Courier New" w:cs="Courier New" w:hint="default"/>
          <w:color w:val="FF1493"/>
          <w:sz w:val="16"/>
          <w:szCs w:val="16"/>
          <w:shd w:val="clear" w:color="auto" w:fill="1E1E1E"/>
        </w:rPr>
        <w:t>)</w:t>
      </w:r>
    </w:p>
    <w:p w14:paraId="14CFF591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FF1493"/>
          <w:sz w:val="16"/>
          <w:szCs w:val="16"/>
          <w:shd w:val="clear" w:color="auto" w:fill="1E1E1E"/>
        </w:rPr>
        <w:t>{</w:t>
      </w:r>
    </w:p>
    <w:p w14:paraId="090C7094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D8A0DF"/>
          <w:sz w:val="16"/>
          <w:szCs w:val="16"/>
          <w:shd w:val="clear" w:color="auto" w:fill="1E1E1E"/>
        </w:rPr>
        <w:t>if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9ACD32"/>
          <w:sz w:val="16"/>
          <w:szCs w:val="16"/>
          <w:shd w:val="clear" w:color="auto" w:fill="1E1E1E"/>
        </w:rPr>
        <w:t>(</w:t>
      </w:r>
      <w:r>
        <w:rPr>
          <w:rFonts w:ascii="Courier New" w:hAnsi="Courier New" w:cs="Courier New" w:hint="default"/>
          <w:color w:val="9400D3"/>
          <w:sz w:val="16"/>
          <w:szCs w:val="16"/>
          <w:shd w:val="clear" w:color="auto" w:fill="1E1E1E"/>
        </w:rPr>
        <w:t>(</w:t>
      </w:r>
      <w:proofErr w:type="spellStart"/>
      <w:proofErr w:type="gramStart"/>
      <w:r>
        <w:rPr>
          <w:rFonts w:ascii="Courier New" w:hAnsi="Courier New" w:cs="Courier New" w:hint="default"/>
          <w:color w:val="9CDCFE"/>
          <w:sz w:val="16"/>
          <w:szCs w:val="16"/>
          <w:shd w:val="clear" w:color="auto" w:fill="1E1E1E"/>
        </w:rPr>
        <w:t>ar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.</w:t>
      </w:r>
      <w:r>
        <w:rPr>
          <w:rFonts w:ascii="Courier New" w:hAnsi="Courier New" w:cs="Courier New" w:hint="default"/>
          <w:color w:val="00FFFF"/>
          <w:sz w:val="16"/>
          <w:szCs w:val="16"/>
          <w:shd w:val="clear" w:color="auto" w:fill="1E1E1E"/>
        </w:rPr>
        <w:t>getDate</w:t>
      </w:r>
      <w:proofErr w:type="spellEnd"/>
      <w:proofErr w:type="gramEnd"/>
      <w:r>
        <w:rPr>
          <w:rFonts w:ascii="Courier New" w:hAnsi="Courier New" w:cs="Courier New" w:hint="default"/>
          <w:color w:val="FF9900"/>
          <w:sz w:val="16"/>
          <w:szCs w:val="16"/>
          <w:shd w:val="clear" w:color="auto" w:fill="1E1E1E"/>
        </w:rPr>
        <w:t>()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4EC9B0"/>
          <w:sz w:val="16"/>
          <w:szCs w:val="16"/>
          <w:shd w:val="clear" w:color="auto" w:fill="1E1E1E"/>
        </w:rPr>
        <w:t>&gt;=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9A9A9A"/>
          <w:sz w:val="16"/>
          <w:szCs w:val="16"/>
          <w:shd w:val="clear" w:color="auto" w:fill="1E1E1E"/>
        </w:rPr>
        <w:t>d1</w:t>
      </w:r>
      <w:r>
        <w:rPr>
          <w:rFonts w:ascii="Courier New" w:hAnsi="Courier New" w:cs="Courier New" w:hint="default"/>
          <w:color w:val="9400D3"/>
          <w:sz w:val="16"/>
          <w:szCs w:val="16"/>
          <w:shd w:val="clear" w:color="auto" w:fill="1E1E1E"/>
        </w:rPr>
        <w:t>)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&amp;&amp;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9400D3"/>
          <w:sz w:val="16"/>
          <w:szCs w:val="16"/>
          <w:shd w:val="clear" w:color="auto" w:fill="1E1E1E"/>
        </w:rPr>
        <w:t>(</w:t>
      </w:r>
      <w:proofErr w:type="spellStart"/>
      <w:r>
        <w:rPr>
          <w:rFonts w:ascii="Courier New" w:hAnsi="Courier New" w:cs="Courier New" w:hint="default"/>
          <w:color w:val="9CDCFE"/>
          <w:sz w:val="16"/>
          <w:szCs w:val="16"/>
          <w:shd w:val="clear" w:color="auto" w:fill="1E1E1E"/>
        </w:rPr>
        <w:t>ar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.</w:t>
      </w:r>
      <w:r>
        <w:rPr>
          <w:rFonts w:ascii="Courier New" w:hAnsi="Courier New" w:cs="Courier New" w:hint="default"/>
          <w:color w:val="00FFFF"/>
          <w:sz w:val="16"/>
          <w:szCs w:val="16"/>
          <w:shd w:val="clear" w:color="auto" w:fill="1E1E1E"/>
        </w:rPr>
        <w:t>getDate</w:t>
      </w:r>
      <w:proofErr w:type="spellEnd"/>
      <w:r>
        <w:rPr>
          <w:rFonts w:ascii="Courier New" w:hAnsi="Courier New" w:cs="Courier New" w:hint="default"/>
          <w:color w:val="FF9900"/>
          <w:sz w:val="16"/>
          <w:szCs w:val="16"/>
          <w:shd w:val="clear" w:color="auto" w:fill="1E1E1E"/>
        </w:rPr>
        <w:t>()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4EC9B0"/>
          <w:sz w:val="16"/>
          <w:szCs w:val="16"/>
          <w:shd w:val="clear" w:color="auto" w:fill="1E1E1E"/>
        </w:rPr>
        <w:t>&lt;=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9A9A9A"/>
          <w:sz w:val="16"/>
          <w:szCs w:val="16"/>
          <w:shd w:val="clear" w:color="auto" w:fill="1E1E1E"/>
        </w:rPr>
        <w:t>d2</w:t>
      </w:r>
      <w:r>
        <w:rPr>
          <w:rFonts w:ascii="Courier New" w:hAnsi="Courier New" w:cs="Courier New" w:hint="default"/>
          <w:color w:val="9400D3"/>
          <w:sz w:val="16"/>
          <w:szCs w:val="16"/>
          <w:shd w:val="clear" w:color="auto" w:fill="1E1E1E"/>
        </w:rPr>
        <w:t>)</w:t>
      </w:r>
      <w:r>
        <w:rPr>
          <w:rFonts w:ascii="Courier New" w:hAnsi="Courier New" w:cs="Courier New" w:hint="default"/>
          <w:color w:val="9ACD32"/>
          <w:sz w:val="16"/>
          <w:szCs w:val="16"/>
          <w:shd w:val="clear" w:color="auto" w:fill="1E1E1E"/>
        </w:rPr>
        <w:t>)</w:t>
      </w:r>
    </w:p>
    <w:p w14:paraId="3D479A62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9ACD32"/>
          <w:sz w:val="16"/>
          <w:szCs w:val="16"/>
          <w:shd w:val="clear" w:color="auto" w:fill="1E1E1E"/>
        </w:rPr>
        <w:t>{</w:t>
      </w:r>
    </w:p>
    <w:p w14:paraId="7EFA796A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proofErr w:type="spellStart"/>
      <w:proofErr w:type="gramStart"/>
      <w:r>
        <w:rPr>
          <w:rFonts w:ascii="Courier New" w:hAnsi="Courier New" w:cs="Courier New" w:hint="default"/>
          <w:color w:val="9CDCFE"/>
          <w:sz w:val="16"/>
          <w:szCs w:val="16"/>
          <w:shd w:val="clear" w:color="auto" w:fill="1E1E1E"/>
        </w:rPr>
        <w:t>res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.</w:t>
      </w:r>
      <w:r>
        <w:rPr>
          <w:rFonts w:ascii="Courier New" w:hAnsi="Courier New" w:cs="Courier New" w:hint="default"/>
          <w:color w:val="00FFFF"/>
          <w:sz w:val="16"/>
          <w:szCs w:val="16"/>
          <w:shd w:val="clear" w:color="auto" w:fill="1E1E1E"/>
        </w:rPr>
        <w:t>emplace</w:t>
      </w:r>
      <w:proofErr w:type="gramEnd"/>
      <w:r>
        <w:rPr>
          <w:rFonts w:ascii="Courier New" w:hAnsi="Courier New" w:cs="Courier New" w:hint="default"/>
          <w:color w:val="00FFFF"/>
          <w:sz w:val="16"/>
          <w:szCs w:val="16"/>
          <w:shd w:val="clear" w:color="auto" w:fill="1E1E1E"/>
        </w:rPr>
        <w:t>_back</w:t>
      </w:r>
      <w:proofErr w:type="spellEnd"/>
      <w:r>
        <w:rPr>
          <w:rFonts w:ascii="Courier New" w:hAnsi="Courier New" w:cs="Courier New" w:hint="default"/>
          <w:color w:val="9400D3"/>
          <w:sz w:val="16"/>
          <w:szCs w:val="16"/>
          <w:shd w:val="clear" w:color="auto" w:fill="1E1E1E"/>
        </w:rPr>
        <w:t>(</w:t>
      </w:r>
      <w:proofErr w:type="spellStart"/>
      <w:r>
        <w:rPr>
          <w:rFonts w:ascii="Courier New" w:hAnsi="Courier New" w:cs="Courier New" w:hint="default"/>
          <w:color w:val="9CDCFE"/>
          <w:sz w:val="16"/>
          <w:szCs w:val="16"/>
          <w:shd w:val="clear" w:color="auto" w:fill="1E1E1E"/>
        </w:rPr>
        <w:t>ar</w:t>
      </w:r>
      <w:proofErr w:type="spellEnd"/>
      <w:r>
        <w:rPr>
          <w:rFonts w:ascii="Courier New" w:hAnsi="Courier New" w:cs="Courier New" w:hint="default"/>
          <w:color w:val="9400D3"/>
          <w:sz w:val="16"/>
          <w:szCs w:val="16"/>
          <w:shd w:val="clear" w:color="auto" w:fill="1E1E1E"/>
        </w:rPr>
        <w:t>)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;</w:t>
      </w:r>
    </w:p>
    <w:p w14:paraId="6A10D336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9ACD32"/>
          <w:sz w:val="16"/>
          <w:szCs w:val="16"/>
          <w:shd w:val="clear" w:color="auto" w:fill="1E1E1E"/>
        </w:rPr>
        <w:t>}</w:t>
      </w:r>
    </w:p>
    <w:p w14:paraId="2283BAA0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FF1493"/>
          <w:sz w:val="16"/>
          <w:szCs w:val="16"/>
          <w:shd w:val="clear" w:color="auto" w:fill="1E1E1E"/>
        </w:rPr>
        <w:t>}</w:t>
      </w:r>
    </w:p>
    <w:p w14:paraId="329B5734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proofErr w:type="gramStart"/>
      <w:r>
        <w:rPr>
          <w:rFonts w:ascii="Courier New" w:hAnsi="Courier New" w:cs="Courier New" w:hint="default"/>
          <w:color w:val="ADD8E6"/>
          <w:sz w:val="16"/>
          <w:szCs w:val="16"/>
          <w:shd w:val="clear" w:color="auto" w:fill="1E1E1E"/>
        </w:rPr>
        <w:t>std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::</w:t>
      </w:r>
      <w:proofErr w:type="gramEnd"/>
      <w:r>
        <w:rPr>
          <w:rFonts w:ascii="Courier New" w:hAnsi="Courier New" w:cs="Courier New" w:hint="default"/>
          <w:color w:val="ADD8E6"/>
          <w:sz w:val="16"/>
          <w:szCs w:val="16"/>
          <w:shd w:val="clear" w:color="auto" w:fill="1E1E1E"/>
        </w:rPr>
        <w:t>sort</w:t>
      </w:r>
      <w:r>
        <w:rPr>
          <w:rFonts w:ascii="Courier New" w:hAnsi="Courier New" w:cs="Courier New" w:hint="default"/>
          <w:color w:val="FF1493"/>
          <w:sz w:val="16"/>
          <w:szCs w:val="16"/>
          <w:shd w:val="clear" w:color="auto" w:fill="1E1E1E"/>
        </w:rPr>
        <w:t>(</w:t>
      </w:r>
      <w:proofErr w:type="spellStart"/>
      <w:r>
        <w:rPr>
          <w:rFonts w:ascii="Courier New" w:hAnsi="Courier New" w:cs="Courier New" w:hint="default"/>
          <w:color w:val="9CDCFE"/>
          <w:sz w:val="16"/>
          <w:szCs w:val="16"/>
          <w:shd w:val="clear" w:color="auto" w:fill="1E1E1E"/>
        </w:rPr>
        <w:t>res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.</w:t>
      </w:r>
      <w:r>
        <w:rPr>
          <w:rFonts w:ascii="Courier New" w:hAnsi="Courier New" w:cs="Courier New" w:hint="default"/>
          <w:color w:val="00FFFF"/>
          <w:sz w:val="16"/>
          <w:szCs w:val="16"/>
          <w:shd w:val="clear" w:color="auto" w:fill="1E1E1E"/>
        </w:rPr>
        <w:t>begin</w:t>
      </w:r>
      <w:proofErr w:type="spellEnd"/>
      <w:r>
        <w:rPr>
          <w:rFonts w:ascii="Courier New" w:hAnsi="Courier New" w:cs="Courier New" w:hint="default"/>
          <w:color w:val="9ACD32"/>
          <w:sz w:val="16"/>
          <w:szCs w:val="16"/>
          <w:shd w:val="clear" w:color="auto" w:fill="1E1E1E"/>
        </w:rPr>
        <w:t>()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,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proofErr w:type="spellStart"/>
      <w:r>
        <w:rPr>
          <w:rFonts w:ascii="Courier New" w:hAnsi="Courier New" w:cs="Courier New" w:hint="default"/>
          <w:color w:val="9CDCFE"/>
          <w:sz w:val="16"/>
          <w:szCs w:val="16"/>
          <w:shd w:val="clear" w:color="auto" w:fill="1E1E1E"/>
        </w:rPr>
        <w:t>res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.</w:t>
      </w:r>
      <w:r>
        <w:rPr>
          <w:rFonts w:ascii="Courier New" w:hAnsi="Courier New" w:cs="Courier New" w:hint="default"/>
          <w:color w:val="00FFFF"/>
          <w:sz w:val="16"/>
          <w:szCs w:val="16"/>
          <w:shd w:val="clear" w:color="auto" w:fill="1E1E1E"/>
        </w:rPr>
        <w:t>begin</w:t>
      </w:r>
      <w:proofErr w:type="spellEnd"/>
      <w:r>
        <w:rPr>
          <w:rFonts w:ascii="Courier New" w:hAnsi="Courier New" w:cs="Courier New" w:hint="default"/>
          <w:color w:val="9ACD32"/>
          <w:sz w:val="16"/>
          <w:szCs w:val="16"/>
          <w:shd w:val="clear" w:color="auto" w:fill="1E1E1E"/>
        </w:rPr>
        <w:t>()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4EC9B0"/>
          <w:sz w:val="16"/>
          <w:szCs w:val="16"/>
          <w:shd w:val="clear" w:color="auto" w:fill="1E1E1E"/>
        </w:rPr>
        <w:t>+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proofErr w:type="spellStart"/>
      <w:r>
        <w:rPr>
          <w:rFonts w:ascii="Courier New" w:hAnsi="Courier New" w:cs="Courier New" w:hint="default"/>
          <w:color w:val="9CDCFE"/>
          <w:sz w:val="16"/>
          <w:szCs w:val="16"/>
          <w:shd w:val="clear" w:color="auto" w:fill="1E1E1E"/>
        </w:rPr>
        <w:t>res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.</w:t>
      </w:r>
      <w:r>
        <w:rPr>
          <w:rFonts w:ascii="Courier New" w:hAnsi="Courier New" w:cs="Courier New" w:hint="default"/>
          <w:color w:val="00FFFF"/>
          <w:sz w:val="16"/>
          <w:szCs w:val="16"/>
          <w:shd w:val="clear" w:color="auto" w:fill="1E1E1E"/>
        </w:rPr>
        <w:t>size</w:t>
      </w:r>
      <w:proofErr w:type="spellEnd"/>
      <w:r>
        <w:rPr>
          <w:rFonts w:ascii="Courier New" w:hAnsi="Courier New" w:cs="Courier New" w:hint="default"/>
          <w:color w:val="9ACD32"/>
          <w:sz w:val="16"/>
          <w:szCs w:val="16"/>
          <w:shd w:val="clear" w:color="auto" w:fill="1E1E1E"/>
        </w:rPr>
        <w:t>()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,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9A9A9A"/>
          <w:sz w:val="16"/>
          <w:szCs w:val="16"/>
          <w:shd w:val="clear" w:color="auto" w:fill="1E1E1E"/>
        </w:rPr>
        <w:t>order</w:t>
      </w:r>
      <w:r>
        <w:rPr>
          <w:rFonts w:ascii="Courier New" w:hAnsi="Courier New" w:cs="Courier New" w:hint="default"/>
          <w:color w:val="FF1493"/>
          <w:sz w:val="16"/>
          <w:szCs w:val="16"/>
          <w:shd w:val="clear" w:color="auto" w:fill="1E1E1E"/>
        </w:rPr>
        <w:t>)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;</w:t>
      </w:r>
    </w:p>
    <w:p w14:paraId="0C6D3FE2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D8A0DF"/>
          <w:sz w:val="16"/>
          <w:szCs w:val="16"/>
          <w:shd w:val="clear" w:color="auto" w:fill="1E1E1E"/>
        </w:rPr>
        <w:t>return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9CDCFE"/>
          <w:sz w:val="16"/>
          <w:szCs w:val="16"/>
          <w:shd w:val="clear" w:color="auto" w:fill="1E1E1E"/>
        </w:rPr>
        <w:t>res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;</w:t>
      </w:r>
    </w:p>
    <w:p w14:paraId="56387A59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</w:rPr>
      </w:pPr>
      <w:r>
        <w:rPr>
          <w:rFonts w:ascii="Courier New" w:hAnsi="Courier New" w:cs="Courier New" w:hint="default"/>
          <w:color w:val="FF9900"/>
          <w:sz w:val="16"/>
          <w:szCs w:val="16"/>
          <w:shd w:val="clear" w:color="auto" w:fill="1E1E1E"/>
        </w:rPr>
        <w:t>}</w:t>
      </w:r>
    </w:p>
    <w:p w14:paraId="4FBA797B" w14:textId="77777777" w:rsidR="00944C50" w:rsidRDefault="00944C5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FD332A9" w14:textId="77777777" w:rsidR="00944C50" w:rsidRDefault="005D569A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测试用例</w:t>
      </w:r>
      <w:r>
        <w:rPr>
          <w:rFonts w:hint="eastAsia"/>
          <w:sz w:val="24"/>
          <w:szCs w:val="28"/>
        </w:rPr>
        <w:t>:</w:t>
      </w:r>
    </w:p>
    <w:p w14:paraId="244B421B" w14:textId="77777777" w:rsidR="00944C50" w:rsidRDefault="005D569A">
      <w:pPr>
        <w:spacing w:line="360" w:lineRule="auto"/>
        <w:ind w:firstLine="420"/>
        <w:rPr>
          <w:sz w:val="24"/>
          <w:szCs w:val="28"/>
        </w:rPr>
      </w:pPr>
      <w:r>
        <w:rPr>
          <w:noProof/>
        </w:rPr>
        <w:drawing>
          <wp:inline distT="0" distB="0" distL="114300" distR="114300" wp14:anchorId="45B32443" wp14:editId="048306CB">
            <wp:extent cx="5271770" cy="3440430"/>
            <wp:effectExtent l="0" t="0" r="508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4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3CEF0" w14:textId="77777777" w:rsidR="00944C50" w:rsidRDefault="00944C50">
      <w:pPr>
        <w:spacing w:line="360" w:lineRule="auto"/>
        <w:rPr>
          <w:b/>
          <w:sz w:val="24"/>
          <w:szCs w:val="28"/>
        </w:rPr>
      </w:pPr>
    </w:p>
    <w:p w14:paraId="3C96B1D1" w14:textId="77777777" w:rsidR="00944C50" w:rsidRDefault="00944C50">
      <w:pPr>
        <w:spacing w:line="360" w:lineRule="auto"/>
        <w:rPr>
          <w:b/>
          <w:sz w:val="24"/>
          <w:szCs w:val="28"/>
        </w:rPr>
      </w:pPr>
    </w:p>
    <w:p w14:paraId="7C3076AA" w14:textId="77777777" w:rsidR="00944C50" w:rsidRDefault="005D569A">
      <w:pPr>
        <w:spacing w:line="360" w:lineRule="auto"/>
        <w:rPr>
          <w:sz w:val="24"/>
          <w:szCs w:val="28"/>
        </w:rPr>
      </w:pPr>
      <w:r>
        <w:rPr>
          <w:sz w:val="24"/>
          <w:szCs w:val="28"/>
        </w:rPr>
        <w:lastRenderedPageBreak/>
        <w:t>【</w:t>
      </w:r>
      <w:r>
        <w:rPr>
          <w:rFonts w:hint="eastAsia"/>
          <w:sz w:val="24"/>
          <w:szCs w:val="28"/>
        </w:rPr>
        <w:t>功能</w:t>
      </w:r>
      <w:r>
        <w:rPr>
          <w:rFonts w:hint="eastAsia"/>
          <w:sz w:val="24"/>
          <w:szCs w:val="28"/>
        </w:rPr>
        <w:t>5</w:t>
      </w:r>
      <w:r>
        <w:rPr>
          <w:rFonts w:hint="eastAsia"/>
          <w:sz w:val="24"/>
          <w:szCs w:val="28"/>
        </w:rPr>
        <w:t>：</w:t>
      </w:r>
      <w:r>
        <w:rPr>
          <w:rFonts w:hint="eastAsia"/>
          <w:sz w:val="24"/>
          <w:szCs w:val="28"/>
        </w:rPr>
        <w:t>查询按交易金额排序的账单信息</w:t>
      </w:r>
      <w:r>
        <w:rPr>
          <w:sz w:val="24"/>
          <w:szCs w:val="28"/>
        </w:rPr>
        <w:t>】</w:t>
      </w:r>
    </w:p>
    <w:p w14:paraId="6A454C7E" w14:textId="77777777" w:rsidR="00944C50" w:rsidRDefault="005D569A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实现同上</w:t>
      </w:r>
    </w:p>
    <w:p w14:paraId="7F947DF9" w14:textId="77777777" w:rsidR="00944C50" w:rsidRDefault="005D569A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只需要在调用时使第三个参数为按交易金额排序的函数或</w:t>
      </w:r>
      <w:r>
        <w:rPr>
          <w:rFonts w:hint="eastAsia"/>
          <w:sz w:val="24"/>
          <w:szCs w:val="28"/>
        </w:rPr>
        <w:t>lambda</w:t>
      </w:r>
      <w:r>
        <w:rPr>
          <w:rFonts w:hint="eastAsia"/>
          <w:sz w:val="24"/>
          <w:szCs w:val="28"/>
        </w:rPr>
        <w:t>即可</w:t>
      </w:r>
    </w:p>
    <w:p w14:paraId="7EB1B17D" w14:textId="77777777" w:rsidR="00944C50" w:rsidRDefault="005D569A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测试用例</w:t>
      </w:r>
      <w:r>
        <w:rPr>
          <w:rFonts w:hint="eastAsia"/>
          <w:sz w:val="24"/>
          <w:szCs w:val="28"/>
        </w:rPr>
        <w:t>:</w:t>
      </w:r>
    </w:p>
    <w:p w14:paraId="01F30851" w14:textId="77777777" w:rsidR="00944C50" w:rsidRDefault="005D569A">
      <w:pPr>
        <w:spacing w:line="360" w:lineRule="auto"/>
        <w:jc w:val="center"/>
        <w:rPr>
          <w:sz w:val="24"/>
          <w:szCs w:val="28"/>
        </w:rPr>
      </w:pPr>
      <w:r>
        <w:rPr>
          <w:noProof/>
        </w:rPr>
        <w:drawing>
          <wp:inline distT="0" distB="0" distL="114300" distR="114300" wp14:anchorId="31A8552A" wp14:editId="21D807AC">
            <wp:extent cx="4581525" cy="35337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2C14C" w14:textId="77777777" w:rsidR="00944C50" w:rsidRDefault="00944C50">
      <w:pPr>
        <w:spacing w:line="360" w:lineRule="auto"/>
        <w:rPr>
          <w:b/>
          <w:sz w:val="24"/>
          <w:szCs w:val="28"/>
        </w:rPr>
      </w:pPr>
    </w:p>
    <w:p w14:paraId="100E7175" w14:textId="77777777" w:rsidR="00944C50" w:rsidRDefault="00944C50">
      <w:pPr>
        <w:spacing w:line="360" w:lineRule="auto"/>
        <w:rPr>
          <w:b/>
          <w:sz w:val="24"/>
          <w:szCs w:val="28"/>
        </w:rPr>
      </w:pPr>
    </w:p>
    <w:p w14:paraId="15234EC1" w14:textId="77777777" w:rsidR="00944C50" w:rsidRDefault="005D569A">
      <w:pPr>
        <w:spacing w:line="360" w:lineRule="auto"/>
        <w:rPr>
          <w:sz w:val="24"/>
          <w:szCs w:val="28"/>
        </w:rPr>
      </w:pPr>
      <w:r>
        <w:rPr>
          <w:sz w:val="24"/>
          <w:szCs w:val="28"/>
        </w:rPr>
        <w:t>【</w:t>
      </w:r>
      <w:r>
        <w:rPr>
          <w:rFonts w:hint="eastAsia"/>
          <w:sz w:val="24"/>
          <w:szCs w:val="28"/>
        </w:rPr>
        <w:t>功能</w:t>
      </w:r>
      <w:r>
        <w:rPr>
          <w:rFonts w:hint="eastAsia"/>
          <w:sz w:val="24"/>
          <w:szCs w:val="28"/>
        </w:rPr>
        <w:t>6</w:t>
      </w:r>
      <w:r>
        <w:rPr>
          <w:rFonts w:hint="eastAsia"/>
          <w:sz w:val="24"/>
          <w:szCs w:val="28"/>
        </w:rPr>
        <w:t>：</w:t>
      </w:r>
      <w:r>
        <w:rPr>
          <w:rFonts w:hint="eastAsia"/>
          <w:sz w:val="24"/>
          <w:szCs w:val="28"/>
        </w:rPr>
        <w:t>直接储存用户数据</w:t>
      </w:r>
      <w:r>
        <w:rPr>
          <w:rFonts w:hint="eastAsia"/>
          <w:sz w:val="24"/>
          <w:szCs w:val="28"/>
        </w:rPr>
        <w:t>,</w:t>
      </w:r>
      <w:r>
        <w:rPr>
          <w:rFonts w:hint="eastAsia"/>
          <w:sz w:val="24"/>
          <w:szCs w:val="28"/>
        </w:rPr>
        <w:t>每次运行时从硬盘中读取</w:t>
      </w:r>
      <w:r>
        <w:rPr>
          <w:sz w:val="24"/>
          <w:szCs w:val="28"/>
        </w:rPr>
        <w:t>】</w:t>
      </w:r>
    </w:p>
    <w:p w14:paraId="0690ECE7" w14:textId="77777777" w:rsidR="00944C50" w:rsidRDefault="005D569A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详见基础组件部分的</w:t>
      </w:r>
      <w:proofErr w:type="spellStart"/>
      <w:r>
        <w:rPr>
          <w:rFonts w:hint="eastAsia"/>
          <w:sz w:val="24"/>
          <w:szCs w:val="28"/>
        </w:rPr>
        <w:t>loadAccount</w:t>
      </w:r>
      <w:proofErr w:type="spellEnd"/>
      <w:r>
        <w:rPr>
          <w:rFonts w:hint="eastAsia"/>
          <w:sz w:val="24"/>
          <w:szCs w:val="28"/>
        </w:rPr>
        <w:t>及</w:t>
      </w:r>
      <w:proofErr w:type="spellStart"/>
      <w:r>
        <w:rPr>
          <w:rFonts w:hint="eastAsia"/>
          <w:sz w:val="24"/>
          <w:szCs w:val="28"/>
        </w:rPr>
        <w:t>saveAccount</w:t>
      </w:r>
      <w:proofErr w:type="spellEnd"/>
    </w:p>
    <w:p w14:paraId="00DD0289" w14:textId="77777777" w:rsidR="00944C50" w:rsidRDefault="005D569A">
      <w:pPr>
        <w:spacing w:line="360" w:lineRule="auto"/>
        <w:rPr>
          <w:sz w:val="24"/>
          <w:szCs w:val="28"/>
        </w:rPr>
      </w:pPr>
      <w:r>
        <w:rPr>
          <w:sz w:val="24"/>
          <w:szCs w:val="28"/>
        </w:rPr>
        <w:t>【</w:t>
      </w:r>
      <w:r>
        <w:rPr>
          <w:rFonts w:hint="eastAsia"/>
          <w:sz w:val="24"/>
          <w:szCs w:val="28"/>
        </w:rPr>
        <w:t>功能</w:t>
      </w:r>
      <w:r>
        <w:rPr>
          <w:rFonts w:hint="eastAsia"/>
          <w:sz w:val="24"/>
          <w:szCs w:val="28"/>
        </w:rPr>
        <w:t>7</w:t>
      </w:r>
      <w:r>
        <w:rPr>
          <w:rFonts w:hint="eastAsia"/>
          <w:sz w:val="24"/>
          <w:szCs w:val="28"/>
        </w:rPr>
        <w:t>：</w:t>
      </w:r>
      <w:r>
        <w:rPr>
          <w:rFonts w:hint="eastAsia"/>
          <w:sz w:val="24"/>
          <w:szCs w:val="28"/>
        </w:rPr>
        <w:t>记录必要的错误日志</w:t>
      </w:r>
      <w:r>
        <w:rPr>
          <w:sz w:val="24"/>
          <w:szCs w:val="28"/>
        </w:rPr>
        <w:t>】</w:t>
      </w:r>
    </w:p>
    <w:p w14:paraId="39B6E01E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57A64A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57A64A"/>
          <w:sz w:val="16"/>
          <w:szCs w:val="16"/>
          <w:shd w:val="clear" w:color="auto" w:fill="1E1E1E"/>
        </w:rPr>
        <w:t>/*</w:t>
      </w:r>
    </w:p>
    <w:p w14:paraId="37C0A808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57A64A"/>
          <w:sz w:val="16"/>
          <w:szCs w:val="16"/>
          <w:shd w:val="clear" w:color="auto" w:fill="1E1E1E"/>
        </w:rPr>
      </w:pPr>
      <w:r>
        <w:rPr>
          <w:rFonts w:ascii="Courier New" w:hAnsi="Courier New" w:cs="Courier New"/>
          <w:color w:val="57A64A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57A64A"/>
          <w:sz w:val="16"/>
          <w:szCs w:val="16"/>
          <w:shd w:val="clear" w:color="auto" w:fill="1E1E1E"/>
        </w:rPr>
        <w:t>发送错误信息至</w:t>
      </w:r>
      <w:r>
        <w:rPr>
          <w:rFonts w:ascii="Courier New" w:hAnsi="Courier New" w:cs="Courier New" w:hint="default"/>
          <w:color w:val="57A64A"/>
          <w:sz w:val="16"/>
          <w:szCs w:val="16"/>
          <w:shd w:val="clear" w:color="auto" w:fill="1E1E1E"/>
        </w:rPr>
        <w:t>BankSystemError.</w:t>
      </w:r>
      <w:r>
        <w:rPr>
          <w:rFonts w:ascii="Courier New" w:hAnsi="Courier New" w:cs="Courier New"/>
          <w:color w:val="57A64A"/>
          <w:sz w:val="16"/>
          <w:szCs w:val="16"/>
          <w:shd w:val="clear" w:color="auto" w:fill="1E1E1E"/>
        </w:rPr>
        <w:t>log</w:t>
      </w:r>
    </w:p>
    <w:p w14:paraId="74FB04A2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57A64A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57A64A"/>
          <w:sz w:val="16"/>
          <w:szCs w:val="16"/>
          <w:shd w:val="clear" w:color="auto" w:fill="1E1E1E"/>
        </w:rPr>
        <w:t>*/</w:t>
      </w:r>
    </w:p>
    <w:p w14:paraId="5CEDB0DD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569CD6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569CD6"/>
          <w:sz w:val="16"/>
          <w:szCs w:val="16"/>
          <w:shd w:val="clear" w:color="auto" w:fill="1E1E1E"/>
        </w:rPr>
        <w:t>inline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569CD6"/>
          <w:sz w:val="16"/>
          <w:szCs w:val="16"/>
          <w:shd w:val="clear" w:color="auto" w:fill="1E1E1E"/>
        </w:rPr>
        <w:t>auto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proofErr w:type="spellStart"/>
      <w:proofErr w:type="gramStart"/>
      <w:r>
        <w:rPr>
          <w:rFonts w:ascii="Courier New" w:hAnsi="Courier New" w:cs="Courier New" w:hint="default"/>
          <w:color w:val="ADD8E6"/>
          <w:sz w:val="16"/>
          <w:szCs w:val="16"/>
          <w:shd w:val="clear" w:color="auto" w:fill="1E1E1E"/>
        </w:rPr>
        <w:t>BankSystemError</w:t>
      </w:r>
      <w:proofErr w:type="spellEnd"/>
      <w:r>
        <w:rPr>
          <w:rFonts w:ascii="Courier New" w:hAnsi="Courier New" w:cs="Courier New" w:hint="default"/>
          <w:color w:val="FF9900"/>
          <w:sz w:val="16"/>
          <w:szCs w:val="16"/>
          <w:shd w:val="clear" w:color="auto" w:fill="1E1E1E"/>
        </w:rPr>
        <w:t>(</w:t>
      </w:r>
      <w:proofErr w:type="gramEnd"/>
      <w:r>
        <w:rPr>
          <w:rFonts w:ascii="Courier New" w:hAnsi="Courier New" w:cs="Courier New" w:hint="default"/>
          <w:color w:val="569CD6"/>
          <w:sz w:val="16"/>
          <w:szCs w:val="16"/>
          <w:shd w:val="clear" w:color="auto" w:fill="1E1E1E"/>
        </w:rPr>
        <w:t>const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ADD8E6"/>
          <w:sz w:val="16"/>
          <w:szCs w:val="16"/>
          <w:shd w:val="clear" w:color="auto" w:fill="1E1E1E"/>
        </w:rPr>
        <w:t>std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::</w:t>
      </w:r>
      <w:r>
        <w:rPr>
          <w:rFonts w:ascii="Courier New" w:hAnsi="Courier New" w:cs="Courier New" w:hint="default"/>
          <w:color w:val="4EC9B0"/>
          <w:sz w:val="16"/>
          <w:szCs w:val="16"/>
          <w:shd w:val="clear" w:color="auto" w:fill="1E1E1E"/>
        </w:rPr>
        <w:t>exception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&amp;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proofErr w:type="spellStart"/>
      <w:r>
        <w:rPr>
          <w:rFonts w:ascii="Courier New" w:hAnsi="Courier New" w:cs="Courier New" w:hint="default"/>
          <w:color w:val="9A9A9A"/>
          <w:sz w:val="16"/>
          <w:szCs w:val="16"/>
          <w:shd w:val="clear" w:color="auto" w:fill="1E1E1E"/>
        </w:rPr>
        <w:t>exc</w:t>
      </w:r>
      <w:proofErr w:type="spellEnd"/>
      <w:r>
        <w:rPr>
          <w:rFonts w:ascii="Courier New" w:hAnsi="Courier New" w:cs="Courier New" w:hint="default"/>
          <w:color w:val="FF9900"/>
          <w:sz w:val="16"/>
          <w:szCs w:val="16"/>
          <w:shd w:val="clear" w:color="auto" w:fill="1E1E1E"/>
        </w:rPr>
        <w:t>)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-&gt;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569CD6"/>
          <w:sz w:val="16"/>
          <w:szCs w:val="16"/>
          <w:shd w:val="clear" w:color="auto" w:fill="1E1E1E"/>
        </w:rPr>
        <w:t>void</w:t>
      </w:r>
    </w:p>
    <w:p w14:paraId="25A6EB6C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FF9900"/>
          <w:sz w:val="16"/>
          <w:szCs w:val="16"/>
          <w:shd w:val="clear" w:color="auto" w:fill="1E1E1E"/>
        </w:rPr>
        <w:t>{</w:t>
      </w:r>
    </w:p>
    <w:p w14:paraId="0FA25F9C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569CD6"/>
          <w:sz w:val="16"/>
          <w:szCs w:val="16"/>
          <w:shd w:val="clear" w:color="auto" w:fill="1E1E1E"/>
        </w:rPr>
        <w:t>const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569CD6"/>
          <w:sz w:val="16"/>
          <w:szCs w:val="16"/>
          <w:shd w:val="clear" w:color="auto" w:fill="1E1E1E"/>
        </w:rPr>
        <w:t>bool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9CDCFE"/>
          <w:sz w:val="16"/>
          <w:szCs w:val="16"/>
          <w:shd w:val="clear" w:color="auto" w:fill="1E1E1E"/>
        </w:rPr>
        <w:t>status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=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proofErr w:type="gramStart"/>
      <w:r>
        <w:rPr>
          <w:rFonts w:ascii="Courier New" w:hAnsi="Courier New" w:cs="Courier New" w:hint="default"/>
          <w:color w:val="4EC9B0"/>
          <w:sz w:val="16"/>
          <w:szCs w:val="16"/>
          <w:shd w:val="clear" w:color="auto" w:fill="1E1E1E"/>
        </w:rPr>
        <w:t>Saver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::</w:t>
      </w:r>
      <w:proofErr w:type="gramEnd"/>
      <w:r>
        <w:rPr>
          <w:rFonts w:ascii="Courier New" w:hAnsi="Courier New" w:cs="Courier New" w:hint="default"/>
          <w:color w:val="00FFFF"/>
          <w:sz w:val="16"/>
          <w:szCs w:val="16"/>
          <w:shd w:val="clear" w:color="auto" w:fill="1E1E1E"/>
        </w:rPr>
        <w:t>Status</w:t>
      </w:r>
      <w:r>
        <w:rPr>
          <w:rFonts w:ascii="Courier New" w:hAnsi="Courier New" w:cs="Courier New" w:hint="default"/>
          <w:color w:val="FF1493"/>
          <w:sz w:val="16"/>
          <w:szCs w:val="16"/>
          <w:shd w:val="clear" w:color="auto" w:fill="1E1E1E"/>
        </w:rPr>
        <w:t>()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;</w:t>
      </w:r>
    </w:p>
    <w:p w14:paraId="633AA130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proofErr w:type="gramStart"/>
      <w:r>
        <w:rPr>
          <w:rFonts w:ascii="Courier New" w:hAnsi="Courier New" w:cs="Courier New" w:hint="default"/>
          <w:color w:val="4EC9B0"/>
          <w:sz w:val="16"/>
          <w:szCs w:val="16"/>
          <w:shd w:val="clear" w:color="auto" w:fill="1E1E1E"/>
        </w:rPr>
        <w:t>Saver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::</w:t>
      </w:r>
      <w:proofErr w:type="spellStart"/>
      <w:proofErr w:type="gramEnd"/>
      <w:r>
        <w:rPr>
          <w:rFonts w:ascii="Courier New" w:hAnsi="Courier New" w:cs="Courier New" w:hint="default"/>
          <w:color w:val="00FFFF"/>
          <w:sz w:val="16"/>
          <w:szCs w:val="16"/>
          <w:shd w:val="clear" w:color="auto" w:fill="1E1E1E"/>
        </w:rPr>
        <w:t>statusOn</w:t>
      </w:r>
      <w:proofErr w:type="spellEnd"/>
      <w:r>
        <w:rPr>
          <w:rFonts w:ascii="Courier New" w:hAnsi="Courier New" w:cs="Courier New" w:hint="default"/>
          <w:color w:val="FF1493"/>
          <w:sz w:val="16"/>
          <w:szCs w:val="16"/>
          <w:shd w:val="clear" w:color="auto" w:fill="1E1E1E"/>
        </w:rPr>
        <w:t>()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;</w:t>
      </w:r>
    </w:p>
    <w:p w14:paraId="5B468D25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4EC9B0"/>
          <w:sz w:val="16"/>
          <w:szCs w:val="16"/>
          <w:shd w:val="clear" w:color="auto" w:fill="1E1E1E"/>
        </w:rPr>
        <w:t>Saver</w:t>
      </w:r>
      <w:r>
        <w:rPr>
          <w:rFonts w:ascii="Courier New" w:hAnsi="Courier New" w:cs="Courier New" w:hint="default"/>
          <w:color w:val="FF1493"/>
          <w:sz w:val="16"/>
          <w:szCs w:val="16"/>
          <w:shd w:val="clear" w:color="auto" w:fill="1E1E1E"/>
        </w:rPr>
        <w:t>(</w:t>
      </w:r>
      <w:r>
        <w:rPr>
          <w:rFonts w:ascii="Courier New" w:hAnsi="Courier New" w:cs="Courier New" w:hint="default"/>
          <w:color w:val="E8C9BB"/>
          <w:sz w:val="16"/>
          <w:szCs w:val="16"/>
          <w:shd w:val="clear" w:color="auto" w:fill="1E1E1E"/>
        </w:rPr>
        <w:t>"</w:t>
      </w:r>
      <w:r>
        <w:rPr>
          <w:rFonts w:ascii="Courier New" w:hAnsi="Courier New" w:cs="Courier New" w:hint="default"/>
          <w:color w:val="D69D85"/>
          <w:sz w:val="16"/>
          <w:szCs w:val="16"/>
          <w:shd w:val="clear" w:color="auto" w:fill="1E1E1E"/>
        </w:rPr>
        <w:t>BankSystemError.log</w:t>
      </w:r>
      <w:r>
        <w:rPr>
          <w:rFonts w:ascii="Courier New" w:hAnsi="Courier New" w:cs="Courier New" w:hint="default"/>
          <w:color w:val="E8C9BB"/>
          <w:sz w:val="16"/>
          <w:szCs w:val="16"/>
          <w:shd w:val="clear" w:color="auto" w:fill="1E1E1E"/>
        </w:rPr>
        <w:t>"</w:t>
      </w:r>
      <w:proofErr w:type="gramStart"/>
      <w:r>
        <w:rPr>
          <w:rFonts w:ascii="Courier New" w:hAnsi="Courier New" w:cs="Courier New" w:hint="default"/>
          <w:color w:val="FF1493"/>
          <w:sz w:val="16"/>
          <w:szCs w:val="16"/>
          <w:shd w:val="clear" w:color="auto" w:fill="1E1E1E"/>
        </w:rPr>
        <w:t>)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.</w:t>
      </w:r>
      <w:r>
        <w:rPr>
          <w:rFonts w:ascii="Courier New" w:hAnsi="Courier New" w:cs="Courier New" w:hint="default"/>
          <w:color w:val="00FFFF"/>
          <w:sz w:val="16"/>
          <w:szCs w:val="16"/>
          <w:shd w:val="clear" w:color="auto" w:fill="1E1E1E"/>
        </w:rPr>
        <w:t>save</w:t>
      </w:r>
      <w:proofErr w:type="gramEnd"/>
      <w:r>
        <w:rPr>
          <w:rFonts w:ascii="Courier New" w:hAnsi="Courier New" w:cs="Courier New" w:hint="default"/>
          <w:color w:val="FF1493"/>
          <w:sz w:val="16"/>
          <w:szCs w:val="16"/>
          <w:shd w:val="clear" w:color="auto" w:fill="1E1E1E"/>
        </w:rPr>
        <w:t>(</w:t>
      </w:r>
      <w:proofErr w:type="spellStart"/>
      <w:r>
        <w:rPr>
          <w:rFonts w:ascii="Courier New" w:hAnsi="Courier New" w:cs="Courier New" w:hint="default"/>
          <w:color w:val="9A9A9A"/>
          <w:sz w:val="16"/>
          <w:szCs w:val="16"/>
          <w:shd w:val="clear" w:color="auto" w:fill="1E1E1E"/>
        </w:rPr>
        <w:t>exc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.</w:t>
      </w:r>
      <w:r>
        <w:rPr>
          <w:rFonts w:ascii="Courier New" w:hAnsi="Courier New" w:cs="Courier New" w:hint="default"/>
          <w:color w:val="00FFFF"/>
          <w:sz w:val="16"/>
          <w:szCs w:val="16"/>
          <w:shd w:val="clear" w:color="auto" w:fill="1E1E1E"/>
        </w:rPr>
        <w:t>what</w:t>
      </w:r>
      <w:proofErr w:type="spellEnd"/>
      <w:r>
        <w:rPr>
          <w:rFonts w:ascii="Courier New" w:hAnsi="Courier New" w:cs="Courier New" w:hint="default"/>
          <w:color w:val="9ACD32"/>
          <w:sz w:val="16"/>
          <w:szCs w:val="16"/>
          <w:shd w:val="clear" w:color="auto" w:fill="1E1E1E"/>
        </w:rPr>
        <w:t>()</w:t>
      </w:r>
      <w:r>
        <w:rPr>
          <w:rFonts w:ascii="Courier New" w:hAnsi="Courier New" w:cs="Courier New" w:hint="default"/>
          <w:color w:val="FF1493"/>
          <w:sz w:val="16"/>
          <w:szCs w:val="16"/>
          <w:shd w:val="clear" w:color="auto" w:fill="1E1E1E"/>
        </w:rPr>
        <w:t>)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;</w:t>
      </w:r>
    </w:p>
    <w:p w14:paraId="3CA1B50F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proofErr w:type="gramStart"/>
      <w:r>
        <w:rPr>
          <w:rFonts w:ascii="Courier New" w:hAnsi="Courier New" w:cs="Courier New" w:hint="default"/>
          <w:color w:val="9CDCFE"/>
          <w:sz w:val="16"/>
          <w:szCs w:val="16"/>
          <w:shd w:val="clear" w:color="auto" w:fill="1E1E1E"/>
        </w:rPr>
        <w:t>status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?</w:t>
      </w:r>
      <w:proofErr w:type="gramEnd"/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proofErr w:type="gramStart"/>
      <w:r>
        <w:rPr>
          <w:rFonts w:ascii="Courier New" w:hAnsi="Courier New" w:cs="Courier New" w:hint="default"/>
          <w:color w:val="4EC9B0"/>
          <w:sz w:val="16"/>
          <w:szCs w:val="16"/>
          <w:shd w:val="clear" w:color="auto" w:fill="1E1E1E"/>
        </w:rPr>
        <w:t>Saver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::</w:t>
      </w:r>
      <w:proofErr w:type="spellStart"/>
      <w:proofErr w:type="gramEnd"/>
      <w:r>
        <w:rPr>
          <w:rFonts w:ascii="Courier New" w:hAnsi="Courier New" w:cs="Courier New" w:hint="default"/>
          <w:color w:val="00FFFF"/>
          <w:sz w:val="16"/>
          <w:szCs w:val="16"/>
          <w:shd w:val="clear" w:color="auto" w:fill="1E1E1E"/>
        </w:rPr>
        <w:t>statusOn</w:t>
      </w:r>
      <w:proofErr w:type="spellEnd"/>
      <w:r>
        <w:rPr>
          <w:rFonts w:ascii="Courier New" w:hAnsi="Courier New" w:cs="Courier New" w:hint="default"/>
          <w:color w:val="FF1493"/>
          <w:sz w:val="16"/>
          <w:szCs w:val="16"/>
          <w:shd w:val="clear" w:color="auto" w:fill="1E1E1E"/>
        </w:rPr>
        <w:t>()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: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4EC9B0"/>
          <w:sz w:val="16"/>
          <w:szCs w:val="16"/>
          <w:shd w:val="clear" w:color="auto" w:fill="1E1E1E"/>
        </w:rPr>
        <w:t>Saver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::</w:t>
      </w:r>
      <w:proofErr w:type="spellStart"/>
      <w:r>
        <w:rPr>
          <w:rFonts w:ascii="Courier New" w:hAnsi="Courier New" w:cs="Courier New" w:hint="default"/>
          <w:color w:val="00FFFF"/>
          <w:sz w:val="16"/>
          <w:szCs w:val="16"/>
          <w:shd w:val="clear" w:color="auto" w:fill="1E1E1E"/>
        </w:rPr>
        <w:t>statusOff</w:t>
      </w:r>
      <w:proofErr w:type="spellEnd"/>
      <w:r>
        <w:rPr>
          <w:rFonts w:ascii="Courier New" w:hAnsi="Courier New" w:cs="Courier New" w:hint="default"/>
          <w:color w:val="FF1493"/>
          <w:sz w:val="16"/>
          <w:szCs w:val="16"/>
          <w:shd w:val="clear" w:color="auto" w:fill="1E1E1E"/>
        </w:rPr>
        <w:t>()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;</w:t>
      </w:r>
    </w:p>
    <w:p w14:paraId="22ABDA84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FF9900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FF9900"/>
          <w:sz w:val="16"/>
          <w:szCs w:val="16"/>
          <w:shd w:val="clear" w:color="auto" w:fill="1E1E1E"/>
        </w:rPr>
        <w:t>}</w:t>
      </w:r>
    </w:p>
    <w:p w14:paraId="35EABA2B" w14:textId="77777777" w:rsidR="00944C50" w:rsidRDefault="00944C50">
      <w:pPr>
        <w:pStyle w:val="HTML"/>
        <w:shd w:val="clear" w:color="auto" w:fill="1E1E1E"/>
        <w:rPr>
          <w:rFonts w:ascii="Courier New" w:hAnsi="Courier New" w:cs="Courier New" w:hint="default"/>
          <w:color w:val="FF9900"/>
          <w:sz w:val="16"/>
          <w:szCs w:val="16"/>
          <w:shd w:val="clear" w:color="auto" w:fill="1E1E1E"/>
        </w:rPr>
      </w:pPr>
    </w:p>
    <w:p w14:paraId="08F4D0A7" w14:textId="77777777" w:rsidR="00944C50" w:rsidRDefault="00944C50">
      <w:pPr>
        <w:pStyle w:val="HTML"/>
        <w:shd w:val="clear" w:color="auto" w:fill="1E1E1E"/>
        <w:rPr>
          <w:rFonts w:ascii="Courier New" w:hAnsi="Courier New" w:cs="Courier New" w:hint="default"/>
          <w:color w:val="FF9900"/>
          <w:sz w:val="16"/>
          <w:szCs w:val="16"/>
          <w:shd w:val="clear" w:color="auto" w:fill="1E1E1E"/>
        </w:rPr>
      </w:pPr>
    </w:p>
    <w:p w14:paraId="32F53FA8" w14:textId="77777777" w:rsidR="00944C50" w:rsidRDefault="00944C50">
      <w:pPr>
        <w:pStyle w:val="HTML"/>
        <w:shd w:val="clear" w:color="auto" w:fill="1E1E1E"/>
        <w:rPr>
          <w:rFonts w:ascii="Courier New" w:hAnsi="Courier New" w:cs="Courier New" w:hint="default"/>
          <w:color w:val="FF9900"/>
          <w:sz w:val="16"/>
          <w:szCs w:val="16"/>
          <w:shd w:val="clear" w:color="auto" w:fill="1E1E1E"/>
        </w:rPr>
      </w:pPr>
    </w:p>
    <w:p w14:paraId="0597D139" w14:textId="77777777" w:rsidR="00944C50" w:rsidRDefault="00944C50">
      <w:pPr>
        <w:pStyle w:val="HTML"/>
        <w:shd w:val="clear" w:color="auto" w:fill="1E1E1E"/>
        <w:rPr>
          <w:rFonts w:ascii="Courier New" w:hAnsi="Courier New" w:cs="Courier New" w:hint="default"/>
          <w:color w:val="FF9900"/>
          <w:sz w:val="16"/>
          <w:szCs w:val="16"/>
          <w:shd w:val="clear" w:color="auto" w:fill="1E1E1E"/>
        </w:rPr>
      </w:pPr>
    </w:p>
    <w:p w14:paraId="2C422C3C" w14:textId="77777777" w:rsidR="00944C50" w:rsidRDefault="00944C50">
      <w:pPr>
        <w:pStyle w:val="HTML"/>
        <w:shd w:val="clear" w:color="auto" w:fill="1E1E1E"/>
        <w:rPr>
          <w:rFonts w:ascii="Courier New" w:hAnsi="Courier New" w:cs="Courier New" w:hint="default"/>
          <w:color w:val="FF9900"/>
          <w:sz w:val="16"/>
          <w:szCs w:val="16"/>
          <w:shd w:val="clear" w:color="auto" w:fill="1E1E1E"/>
        </w:rPr>
      </w:pPr>
    </w:p>
    <w:p w14:paraId="01A7B9F1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569CD6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569CD6"/>
          <w:sz w:val="16"/>
          <w:szCs w:val="16"/>
          <w:shd w:val="clear" w:color="auto" w:fill="1E1E1E"/>
        </w:rPr>
        <w:t>inline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569CD6"/>
          <w:sz w:val="16"/>
          <w:szCs w:val="16"/>
          <w:shd w:val="clear" w:color="auto" w:fill="1E1E1E"/>
        </w:rPr>
        <w:t>auto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proofErr w:type="spellStart"/>
      <w:proofErr w:type="gramStart"/>
      <w:r>
        <w:rPr>
          <w:rFonts w:ascii="Courier New" w:hAnsi="Courier New" w:cs="Courier New" w:hint="default"/>
          <w:color w:val="ADD8E6"/>
          <w:sz w:val="16"/>
          <w:szCs w:val="16"/>
          <w:shd w:val="clear" w:color="auto" w:fill="1E1E1E"/>
        </w:rPr>
        <w:t>BankSystemError</w:t>
      </w:r>
      <w:proofErr w:type="spellEnd"/>
      <w:r>
        <w:rPr>
          <w:rFonts w:ascii="Courier New" w:hAnsi="Courier New" w:cs="Courier New" w:hint="default"/>
          <w:color w:val="FF9900"/>
          <w:sz w:val="16"/>
          <w:szCs w:val="16"/>
          <w:shd w:val="clear" w:color="auto" w:fill="1E1E1E"/>
        </w:rPr>
        <w:t>(</w:t>
      </w:r>
      <w:proofErr w:type="gramEnd"/>
      <w:r>
        <w:rPr>
          <w:rFonts w:ascii="Courier New" w:hAnsi="Courier New" w:cs="Courier New" w:hint="default"/>
          <w:color w:val="569CD6"/>
          <w:sz w:val="16"/>
          <w:szCs w:val="16"/>
          <w:shd w:val="clear" w:color="auto" w:fill="1E1E1E"/>
        </w:rPr>
        <w:t>const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ADD8E6"/>
          <w:sz w:val="16"/>
          <w:szCs w:val="16"/>
          <w:shd w:val="clear" w:color="auto" w:fill="1E1E1E"/>
        </w:rPr>
        <w:t>std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::</w:t>
      </w:r>
      <w:r>
        <w:rPr>
          <w:rFonts w:ascii="Courier New" w:hAnsi="Courier New" w:cs="Courier New" w:hint="default"/>
          <w:color w:val="4EC9B0"/>
          <w:sz w:val="16"/>
          <w:szCs w:val="16"/>
          <w:shd w:val="clear" w:color="auto" w:fill="1E1E1E"/>
        </w:rPr>
        <w:t>string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&amp;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9A9A9A"/>
          <w:sz w:val="16"/>
          <w:szCs w:val="16"/>
          <w:shd w:val="clear" w:color="auto" w:fill="1E1E1E"/>
        </w:rPr>
        <w:t>msg</w:t>
      </w:r>
      <w:r>
        <w:rPr>
          <w:rFonts w:ascii="Courier New" w:hAnsi="Courier New" w:cs="Courier New" w:hint="default"/>
          <w:color w:val="FF9900"/>
          <w:sz w:val="16"/>
          <w:szCs w:val="16"/>
          <w:shd w:val="clear" w:color="auto" w:fill="1E1E1E"/>
        </w:rPr>
        <w:t>)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-&gt;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569CD6"/>
          <w:sz w:val="16"/>
          <w:szCs w:val="16"/>
          <w:shd w:val="clear" w:color="auto" w:fill="1E1E1E"/>
        </w:rPr>
        <w:t>void</w:t>
      </w:r>
    </w:p>
    <w:p w14:paraId="1A94F240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FF9900"/>
          <w:sz w:val="16"/>
          <w:szCs w:val="16"/>
          <w:shd w:val="clear" w:color="auto" w:fill="1E1E1E"/>
        </w:rPr>
        <w:t>{</w:t>
      </w:r>
    </w:p>
    <w:p w14:paraId="5F1E2E5B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569CD6"/>
          <w:sz w:val="16"/>
          <w:szCs w:val="16"/>
          <w:shd w:val="clear" w:color="auto" w:fill="1E1E1E"/>
        </w:rPr>
        <w:t>const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569CD6"/>
          <w:sz w:val="16"/>
          <w:szCs w:val="16"/>
          <w:shd w:val="clear" w:color="auto" w:fill="1E1E1E"/>
        </w:rPr>
        <w:t>bool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9CDCFE"/>
          <w:sz w:val="16"/>
          <w:szCs w:val="16"/>
          <w:shd w:val="clear" w:color="auto" w:fill="1E1E1E"/>
        </w:rPr>
        <w:t>status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=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proofErr w:type="gramStart"/>
      <w:r>
        <w:rPr>
          <w:rFonts w:ascii="Courier New" w:hAnsi="Courier New" w:cs="Courier New" w:hint="default"/>
          <w:color w:val="4EC9B0"/>
          <w:sz w:val="16"/>
          <w:szCs w:val="16"/>
          <w:shd w:val="clear" w:color="auto" w:fill="1E1E1E"/>
        </w:rPr>
        <w:t>Saver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::</w:t>
      </w:r>
      <w:proofErr w:type="gramEnd"/>
      <w:r>
        <w:rPr>
          <w:rFonts w:ascii="Courier New" w:hAnsi="Courier New" w:cs="Courier New" w:hint="default"/>
          <w:color w:val="00FFFF"/>
          <w:sz w:val="16"/>
          <w:szCs w:val="16"/>
          <w:shd w:val="clear" w:color="auto" w:fill="1E1E1E"/>
        </w:rPr>
        <w:t>Status</w:t>
      </w:r>
      <w:r>
        <w:rPr>
          <w:rFonts w:ascii="Courier New" w:hAnsi="Courier New" w:cs="Courier New" w:hint="default"/>
          <w:color w:val="FF1493"/>
          <w:sz w:val="16"/>
          <w:szCs w:val="16"/>
          <w:shd w:val="clear" w:color="auto" w:fill="1E1E1E"/>
        </w:rPr>
        <w:t>()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;</w:t>
      </w:r>
    </w:p>
    <w:p w14:paraId="23E54BBD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proofErr w:type="gramStart"/>
      <w:r>
        <w:rPr>
          <w:rFonts w:ascii="Courier New" w:hAnsi="Courier New" w:cs="Courier New" w:hint="default"/>
          <w:color w:val="4EC9B0"/>
          <w:sz w:val="16"/>
          <w:szCs w:val="16"/>
          <w:shd w:val="clear" w:color="auto" w:fill="1E1E1E"/>
        </w:rPr>
        <w:t>Saver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::</w:t>
      </w:r>
      <w:proofErr w:type="spellStart"/>
      <w:proofErr w:type="gramEnd"/>
      <w:r>
        <w:rPr>
          <w:rFonts w:ascii="Courier New" w:hAnsi="Courier New" w:cs="Courier New" w:hint="default"/>
          <w:color w:val="00FFFF"/>
          <w:sz w:val="16"/>
          <w:szCs w:val="16"/>
          <w:shd w:val="clear" w:color="auto" w:fill="1E1E1E"/>
        </w:rPr>
        <w:t>statusOn</w:t>
      </w:r>
      <w:proofErr w:type="spellEnd"/>
      <w:r>
        <w:rPr>
          <w:rFonts w:ascii="Courier New" w:hAnsi="Courier New" w:cs="Courier New" w:hint="default"/>
          <w:color w:val="FF1493"/>
          <w:sz w:val="16"/>
          <w:szCs w:val="16"/>
          <w:shd w:val="clear" w:color="auto" w:fill="1E1E1E"/>
        </w:rPr>
        <w:t>()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;</w:t>
      </w:r>
    </w:p>
    <w:p w14:paraId="2E975865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r>
        <w:rPr>
          <w:rFonts w:ascii="Courier New" w:hAnsi="Courier New" w:cs="Courier New" w:hint="default"/>
          <w:color w:val="4EC9B0"/>
          <w:sz w:val="16"/>
          <w:szCs w:val="16"/>
          <w:shd w:val="clear" w:color="auto" w:fill="1E1E1E"/>
        </w:rPr>
        <w:t>Saver</w:t>
      </w:r>
      <w:r>
        <w:rPr>
          <w:rFonts w:ascii="Courier New" w:hAnsi="Courier New" w:cs="Courier New" w:hint="default"/>
          <w:color w:val="FF1493"/>
          <w:sz w:val="16"/>
          <w:szCs w:val="16"/>
          <w:shd w:val="clear" w:color="auto" w:fill="1E1E1E"/>
        </w:rPr>
        <w:t>(</w:t>
      </w:r>
      <w:r>
        <w:rPr>
          <w:rFonts w:ascii="Courier New" w:hAnsi="Courier New" w:cs="Courier New" w:hint="default"/>
          <w:color w:val="E8C9BB"/>
          <w:sz w:val="16"/>
          <w:szCs w:val="16"/>
          <w:shd w:val="clear" w:color="auto" w:fill="1E1E1E"/>
        </w:rPr>
        <w:t>"</w:t>
      </w:r>
      <w:r>
        <w:rPr>
          <w:rFonts w:ascii="Courier New" w:hAnsi="Courier New" w:cs="Courier New" w:hint="default"/>
          <w:color w:val="D69D85"/>
          <w:sz w:val="16"/>
          <w:szCs w:val="16"/>
          <w:shd w:val="clear" w:color="auto" w:fill="1E1E1E"/>
        </w:rPr>
        <w:t>BankSystemError.log</w:t>
      </w:r>
      <w:r>
        <w:rPr>
          <w:rFonts w:ascii="Courier New" w:hAnsi="Courier New" w:cs="Courier New" w:hint="default"/>
          <w:color w:val="E8C9BB"/>
          <w:sz w:val="16"/>
          <w:szCs w:val="16"/>
          <w:shd w:val="clear" w:color="auto" w:fill="1E1E1E"/>
        </w:rPr>
        <w:t>"</w:t>
      </w:r>
      <w:proofErr w:type="gramStart"/>
      <w:r>
        <w:rPr>
          <w:rFonts w:ascii="Courier New" w:hAnsi="Courier New" w:cs="Courier New" w:hint="default"/>
          <w:color w:val="FF1493"/>
          <w:sz w:val="16"/>
          <w:szCs w:val="16"/>
          <w:shd w:val="clear" w:color="auto" w:fill="1E1E1E"/>
        </w:rPr>
        <w:t>)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.</w:t>
      </w:r>
      <w:r>
        <w:rPr>
          <w:rFonts w:ascii="Courier New" w:hAnsi="Courier New" w:cs="Courier New" w:hint="default"/>
          <w:color w:val="00FFFF"/>
          <w:sz w:val="16"/>
          <w:szCs w:val="16"/>
          <w:shd w:val="clear" w:color="auto" w:fill="1E1E1E"/>
        </w:rPr>
        <w:t>save</w:t>
      </w:r>
      <w:proofErr w:type="gramEnd"/>
      <w:r>
        <w:rPr>
          <w:rFonts w:ascii="Courier New" w:hAnsi="Courier New" w:cs="Courier New" w:hint="default"/>
          <w:color w:val="FF1493"/>
          <w:sz w:val="16"/>
          <w:szCs w:val="16"/>
          <w:shd w:val="clear" w:color="auto" w:fill="1E1E1E"/>
        </w:rPr>
        <w:t>(</w:t>
      </w:r>
      <w:r>
        <w:rPr>
          <w:rFonts w:ascii="Courier New" w:hAnsi="Courier New" w:cs="Courier New" w:hint="default"/>
          <w:color w:val="9A9A9A"/>
          <w:sz w:val="16"/>
          <w:szCs w:val="16"/>
          <w:shd w:val="clear" w:color="auto" w:fill="1E1E1E"/>
        </w:rPr>
        <w:t>msg</w:t>
      </w:r>
      <w:r>
        <w:rPr>
          <w:rFonts w:ascii="Courier New" w:hAnsi="Courier New" w:cs="Courier New" w:hint="default"/>
          <w:color w:val="FF1493"/>
          <w:sz w:val="16"/>
          <w:szCs w:val="16"/>
          <w:shd w:val="clear" w:color="auto" w:fill="1E1E1E"/>
        </w:rPr>
        <w:t>)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;</w:t>
      </w:r>
    </w:p>
    <w:p w14:paraId="7F26E025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57A64A"/>
          <w:sz w:val="16"/>
          <w:szCs w:val="16"/>
          <w:shd w:val="clear" w:color="auto" w:fill="1E1E1E"/>
        </w:rPr>
      </w:pP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ab/>
      </w:r>
      <w:proofErr w:type="gramStart"/>
      <w:r>
        <w:rPr>
          <w:rFonts w:ascii="Courier New" w:hAnsi="Courier New" w:cs="Courier New" w:hint="default"/>
          <w:color w:val="9CDCFE"/>
          <w:sz w:val="16"/>
          <w:szCs w:val="16"/>
          <w:shd w:val="clear" w:color="auto" w:fill="1E1E1E"/>
        </w:rPr>
        <w:t>status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?</w:t>
      </w:r>
      <w:proofErr w:type="gramEnd"/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proofErr w:type="gramStart"/>
      <w:r>
        <w:rPr>
          <w:rFonts w:ascii="Courier New" w:hAnsi="Courier New" w:cs="Courier New" w:hint="default"/>
          <w:color w:val="4EC9B0"/>
          <w:sz w:val="16"/>
          <w:szCs w:val="16"/>
          <w:shd w:val="clear" w:color="auto" w:fill="1E1E1E"/>
        </w:rPr>
        <w:t>Saver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::</w:t>
      </w:r>
      <w:proofErr w:type="spellStart"/>
      <w:proofErr w:type="gramEnd"/>
      <w:r>
        <w:rPr>
          <w:rFonts w:ascii="Courier New" w:hAnsi="Courier New" w:cs="Courier New" w:hint="default"/>
          <w:color w:val="00FFFF"/>
          <w:sz w:val="16"/>
          <w:szCs w:val="16"/>
          <w:shd w:val="clear" w:color="auto" w:fill="1E1E1E"/>
        </w:rPr>
        <w:t>statusOn</w:t>
      </w:r>
      <w:proofErr w:type="spellEnd"/>
      <w:r>
        <w:rPr>
          <w:rFonts w:ascii="Courier New" w:hAnsi="Courier New" w:cs="Courier New" w:hint="default"/>
          <w:color w:val="FF1493"/>
          <w:sz w:val="16"/>
          <w:szCs w:val="16"/>
          <w:shd w:val="clear" w:color="auto" w:fill="1E1E1E"/>
        </w:rPr>
        <w:t>()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: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4EC9B0"/>
          <w:sz w:val="16"/>
          <w:szCs w:val="16"/>
          <w:shd w:val="clear" w:color="auto" w:fill="1E1E1E"/>
        </w:rPr>
        <w:t>Saver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::</w:t>
      </w:r>
      <w:proofErr w:type="spellStart"/>
      <w:r>
        <w:rPr>
          <w:rFonts w:ascii="Courier New" w:hAnsi="Courier New" w:cs="Courier New" w:hint="default"/>
          <w:color w:val="00FFFF"/>
          <w:sz w:val="16"/>
          <w:szCs w:val="16"/>
          <w:shd w:val="clear" w:color="auto" w:fill="1E1E1E"/>
        </w:rPr>
        <w:t>statusOff</w:t>
      </w:r>
      <w:proofErr w:type="spellEnd"/>
      <w:r>
        <w:rPr>
          <w:rFonts w:ascii="Courier New" w:hAnsi="Courier New" w:cs="Courier New" w:hint="default"/>
          <w:color w:val="FF1493"/>
          <w:sz w:val="16"/>
          <w:szCs w:val="16"/>
          <w:shd w:val="clear" w:color="auto" w:fill="1E1E1E"/>
        </w:rPr>
        <w:t>()</w:t>
      </w:r>
      <w:r>
        <w:rPr>
          <w:rFonts w:ascii="Courier New" w:hAnsi="Courier New" w:cs="Courier New" w:hint="default"/>
          <w:color w:val="B4B4B4"/>
          <w:sz w:val="16"/>
          <w:szCs w:val="16"/>
          <w:shd w:val="clear" w:color="auto" w:fill="1E1E1E"/>
        </w:rPr>
        <w:t>;</w:t>
      </w:r>
      <w:r>
        <w:rPr>
          <w:rFonts w:ascii="Courier New" w:hAnsi="Courier New" w:cs="Courier New" w:hint="default"/>
          <w:color w:val="DCDCDC"/>
          <w:sz w:val="16"/>
          <w:szCs w:val="16"/>
          <w:shd w:val="clear" w:color="auto" w:fill="1E1E1E"/>
        </w:rPr>
        <w:t> </w:t>
      </w:r>
      <w:r>
        <w:rPr>
          <w:rFonts w:ascii="Courier New" w:hAnsi="Courier New" w:cs="Courier New" w:hint="default"/>
          <w:color w:val="57A64A"/>
          <w:sz w:val="16"/>
          <w:szCs w:val="16"/>
          <w:shd w:val="clear" w:color="auto" w:fill="1E1E1E"/>
        </w:rPr>
        <w:t>// </w:t>
      </w:r>
      <w:r>
        <w:rPr>
          <w:rFonts w:ascii="Courier New" w:hAnsi="Courier New" w:cs="Courier New" w:hint="default"/>
          <w:b/>
          <w:bCs/>
          <w:color w:val="DB9600"/>
          <w:sz w:val="16"/>
          <w:szCs w:val="16"/>
          <w:shd w:val="clear" w:color="auto" w:fill="1E1E1E"/>
        </w:rPr>
        <w:t>issue</w:t>
      </w:r>
      <w:r>
        <w:rPr>
          <w:rFonts w:ascii="Courier New" w:hAnsi="Courier New" w:cs="Courier New" w:hint="default"/>
          <w:color w:val="57A64A"/>
          <w:sz w:val="16"/>
          <w:szCs w:val="16"/>
          <w:shd w:val="clear" w:color="auto" w:fill="1E1E1E"/>
        </w:rPr>
        <w:t> </w:t>
      </w:r>
    </w:p>
    <w:p w14:paraId="1171FA42" w14:textId="77777777" w:rsidR="00944C50" w:rsidRDefault="005D569A">
      <w:pPr>
        <w:pStyle w:val="HTML"/>
        <w:shd w:val="clear" w:color="auto" w:fill="1E1E1E"/>
        <w:rPr>
          <w:rFonts w:ascii="Courier New" w:hAnsi="Courier New" w:cs="Courier New" w:hint="default"/>
          <w:color w:val="DCDCDC"/>
          <w:sz w:val="16"/>
          <w:szCs w:val="16"/>
        </w:rPr>
      </w:pPr>
      <w:r>
        <w:rPr>
          <w:rFonts w:ascii="Courier New" w:hAnsi="Courier New" w:cs="Courier New" w:hint="default"/>
          <w:color w:val="FF9900"/>
          <w:sz w:val="16"/>
          <w:szCs w:val="16"/>
          <w:shd w:val="clear" w:color="auto" w:fill="1E1E1E"/>
        </w:rPr>
        <w:t>}</w:t>
      </w:r>
    </w:p>
    <w:p w14:paraId="5C9A718B" w14:textId="77777777" w:rsidR="00944C50" w:rsidRDefault="00944C50">
      <w:pPr>
        <w:spacing w:line="360" w:lineRule="auto"/>
        <w:rPr>
          <w:sz w:val="24"/>
          <w:szCs w:val="28"/>
        </w:rPr>
      </w:pPr>
    </w:p>
    <w:p w14:paraId="2C02CAD9" w14:textId="77777777" w:rsidR="00944C50" w:rsidRDefault="005D569A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此处</w:t>
      </w:r>
      <w:r>
        <w:rPr>
          <w:rFonts w:hint="eastAsia"/>
          <w:sz w:val="24"/>
          <w:szCs w:val="28"/>
        </w:rPr>
        <w:t>Saver</w:t>
      </w:r>
      <w:r>
        <w:rPr>
          <w:rFonts w:hint="eastAsia"/>
          <w:sz w:val="24"/>
          <w:szCs w:val="28"/>
        </w:rPr>
        <w:t>的</w:t>
      </w:r>
      <w:r>
        <w:rPr>
          <w:rFonts w:hint="eastAsia"/>
          <w:sz w:val="24"/>
          <w:szCs w:val="28"/>
        </w:rPr>
        <w:t>status</w:t>
      </w:r>
      <w:r>
        <w:rPr>
          <w:rFonts w:hint="eastAsia"/>
          <w:sz w:val="24"/>
          <w:szCs w:val="28"/>
        </w:rPr>
        <w:t>设计很不好</w:t>
      </w:r>
      <w:r>
        <w:rPr>
          <w:rFonts w:hint="eastAsia"/>
          <w:sz w:val="24"/>
          <w:szCs w:val="28"/>
        </w:rPr>
        <w:t>,</w:t>
      </w:r>
      <w:r>
        <w:rPr>
          <w:rFonts w:hint="eastAsia"/>
          <w:sz w:val="24"/>
          <w:szCs w:val="28"/>
        </w:rPr>
        <w:t>有机会重构的话再改吧</w:t>
      </w:r>
    </w:p>
    <w:p w14:paraId="022CA926" w14:textId="77777777" w:rsidR="00944C50" w:rsidRDefault="005D569A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因为当时</w:t>
      </w:r>
      <w:r>
        <w:rPr>
          <w:rFonts w:hint="eastAsia"/>
          <w:sz w:val="24"/>
          <w:szCs w:val="28"/>
        </w:rPr>
        <w:t>step_6</w:t>
      </w:r>
      <w:r>
        <w:rPr>
          <w:rFonts w:hint="eastAsia"/>
          <w:sz w:val="24"/>
          <w:szCs w:val="28"/>
        </w:rPr>
        <w:t>时为了复用代码</w:t>
      </w:r>
      <w:r>
        <w:rPr>
          <w:rFonts w:hint="eastAsia"/>
          <w:sz w:val="24"/>
          <w:szCs w:val="28"/>
        </w:rPr>
        <w:t>,</w:t>
      </w:r>
      <w:r>
        <w:rPr>
          <w:rFonts w:hint="eastAsia"/>
          <w:sz w:val="24"/>
          <w:szCs w:val="28"/>
        </w:rPr>
        <w:t>从</w:t>
      </w:r>
      <w:r>
        <w:rPr>
          <w:rFonts w:hint="eastAsia"/>
          <w:sz w:val="24"/>
          <w:szCs w:val="28"/>
        </w:rPr>
        <w:t xml:space="preserve">Command.txt </w:t>
      </w:r>
      <w:r>
        <w:rPr>
          <w:rFonts w:hint="eastAsia"/>
          <w:sz w:val="24"/>
          <w:szCs w:val="28"/>
        </w:rPr>
        <w:t>和</w:t>
      </w:r>
      <w:r>
        <w:rPr>
          <w:rFonts w:hint="eastAsia"/>
          <w:sz w:val="24"/>
          <w:szCs w:val="28"/>
        </w:rPr>
        <w:t xml:space="preserve"> std::</w:t>
      </w:r>
      <w:proofErr w:type="spellStart"/>
      <w:r>
        <w:rPr>
          <w:rFonts w:hint="eastAsia"/>
          <w:sz w:val="24"/>
          <w:szCs w:val="28"/>
        </w:rPr>
        <w:t>cin</w:t>
      </w:r>
      <w:proofErr w:type="spellEnd"/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里读取的命令都从</w:t>
      </w:r>
      <w:proofErr w:type="spellStart"/>
      <w:r>
        <w:rPr>
          <w:rFonts w:hint="eastAsia"/>
          <w:sz w:val="24"/>
          <w:szCs w:val="28"/>
        </w:rPr>
        <w:t>CommandCreator</w:t>
      </w:r>
      <w:proofErr w:type="spellEnd"/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里执行</w:t>
      </w:r>
      <w:r>
        <w:rPr>
          <w:rFonts w:hint="eastAsia"/>
          <w:sz w:val="24"/>
          <w:szCs w:val="28"/>
        </w:rPr>
        <w:t>,</w:t>
      </w:r>
      <w:r>
        <w:rPr>
          <w:rFonts w:hint="eastAsia"/>
          <w:sz w:val="24"/>
          <w:szCs w:val="28"/>
        </w:rPr>
        <w:t>但是这样的话从</w:t>
      </w:r>
      <w:r>
        <w:rPr>
          <w:rFonts w:hint="eastAsia"/>
          <w:sz w:val="24"/>
          <w:szCs w:val="28"/>
        </w:rPr>
        <w:t>Command.txt</w:t>
      </w:r>
      <w:r>
        <w:rPr>
          <w:rFonts w:hint="eastAsia"/>
          <w:sz w:val="24"/>
          <w:szCs w:val="28"/>
        </w:rPr>
        <w:t>读取的命令仍会保存到文件中</w:t>
      </w:r>
      <w:r>
        <w:rPr>
          <w:rFonts w:hint="eastAsia"/>
          <w:sz w:val="24"/>
          <w:szCs w:val="28"/>
        </w:rPr>
        <w:t>,</w:t>
      </w:r>
      <w:r>
        <w:rPr>
          <w:rFonts w:hint="eastAsia"/>
          <w:sz w:val="24"/>
          <w:szCs w:val="28"/>
        </w:rPr>
        <w:t>所以设置了一个</w:t>
      </w:r>
      <w:r>
        <w:rPr>
          <w:rFonts w:hint="eastAsia"/>
          <w:sz w:val="24"/>
          <w:szCs w:val="28"/>
        </w:rPr>
        <w:t>saver</w:t>
      </w:r>
      <w:r>
        <w:rPr>
          <w:rFonts w:hint="eastAsia"/>
          <w:sz w:val="24"/>
          <w:szCs w:val="28"/>
        </w:rPr>
        <w:t>的</w:t>
      </w:r>
      <w:r>
        <w:rPr>
          <w:rFonts w:hint="eastAsia"/>
          <w:sz w:val="24"/>
          <w:szCs w:val="28"/>
        </w:rPr>
        <w:t>static</w:t>
      </w:r>
      <w:r>
        <w:rPr>
          <w:rFonts w:hint="eastAsia"/>
          <w:sz w:val="24"/>
          <w:szCs w:val="28"/>
        </w:rPr>
        <w:t>变量来标识是否保存</w:t>
      </w:r>
      <w:r>
        <w:rPr>
          <w:rFonts w:hint="eastAsia"/>
          <w:sz w:val="24"/>
          <w:szCs w:val="28"/>
        </w:rPr>
        <w:t>.</w:t>
      </w:r>
    </w:p>
    <w:p w14:paraId="0661C0C5" w14:textId="77777777" w:rsidR="00944C50" w:rsidRDefault="005D569A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但是在多线程的情况下只要有另一个</w:t>
      </w:r>
      <w:r>
        <w:rPr>
          <w:rFonts w:hint="eastAsia"/>
          <w:sz w:val="24"/>
          <w:szCs w:val="28"/>
        </w:rPr>
        <w:t>saver</w:t>
      </w:r>
      <w:r>
        <w:rPr>
          <w:rFonts w:hint="eastAsia"/>
          <w:sz w:val="24"/>
          <w:szCs w:val="28"/>
        </w:rPr>
        <w:t>确实需要保存</w:t>
      </w:r>
      <w:r>
        <w:rPr>
          <w:rFonts w:hint="eastAsia"/>
          <w:sz w:val="24"/>
          <w:szCs w:val="28"/>
        </w:rPr>
        <w:t>,</w:t>
      </w:r>
      <w:r>
        <w:rPr>
          <w:rFonts w:hint="eastAsia"/>
          <w:sz w:val="24"/>
          <w:szCs w:val="28"/>
        </w:rPr>
        <w:t>这里就会影响到另一个</w:t>
      </w:r>
      <w:r>
        <w:rPr>
          <w:rFonts w:hint="eastAsia"/>
          <w:sz w:val="24"/>
          <w:szCs w:val="28"/>
        </w:rPr>
        <w:t>saver,</w:t>
      </w:r>
      <w:r>
        <w:rPr>
          <w:rFonts w:hint="eastAsia"/>
          <w:sz w:val="24"/>
          <w:szCs w:val="28"/>
        </w:rPr>
        <w:t>使之也无法保存</w:t>
      </w:r>
      <w:r>
        <w:rPr>
          <w:rFonts w:hint="eastAsia"/>
          <w:sz w:val="24"/>
          <w:szCs w:val="28"/>
        </w:rPr>
        <w:t>.</w:t>
      </w:r>
    </w:p>
    <w:p w14:paraId="6F2CEE41" w14:textId="77777777" w:rsidR="00944C50" w:rsidRDefault="005D569A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但考虑到服务开始时基本不会有其他的线程</w:t>
      </w:r>
      <w:r>
        <w:rPr>
          <w:rFonts w:hint="eastAsia"/>
          <w:sz w:val="24"/>
          <w:szCs w:val="28"/>
        </w:rPr>
        <w:t>,</w:t>
      </w:r>
      <w:r>
        <w:rPr>
          <w:rFonts w:hint="eastAsia"/>
          <w:sz w:val="24"/>
          <w:szCs w:val="28"/>
        </w:rPr>
        <w:t>所以暂时先这样设计</w:t>
      </w:r>
      <w:r>
        <w:rPr>
          <w:rFonts w:hint="eastAsia"/>
          <w:sz w:val="24"/>
          <w:szCs w:val="28"/>
        </w:rPr>
        <w:t>.</w:t>
      </w:r>
    </w:p>
    <w:p w14:paraId="29BD1649" w14:textId="77777777" w:rsidR="00944C50" w:rsidRDefault="005D569A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测试用例</w:t>
      </w:r>
      <w:r>
        <w:rPr>
          <w:rFonts w:hint="eastAsia"/>
          <w:sz w:val="24"/>
          <w:szCs w:val="28"/>
        </w:rPr>
        <w:t xml:space="preserve">: </w:t>
      </w:r>
    </w:p>
    <w:p w14:paraId="560CC19D" w14:textId="77777777" w:rsidR="00944C50" w:rsidRDefault="005D569A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用户一般的操作不会引起较为严重的错误</w:t>
      </w:r>
      <w:r>
        <w:rPr>
          <w:rFonts w:hint="eastAsia"/>
          <w:sz w:val="24"/>
          <w:szCs w:val="28"/>
        </w:rPr>
        <w:t>,</w:t>
      </w:r>
      <w:r>
        <w:rPr>
          <w:rFonts w:hint="eastAsia"/>
          <w:sz w:val="24"/>
          <w:szCs w:val="28"/>
        </w:rPr>
        <w:t>只有</w:t>
      </w:r>
      <w:proofErr w:type="gramStart"/>
      <w:r>
        <w:rPr>
          <w:rFonts w:hint="eastAsia"/>
          <w:sz w:val="24"/>
          <w:szCs w:val="28"/>
        </w:rPr>
        <w:t>当记录</w:t>
      </w:r>
      <w:proofErr w:type="gramEnd"/>
      <w:r>
        <w:rPr>
          <w:rFonts w:hint="eastAsia"/>
          <w:sz w:val="24"/>
          <w:szCs w:val="28"/>
        </w:rPr>
        <w:t>的数据有误时会引发较为严重的错误</w:t>
      </w:r>
      <w:r>
        <w:rPr>
          <w:rFonts w:hint="eastAsia"/>
          <w:sz w:val="24"/>
          <w:szCs w:val="28"/>
        </w:rPr>
        <w:t>,</w:t>
      </w:r>
      <w:r>
        <w:rPr>
          <w:rFonts w:hint="eastAsia"/>
          <w:sz w:val="24"/>
          <w:szCs w:val="28"/>
        </w:rPr>
        <w:t>所以测试时人为修改了记录的数据</w:t>
      </w:r>
    </w:p>
    <w:p w14:paraId="426C8EBC" w14:textId="77777777" w:rsidR="00944C50" w:rsidRDefault="005D569A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noProof/>
        </w:rPr>
        <w:drawing>
          <wp:inline distT="0" distB="0" distL="114300" distR="114300" wp14:anchorId="77AB1C09" wp14:editId="7A5F7B34">
            <wp:extent cx="5266055" cy="1212215"/>
            <wp:effectExtent l="0" t="0" r="10795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C8EF3" w14:textId="77777777" w:rsidR="00944C50" w:rsidRDefault="00944C50">
      <w:pPr>
        <w:spacing w:line="360" w:lineRule="auto"/>
        <w:rPr>
          <w:b/>
          <w:sz w:val="24"/>
          <w:szCs w:val="28"/>
        </w:rPr>
      </w:pPr>
    </w:p>
    <w:p w14:paraId="4BF4D326" w14:textId="77777777" w:rsidR="00944C50" w:rsidRDefault="00944C50">
      <w:pPr>
        <w:spacing w:line="360" w:lineRule="auto"/>
        <w:rPr>
          <w:b/>
          <w:sz w:val="24"/>
          <w:szCs w:val="28"/>
        </w:rPr>
      </w:pPr>
    </w:p>
    <w:p w14:paraId="0A552E9A" w14:textId="77777777" w:rsidR="00944C50" w:rsidRDefault="00944C50">
      <w:pPr>
        <w:spacing w:line="360" w:lineRule="auto"/>
        <w:rPr>
          <w:b/>
          <w:sz w:val="24"/>
          <w:szCs w:val="28"/>
        </w:rPr>
      </w:pPr>
    </w:p>
    <w:p w14:paraId="00E97C9A" w14:textId="77777777" w:rsidR="00944C50" w:rsidRDefault="00944C50">
      <w:pPr>
        <w:spacing w:line="360" w:lineRule="auto"/>
        <w:rPr>
          <w:b/>
          <w:sz w:val="24"/>
          <w:szCs w:val="28"/>
        </w:rPr>
      </w:pPr>
    </w:p>
    <w:p w14:paraId="185DCB55" w14:textId="77777777" w:rsidR="00944C50" w:rsidRDefault="00944C50">
      <w:pPr>
        <w:spacing w:line="360" w:lineRule="auto"/>
        <w:rPr>
          <w:b/>
          <w:sz w:val="24"/>
          <w:szCs w:val="28"/>
        </w:rPr>
      </w:pPr>
    </w:p>
    <w:p w14:paraId="614E35DF" w14:textId="77777777" w:rsidR="00944C50" w:rsidRDefault="00944C50">
      <w:pPr>
        <w:spacing w:line="360" w:lineRule="auto"/>
        <w:rPr>
          <w:b/>
          <w:sz w:val="24"/>
          <w:szCs w:val="28"/>
        </w:rPr>
      </w:pPr>
    </w:p>
    <w:p w14:paraId="1075A7FC" w14:textId="77777777" w:rsidR="00944C50" w:rsidRDefault="00944C50">
      <w:pPr>
        <w:spacing w:line="360" w:lineRule="auto"/>
        <w:rPr>
          <w:b/>
          <w:sz w:val="24"/>
          <w:szCs w:val="28"/>
        </w:rPr>
      </w:pPr>
    </w:p>
    <w:p w14:paraId="0CBA2300" w14:textId="77777777" w:rsidR="00944C50" w:rsidRDefault="005D569A">
      <w:pPr>
        <w:spacing w:line="360" w:lineRule="auto"/>
      </w:pPr>
      <w:r>
        <w:rPr>
          <w:rFonts w:hint="eastAsia"/>
          <w:b/>
          <w:sz w:val="24"/>
          <w:szCs w:val="28"/>
        </w:rPr>
        <w:lastRenderedPageBreak/>
        <w:t>实验结论与感想</w:t>
      </w:r>
    </w:p>
    <w:p w14:paraId="5BDD702B" w14:textId="77777777" w:rsidR="00944C50" w:rsidRDefault="005D569A">
      <w:pPr>
        <w:spacing w:line="360" w:lineRule="auto"/>
        <w:jc w:val="left"/>
      </w:pPr>
      <w:r>
        <w:rPr>
          <w:noProof/>
        </w:rPr>
        <w:drawing>
          <wp:inline distT="0" distB="0" distL="114300" distR="114300" wp14:anchorId="3C06767F" wp14:editId="5EFCC2AC">
            <wp:extent cx="3276600" cy="4495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>-list:</w:t>
      </w:r>
    </w:p>
    <w:p w14:paraId="5925122A" w14:textId="77777777" w:rsidR="00944C50" w:rsidRDefault="005D569A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最好可以加密数据</w:t>
      </w:r>
      <w:r>
        <w:rPr>
          <w:rFonts w:hint="eastAsia"/>
          <w:sz w:val="24"/>
          <w:szCs w:val="28"/>
        </w:rPr>
        <w:t>,</w:t>
      </w:r>
      <w:r>
        <w:rPr>
          <w:rFonts w:hint="eastAsia"/>
          <w:sz w:val="24"/>
          <w:szCs w:val="28"/>
        </w:rPr>
        <w:t>至少不能明文存储密码吧</w:t>
      </w:r>
      <w:r>
        <w:rPr>
          <w:rFonts w:hint="eastAsia"/>
          <w:sz w:val="24"/>
          <w:szCs w:val="28"/>
        </w:rPr>
        <w:t>(</w:t>
      </w:r>
      <w:r>
        <w:rPr>
          <w:rFonts w:hint="eastAsia"/>
          <w:sz w:val="24"/>
          <w:szCs w:val="28"/>
        </w:rPr>
        <w:t>啊喂</w:t>
      </w:r>
    </w:p>
    <w:p w14:paraId="7E36A85A" w14:textId="77777777" w:rsidR="00944C50" w:rsidRDefault="005D569A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或许后续还能加个转账功能</w:t>
      </w:r>
      <w:r>
        <w:rPr>
          <w:rFonts w:hint="eastAsia"/>
          <w:sz w:val="24"/>
          <w:szCs w:val="28"/>
        </w:rPr>
        <w:t>?</w:t>
      </w:r>
    </w:p>
    <w:p w14:paraId="11E56F65" w14:textId="77777777" w:rsidR="00944C50" w:rsidRDefault="005D569A">
      <w:pPr>
        <w:spacing w:line="360" w:lineRule="auto"/>
        <w:jc w:val="left"/>
      </w:pPr>
      <w:r>
        <w:rPr>
          <w:rFonts w:hint="eastAsia"/>
          <w:noProof/>
        </w:rPr>
        <w:drawing>
          <wp:inline distT="0" distB="0" distL="114300" distR="114300" wp14:anchorId="21C526D7" wp14:editId="236FBE3B">
            <wp:extent cx="5709285" cy="2907665"/>
            <wp:effectExtent l="0" t="0" r="5715" b="6985"/>
            <wp:docPr id="17" name="Picture 17" descr="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类图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09285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F4258" w14:textId="77777777" w:rsidR="00944C50" w:rsidRDefault="005D569A">
      <w:pPr>
        <w:spacing w:line="360" w:lineRule="auto"/>
        <w:jc w:val="center"/>
        <w:rPr>
          <w:sz w:val="24"/>
          <w:szCs w:val="28"/>
        </w:rPr>
      </w:pPr>
      <w:r>
        <w:rPr>
          <w:rFonts w:hint="eastAsia"/>
          <w:sz w:val="24"/>
          <w:szCs w:val="28"/>
        </w:rPr>
        <w:t>类图</w:t>
      </w:r>
    </w:p>
    <w:sectPr w:rsidR="00944C50">
      <w:headerReference w:type="defaul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9415A" w14:textId="77777777" w:rsidR="005D569A" w:rsidRDefault="005D569A">
      <w:r>
        <w:separator/>
      </w:r>
    </w:p>
  </w:endnote>
  <w:endnote w:type="continuationSeparator" w:id="0">
    <w:p w14:paraId="65FA474A" w14:textId="77777777" w:rsidR="005D569A" w:rsidRDefault="005D5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01B3D" w14:textId="77777777" w:rsidR="005D569A" w:rsidRDefault="005D569A">
      <w:r>
        <w:separator/>
      </w:r>
    </w:p>
  </w:footnote>
  <w:footnote w:type="continuationSeparator" w:id="0">
    <w:p w14:paraId="0084C4DF" w14:textId="77777777" w:rsidR="005D569A" w:rsidRDefault="005D56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EEFE7" w14:textId="77777777" w:rsidR="00944C50" w:rsidRDefault="00944C50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B9D1300"/>
    <w:multiLevelType w:val="singleLevel"/>
    <w:tmpl w:val="BB9D1300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BF616BA0"/>
    <w:multiLevelType w:val="singleLevel"/>
    <w:tmpl w:val="BF616BA0"/>
    <w:lvl w:ilvl="0">
      <w:start w:val="4"/>
      <w:numFmt w:val="decimal"/>
      <w:suff w:val="space"/>
      <w:lvlText w:val="%1."/>
      <w:lvlJc w:val="left"/>
    </w:lvl>
  </w:abstractNum>
  <w:abstractNum w:abstractNumId="2" w15:restartNumberingAfterBreak="0">
    <w:nsid w:val="EC78C508"/>
    <w:multiLevelType w:val="multilevel"/>
    <w:tmpl w:val="EC78C508"/>
    <w:lvl w:ilvl="0">
      <w:start w:val="1"/>
      <w:numFmt w:val="decimal"/>
      <w:lvlText w:val="(%1)"/>
      <w:lvlJc w:val="left"/>
      <w:pPr>
        <w:tabs>
          <w:tab w:val="left" w:pos="312"/>
        </w:tabs>
        <w:ind w:left="1050" w:firstLine="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189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231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273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315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357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399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441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4830" w:hanging="420"/>
      </w:pPr>
      <w:rPr>
        <w:rFonts w:hint="default"/>
      </w:rPr>
    </w:lvl>
  </w:abstractNum>
  <w:abstractNum w:abstractNumId="3" w15:restartNumberingAfterBreak="0">
    <w:nsid w:val="FCC05E54"/>
    <w:multiLevelType w:val="multilevel"/>
    <w:tmpl w:val="FCC05E54"/>
    <w:lvl w:ilvl="0">
      <w:start w:val="2"/>
      <w:numFmt w:val="decimal"/>
      <w:suff w:val="nothing"/>
      <w:lvlText w:val="（%1）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 w15:restartNumberingAfterBreak="0">
    <w:nsid w:val="69E00B21"/>
    <w:multiLevelType w:val="multilevel"/>
    <w:tmpl w:val="69E00B21"/>
    <w:lvl w:ilvl="0">
      <w:start w:val="1"/>
      <w:numFmt w:val="decimal"/>
      <w:lvlText w:val="%1."/>
      <w:lvlJc w:val="left"/>
      <w:pPr>
        <w:tabs>
          <w:tab w:val="left" w:pos="732"/>
        </w:tabs>
        <w:ind w:left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indows 用户">
    <w15:presenceInfo w15:providerId="None" w15:userId="Windows 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56539"/>
    <w:rsid w:val="0007236B"/>
    <w:rsid w:val="001711E0"/>
    <w:rsid w:val="00172A27"/>
    <w:rsid w:val="00197829"/>
    <w:rsid w:val="00225E14"/>
    <w:rsid w:val="0023484B"/>
    <w:rsid w:val="002A3718"/>
    <w:rsid w:val="002C0649"/>
    <w:rsid w:val="002C4E81"/>
    <w:rsid w:val="00302014"/>
    <w:rsid w:val="00306421"/>
    <w:rsid w:val="00306FC4"/>
    <w:rsid w:val="00337232"/>
    <w:rsid w:val="00366E56"/>
    <w:rsid w:val="003806E6"/>
    <w:rsid w:val="003A27BB"/>
    <w:rsid w:val="003C11DC"/>
    <w:rsid w:val="00441EAE"/>
    <w:rsid w:val="004C104D"/>
    <w:rsid w:val="00530390"/>
    <w:rsid w:val="0053753B"/>
    <w:rsid w:val="00566226"/>
    <w:rsid w:val="005B30E7"/>
    <w:rsid w:val="005D569A"/>
    <w:rsid w:val="005F5453"/>
    <w:rsid w:val="00643616"/>
    <w:rsid w:val="006A61E8"/>
    <w:rsid w:val="006C08BD"/>
    <w:rsid w:val="006C09F2"/>
    <w:rsid w:val="006C1E59"/>
    <w:rsid w:val="006E5526"/>
    <w:rsid w:val="007D6A67"/>
    <w:rsid w:val="007E0F10"/>
    <w:rsid w:val="007E32BC"/>
    <w:rsid w:val="007F273B"/>
    <w:rsid w:val="007F3EBF"/>
    <w:rsid w:val="008772E4"/>
    <w:rsid w:val="008815F2"/>
    <w:rsid w:val="008C7603"/>
    <w:rsid w:val="00926A1B"/>
    <w:rsid w:val="00931FA6"/>
    <w:rsid w:val="00941B64"/>
    <w:rsid w:val="00944C50"/>
    <w:rsid w:val="00975373"/>
    <w:rsid w:val="009C70DC"/>
    <w:rsid w:val="009E5638"/>
    <w:rsid w:val="00A14CCB"/>
    <w:rsid w:val="00A3009B"/>
    <w:rsid w:val="00AD7718"/>
    <w:rsid w:val="00B00FB6"/>
    <w:rsid w:val="00B749C1"/>
    <w:rsid w:val="00BE4C69"/>
    <w:rsid w:val="00C30CB0"/>
    <w:rsid w:val="00C64E13"/>
    <w:rsid w:val="00CA1A38"/>
    <w:rsid w:val="00CE08FF"/>
    <w:rsid w:val="00D265FB"/>
    <w:rsid w:val="00D44F37"/>
    <w:rsid w:val="00D564B8"/>
    <w:rsid w:val="00D90AB8"/>
    <w:rsid w:val="00D96B6D"/>
    <w:rsid w:val="00DF62D1"/>
    <w:rsid w:val="00E155C4"/>
    <w:rsid w:val="00E96353"/>
    <w:rsid w:val="00EF58EB"/>
    <w:rsid w:val="00F44011"/>
    <w:rsid w:val="00F64BA1"/>
    <w:rsid w:val="00F7635A"/>
    <w:rsid w:val="00FA460D"/>
    <w:rsid w:val="00FC43B7"/>
    <w:rsid w:val="00FC68F4"/>
    <w:rsid w:val="011529EA"/>
    <w:rsid w:val="01F30F4B"/>
    <w:rsid w:val="02914257"/>
    <w:rsid w:val="03B01B18"/>
    <w:rsid w:val="04DB38AA"/>
    <w:rsid w:val="0600562B"/>
    <w:rsid w:val="06997212"/>
    <w:rsid w:val="0784178F"/>
    <w:rsid w:val="07D70AFF"/>
    <w:rsid w:val="08323BE7"/>
    <w:rsid w:val="08CF153F"/>
    <w:rsid w:val="091951A8"/>
    <w:rsid w:val="0A585C3D"/>
    <w:rsid w:val="0B243EB7"/>
    <w:rsid w:val="0C7F2CFB"/>
    <w:rsid w:val="0CB0742A"/>
    <w:rsid w:val="0DA64C2B"/>
    <w:rsid w:val="0E0A5D99"/>
    <w:rsid w:val="0E7C16C7"/>
    <w:rsid w:val="0EB43553"/>
    <w:rsid w:val="0F4C6315"/>
    <w:rsid w:val="116B74E4"/>
    <w:rsid w:val="123469AB"/>
    <w:rsid w:val="127506F3"/>
    <w:rsid w:val="15416CD0"/>
    <w:rsid w:val="16710AB7"/>
    <w:rsid w:val="16F805C9"/>
    <w:rsid w:val="171F6E5A"/>
    <w:rsid w:val="17DF4EE0"/>
    <w:rsid w:val="18653A4A"/>
    <w:rsid w:val="1A377FCC"/>
    <w:rsid w:val="1AA06EAC"/>
    <w:rsid w:val="1AAE1C07"/>
    <w:rsid w:val="1CA6478A"/>
    <w:rsid w:val="1CDE69BB"/>
    <w:rsid w:val="1CF63311"/>
    <w:rsid w:val="1E8126BF"/>
    <w:rsid w:val="21846403"/>
    <w:rsid w:val="231714F4"/>
    <w:rsid w:val="231D72E2"/>
    <w:rsid w:val="247B368F"/>
    <w:rsid w:val="24C45033"/>
    <w:rsid w:val="255A403C"/>
    <w:rsid w:val="27522F5C"/>
    <w:rsid w:val="285E57FC"/>
    <w:rsid w:val="29286FAD"/>
    <w:rsid w:val="2A145204"/>
    <w:rsid w:val="2A237BA9"/>
    <w:rsid w:val="2A950530"/>
    <w:rsid w:val="2C3A5096"/>
    <w:rsid w:val="32111A2E"/>
    <w:rsid w:val="32D73B2F"/>
    <w:rsid w:val="354115C7"/>
    <w:rsid w:val="366619C1"/>
    <w:rsid w:val="36B85D84"/>
    <w:rsid w:val="376F3950"/>
    <w:rsid w:val="395F1F99"/>
    <w:rsid w:val="3AEB0B4C"/>
    <w:rsid w:val="3B391AC5"/>
    <w:rsid w:val="3C1E1D0F"/>
    <w:rsid w:val="3C9209D9"/>
    <w:rsid w:val="3CE621A6"/>
    <w:rsid w:val="3D29090D"/>
    <w:rsid w:val="3DD43A3D"/>
    <w:rsid w:val="3F7F206A"/>
    <w:rsid w:val="414B0686"/>
    <w:rsid w:val="41507A56"/>
    <w:rsid w:val="419F65DC"/>
    <w:rsid w:val="4259025B"/>
    <w:rsid w:val="425E577E"/>
    <w:rsid w:val="43077549"/>
    <w:rsid w:val="44F65114"/>
    <w:rsid w:val="45204402"/>
    <w:rsid w:val="47B01A6D"/>
    <w:rsid w:val="483D5CD7"/>
    <w:rsid w:val="48E141B8"/>
    <w:rsid w:val="49DF08CD"/>
    <w:rsid w:val="4AAA4E1D"/>
    <w:rsid w:val="4AB00B52"/>
    <w:rsid w:val="4C3E3E79"/>
    <w:rsid w:val="4D53386A"/>
    <w:rsid w:val="4F7048DD"/>
    <w:rsid w:val="504947C9"/>
    <w:rsid w:val="538A69B3"/>
    <w:rsid w:val="551C364B"/>
    <w:rsid w:val="561D351A"/>
    <w:rsid w:val="57E5304C"/>
    <w:rsid w:val="58025A9A"/>
    <w:rsid w:val="58403484"/>
    <w:rsid w:val="58D41193"/>
    <w:rsid w:val="59CB7617"/>
    <w:rsid w:val="5A022083"/>
    <w:rsid w:val="5B5E2451"/>
    <w:rsid w:val="5BFD2F89"/>
    <w:rsid w:val="5C8A7556"/>
    <w:rsid w:val="5E0B6729"/>
    <w:rsid w:val="5EC67C5A"/>
    <w:rsid w:val="5FB558D5"/>
    <w:rsid w:val="60D8070B"/>
    <w:rsid w:val="611D700A"/>
    <w:rsid w:val="62104902"/>
    <w:rsid w:val="63063065"/>
    <w:rsid w:val="636E1653"/>
    <w:rsid w:val="64B67A5C"/>
    <w:rsid w:val="64EC2E9C"/>
    <w:rsid w:val="66643D67"/>
    <w:rsid w:val="68F24850"/>
    <w:rsid w:val="6A2835EF"/>
    <w:rsid w:val="6A2916C7"/>
    <w:rsid w:val="6BD6321B"/>
    <w:rsid w:val="6BF205A5"/>
    <w:rsid w:val="6CDE23F2"/>
    <w:rsid w:val="6D0D377D"/>
    <w:rsid w:val="6E3F309D"/>
    <w:rsid w:val="6E7F6942"/>
    <w:rsid w:val="6EDE22D0"/>
    <w:rsid w:val="7073021D"/>
    <w:rsid w:val="71053D1D"/>
    <w:rsid w:val="71120B13"/>
    <w:rsid w:val="71AB3651"/>
    <w:rsid w:val="7221064E"/>
    <w:rsid w:val="74761868"/>
    <w:rsid w:val="770D4F99"/>
    <w:rsid w:val="79815DBA"/>
    <w:rsid w:val="7988029E"/>
    <w:rsid w:val="7A344AC0"/>
    <w:rsid w:val="7B832DFE"/>
    <w:rsid w:val="7BB108C4"/>
    <w:rsid w:val="7C274F83"/>
    <w:rsid w:val="7DBC42BA"/>
    <w:rsid w:val="7F17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CD8C01"/>
  <w15:docId w15:val="{0888E393-2871-4204-8EDB-51125C1FD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hint="eastAsia"/>
      <w:sz w:val="24"/>
      <w:szCs w:val="24"/>
    </w:rPr>
  </w:style>
  <w:style w:type="character" w:styleId="a9">
    <w:name w:val="Hyperlink"/>
    <w:basedOn w:val="a0"/>
    <w:uiPriority w:val="99"/>
    <w:semiHidden/>
    <w:unhideWhenUsed/>
    <w:rPr>
      <w:color w:val="0000FF"/>
      <w:u w:val="single"/>
    </w:rPr>
  </w:style>
  <w:style w:type="paragraph" w:styleId="aa">
    <w:name w:val="Normal (Web)"/>
    <w:uiPriority w:val="99"/>
    <w:semiHidden/>
    <w:unhideWhenUsed/>
    <w:qFormat/>
    <w:pPr>
      <w:spacing w:beforeAutospacing="1" w:afterAutospacing="1"/>
    </w:pPr>
    <w:rPr>
      <w:sz w:val="24"/>
      <w:szCs w:val="24"/>
    </w:rPr>
  </w:style>
  <w:style w:type="character" w:styleId="ab">
    <w:name w:val="Strong"/>
    <w:basedOn w:val="a0"/>
    <w:uiPriority w:val="22"/>
    <w:qFormat/>
    <w:rPr>
      <w:b/>
      <w:bCs/>
    </w:rPr>
  </w:style>
  <w:style w:type="table" w:styleId="ac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1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A1BBE42F-E7A2-481A-A81A-E04E9699AE8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25</Pages>
  <Words>2518</Words>
  <Characters>14356</Characters>
  <Application>Microsoft Office Word</Application>
  <DocSecurity>0</DocSecurity>
  <Lines>119</Lines>
  <Paragraphs>33</Paragraphs>
  <ScaleCrop>false</ScaleCrop>
  <Company/>
  <LinksUpToDate>false</LinksUpToDate>
  <CharactersWithSpaces>16841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仁霖</dc:creator>
  <cp:lastModifiedBy>zhao fancheng</cp:lastModifiedBy>
  <cp:revision>4</cp:revision>
  <dcterms:created xsi:type="dcterms:W3CDTF">2018-04-12T02:29:00Z</dcterms:created>
  <dcterms:modified xsi:type="dcterms:W3CDTF">2021-10-31T06:29:00Z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C87F3290F8F84962AB6AD7D7810DAC62</vt:lpwstr>
  </property>
</Properties>
</file>